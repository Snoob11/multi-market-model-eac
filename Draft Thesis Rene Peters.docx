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362A1" w14:textId="4BE09247" w:rsidR="00CB024D" w:rsidRDefault="00CB024D">
      <w:pPr>
        <w:rPr>
          <w:rFonts w:cstheme="minorHAnsi"/>
          <w:b/>
          <w:bCs/>
          <w:lang w:val="en-US"/>
        </w:rPr>
      </w:pPr>
      <w:r>
        <w:rPr>
          <w:rFonts w:cs="Arial"/>
          <w:noProof/>
          <w:sz w:val="20"/>
          <w:szCs w:val="20"/>
          <w:lang w:val="en-US"/>
          <w14:ligatures w14:val="standardContextual"/>
        </w:rPr>
        <w:drawing>
          <wp:inline distT="0" distB="0" distL="0" distR="0" wp14:anchorId="01589041" wp14:editId="01FDDEE3">
            <wp:extent cx="5760720" cy="8148320"/>
            <wp:effectExtent l="0" t="0" r="0" b="5080"/>
            <wp:docPr id="19125956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95689" name="Image 191259568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8148320"/>
                    </a:xfrm>
                    <a:prstGeom prst="rect">
                      <a:avLst/>
                    </a:prstGeom>
                  </pic:spPr>
                </pic:pic>
              </a:graphicData>
            </a:graphic>
          </wp:inline>
        </w:drawing>
      </w:r>
      <w:r>
        <w:rPr>
          <w:rFonts w:cstheme="minorHAnsi"/>
          <w:b/>
          <w:bCs/>
          <w:lang w:val="en-US"/>
        </w:rPr>
        <w:br w:type="page"/>
      </w:r>
    </w:p>
    <w:p w14:paraId="52367BFB" w14:textId="4C0ABB2A" w:rsidR="00C84E98" w:rsidRDefault="00C84E98" w:rsidP="003A6C58">
      <w:pPr>
        <w:rPr>
          <w:rFonts w:cs="Arial"/>
          <w:sz w:val="20"/>
          <w:szCs w:val="20"/>
          <w:lang w:val="en-US"/>
        </w:rPr>
      </w:pPr>
      <w:r>
        <w:rPr>
          <w:rFonts w:cs="Arial"/>
          <w:sz w:val="20"/>
          <w:szCs w:val="20"/>
          <w:lang w:val="en-US"/>
        </w:rPr>
        <w:lastRenderedPageBreak/>
        <w:t>Foreword</w:t>
      </w:r>
    </w:p>
    <w:p w14:paraId="0A6A9E33" w14:textId="3B747843" w:rsidR="008238F0" w:rsidRPr="006F5A0A" w:rsidRDefault="008238F0" w:rsidP="003A6C58">
      <w:pPr>
        <w:rPr>
          <w:rFonts w:cs="Arial"/>
          <w:lang w:val="en-US"/>
        </w:rPr>
      </w:pPr>
      <w:r w:rsidRPr="006F5A0A">
        <w:rPr>
          <w:rFonts w:cs="Arial"/>
          <w:lang w:val="en-US"/>
        </w:rPr>
        <w:t xml:space="preserve">I am honored to present this thesis and would like to express my heartfelt gratitude to all those who have supported and guided me throughout this challenging journey. First and foremost, I would like to extend my sincere appreciation to my supervisor, J. </w:t>
      </w:r>
      <w:proofErr w:type="spellStart"/>
      <w:r w:rsidRPr="006F5A0A">
        <w:rPr>
          <w:rFonts w:cs="Arial"/>
          <w:lang w:val="en-US"/>
        </w:rPr>
        <w:t>Peerlings</w:t>
      </w:r>
      <w:proofErr w:type="spellEnd"/>
      <w:r w:rsidRPr="006F5A0A">
        <w:rPr>
          <w:rFonts w:cs="Arial"/>
          <w:lang w:val="en-US"/>
        </w:rPr>
        <w:t>, for their unwavering patience, guidance, and expertise. Their insights, constructive feedback, and continuous support have been instrumental in shaping this thesis. I am truly grateful for their dedication and mentorship.</w:t>
      </w:r>
    </w:p>
    <w:p w14:paraId="3B618F1B" w14:textId="77777777" w:rsidR="008238F0" w:rsidRPr="006F5A0A" w:rsidRDefault="008238F0" w:rsidP="003A6C58">
      <w:pPr>
        <w:ind w:firstLine="708"/>
        <w:rPr>
          <w:rFonts w:cs="Arial"/>
          <w:lang w:val="en-US"/>
        </w:rPr>
      </w:pPr>
      <w:r w:rsidRPr="006F5A0A">
        <w:rPr>
          <w:rFonts w:cs="Arial"/>
          <w:lang w:val="en-US"/>
        </w:rPr>
        <w:t>I would also like to extend my deepest gratitude to my parents for their unwavering love, encouragement, and unwavering belief in me. Their constant support, both emotionally and academically, has been an endless source of motivation and strength. They have been there for me through every high and low, providing the encouragement and reassurance I needed, even when I was a difficult person to supervise. It is truly a small miracle that I am here, proudly submitting this thesis.</w:t>
      </w:r>
    </w:p>
    <w:p w14:paraId="4EC9AA08" w14:textId="2E9D62C4" w:rsidR="00CB024D" w:rsidRPr="006F5A0A" w:rsidRDefault="008238F0" w:rsidP="006F5A0A">
      <w:pPr>
        <w:ind w:firstLine="708"/>
        <w:rPr>
          <w:rFonts w:cs="Arial"/>
          <w:lang w:val="en-US"/>
        </w:rPr>
      </w:pPr>
      <w:r w:rsidRPr="006F5A0A">
        <w:rPr>
          <w:rFonts w:cs="Arial"/>
          <w:lang w:val="en-US"/>
        </w:rPr>
        <w:t>I am also thankful to the rest of my family and friends who have provided me with the support and encouragement needed to persevere. Their understanding and patience during my moments of stress and dedication to my work are deeply appreciated.</w:t>
      </w:r>
    </w:p>
    <w:p w14:paraId="4224ABC4" w14:textId="77777777" w:rsidR="008238F0" w:rsidRDefault="008238F0">
      <w:pPr>
        <w:rPr>
          <w:ins w:id="0" w:author="Rene Kwizera Peters" w:date="2023-05-26T13:16:00Z"/>
          <w:rFonts w:cs="Arial"/>
          <w:b/>
          <w:bCs/>
          <w:sz w:val="20"/>
          <w:szCs w:val="20"/>
          <w:lang w:val="en-US"/>
        </w:rPr>
      </w:pPr>
      <w:ins w:id="1" w:author="Rene Kwizera Peters" w:date="2023-05-26T13:16:00Z">
        <w:r>
          <w:rPr>
            <w:rFonts w:cs="Arial"/>
            <w:b/>
            <w:bCs/>
            <w:sz w:val="20"/>
            <w:szCs w:val="20"/>
            <w:lang w:val="en-US"/>
          </w:rPr>
          <w:br w:type="page"/>
        </w:r>
      </w:ins>
    </w:p>
    <w:p w14:paraId="5CE7C049" w14:textId="7DFBDB9A" w:rsidR="00CB024D" w:rsidRPr="00266A62" w:rsidRDefault="00CB024D" w:rsidP="00CB024D">
      <w:pPr>
        <w:jc w:val="center"/>
        <w:rPr>
          <w:rFonts w:cs="Arial"/>
          <w:b/>
          <w:bCs/>
          <w:sz w:val="20"/>
          <w:szCs w:val="20"/>
          <w:lang w:val="en-US"/>
        </w:rPr>
      </w:pPr>
      <w:r w:rsidRPr="00266A62">
        <w:rPr>
          <w:rFonts w:cs="Arial"/>
          <w:b/>
          <w:bCs/>
          <w:sz w:val="20"/>
          <w:szCs w:val="20"/>
          <w:lang w:val="en-US"/>
        </w:rPr>
        <w:lastRenderedPageBreak/>
        <w:t>Abstract</w:t>
      </w:r>
    </w:p>
    <w:p w14:paraId="47AFF0F5" w14:textId="19B82C6A" w:rsidR="00AC77B1" w:rsidRDefault="00CB024D" w:rsidP="00AC77B1">
      <w:pPr>
        <w:jc w:val="center"/>
        <w:rPr>
          <w:rFonts w:cs="Arial"/>
          <w:lang w:val="en-US"/>
        </w:rPr>
      </w:pPr>
      <w:r w:rsidRPr="005768C8">
        <w:rPr>
          <w:rFonts w:cs="Arial"/>
          <w:lang w:val="en-US"/>
        </w:rPr>
        <w:t>This paper evaluates the welfare implications of trade policies within the East African Customs Union, with a specific focus on its rice tariffs</w:t>
      </w:r>
      <w:r>
        <w:rPr>
          <w:rFonts w:cs="Arial"/>
          <w:lang w:val="en-US"/>
        </w:rPr>
        <w:t xml:space="preserve"> and the sensitive item list</w:t>
      </w:r>
      <w:r w:rsidRPr="005768C8">
        <w:rPr>
          <w:rFonts w:cs="Arial"/>
          <w:lang w:val="en-US"/>
        </w:rPr>
        <w:t xml:space="preserve">. The study examines the historical context of the East African Union, tracing its development and the establishment of the Customs Union. It analyzes the functioning of the common market, particularly in relation to rice tariffs, and </w:t>
      </w:r>
      <w:r>
        <w:rPr>
          <w:rFonts w:cs="Arial"/>
          <w:lang w:val="en-US"/>
        </w:rPr>
        <w:t>explores the drivers behind</w:t>
      </w:r>
      <w:r w:rsidRPr="005768C8">
        <w:rPr>
          <w:rFonts w:cs="Arial"/>
          <w:lang w:val="en-US"/>
        </w:rPr>
        <w:t xml:space="preserve"> deviations from the agreed-upon tariff structure. Using </w:t>
      </w:r>
      <w:r>
        <w:rPr>
          <w:rFonts w:cs="Arial"/>
          <w:lang w:val="en-US"/>
        </w:rPr>
        <w:t xml:space="preserve">a </w:t>
      </w:r>
      <w:r w:rsidR="008662D1">
        <w:rPr>
          <w:rFonts w:cs="Arial"/>
          <w:lang w:val="en-US"/>
        </w:rPr>
        <w:t xml:space="preserve">multimarket model </w:t>
      </w:r>
      <w:r w:rsidR="008662D1" w:rsidRPr="005768C8">
        <w:rPr>
          <w:rFonts w:cs="Arial"/>
          <w:lang w:val="en-US"/>
        </w:rPr>
        <w:t>scenario</w:t>
      </w:r>
      <w:r w:rsidR="008662D1">
        <w:rPr>
          <w:rFonts w:cs="Arial"/>
          <w:lang w:val="en-US"/>
        </w:rPr>
        <w:t>’s</w:t>
      </w:r>
      <w:r w:rsidR="00266A62">
        <w:rPr>
          <w:rFonts w:cs="Arial"/>
          <w:lang w:val="en-US"/>
        </w:rPr>
        <w:t xml:space="preserve"> </w:t>
      </w:r>
      <w:r>
        <w:rPr>
          <w:rFonts w:cs="Arial"/>
          <w:lang w:val="en-US"/>
        </w:rPr>
        <w:t>where run which</w:t>
      </w:r>
      <w:r w:rsidRPr="005768C8">
        <w:rPr>
          <w:rFonts w:cs="Arial"/>
          <w:lang w:val="en-US"/>
        </w:rPr>
        <w:t xml:space="preserve"> quantified the potential effects on consumer welfare, producer benefits, and government revenue. The findings indicate that while producers and government revenue may benefit from the high common external tariff, consumer welfare experiences a significant reduction, leading to an overall negative change in welfare. The paper argues for a comprehensive evaluation of trade policies beyond the prevailing discourse centered between rent-seeking and trade liberalization. </w:t>
      </w:r>
      <w:r w:rsidR="00266A62">
        <w:rPr>
          <w:rFonts w:cs="Arial"/>
          <w:lang w:val="en-US"/>
        </w:rPr>
        <w:t>The evaluation</w:t>
      </w:r>
      <w:r>
        <w:rPr>
          <w:rFonts w:cs="Arial"/>
          <w:lang w:val="en-US"/>
        </w:rPr>
        <w:t xml:space="preserve"> </w:t>
      </w:r>
      <w:r w:rsidRPr="005768C8">
        <w:rPr>
          <w:rFonts w:cs="Arial"/>
          <w:lang w:val="en-US"/>
        </w:rPr>
        <w:t>need</w:t>
      </w:r>
      <w:r>
        <w:rPr>
          <w:rFonts w:cs="Arial"/>
          <w:lang w:val="en-US"/>
        </w:rPr>
        <w:t>s</w:t>
      </w:r>
      <w:r w:rsidRPr="005768C8">
        <w:rPr>
          <w:rFonts w:cs="Arial"/>
          <w:lang w:val="en-US"/>
        </w:rPr>
        <w:t xml:space="preserve"> to consider the welfare implications for all stakeholders, including the most vulnerable members of society. Based on the findings, the paper recommends a reevaluation of the import tariff on rice to mitigate the negative welfare effects. It underscores the importance of evidence-based and inclusive approaches to foster sustainable development and inclusive growth within the East African Customs Union, </w:t>
      </w:r>
      <w:r>
        <w:rPr>
          <w:rFonts w:cs="Arial"/>
          <w:lang w:val="en-US"/>
        </w:rPr>
        <w:t xml:space="preserve">also </w:t>
      </w:r>
      <w:r w:rsidRPr="005768C8">
        <w:rPr>
          <w:rFonts w:cs="Arial"/>
          <w:lang w:val="en-US"/>
        </w:rPr>
        <w:t>taking into account the case of the</w:t>
      </w:r>
      <w:r>
        <w:rPr>
          <w:rFonts w:cs="Arial"/>
          <w:lang w:val="en-US"/>
        </w:rPr>
        <w:t xml:space="preserve"> ascension of the</w:t>
      </w:r>
      <w:r w:rsidRPr="005768C8">
        <w:rPr>
          <w:rFonts w:cs="Arial"/>
          <w:lang w:val="en-US"/>
        </w:rPr>
        <w:t xml:space="preserve"> D</w:t>
      </w:r>
      <w:r w:rsidR="00266A62">
        <w:rPr>
          <w:rFonts w:cs="Arial"/>
          <w:lang w:val="en-US"/>
        </w:rPr>
        <w:t>emocratic Republic of Congo</w:t>
      </w:r>
      <w:r>
        <w:rPr>
          <w:rFonts w:cs="Arial"/>
          <w:lang w:val="en-US"/>
        </w:rPr>
        <w:t xml:space="preserve"> to the customs union</w:t>
      </w:r>
      <w:r w:rsidRPr="005768C8">
        <w:rPr>
          <w:rFonts w:cs="Arial"/>
          <w:lang w:val="en-US"/>
        </w:rPr>
        <w:t>.</w:t>
      </w:r>
    </w:p>
    <w:p w14:paraId="0ADFE8F8" w14:textId="294142E4" w:rsidR="00CB024D" w:rsidRDefault="00CB024D" w:rsidP="00AC77B1">
      <w:pPr>
        <w:jc w:val="center"/>
        <w:rPr>
          <w:rFonts w:cstheme="minorHAnsi"/>
          <w:b/>
          <w:bCs/>
          <w:lang w:val="en-US"/>
        </w:rPr>
      </w:pPr>
      <w:r>
        <w:rPr>
          <w:rFonts w:cstheme="minorHAnsi"/>
          <w:b/>
          <w:bCs/>
          <w:lang w:val="en-US"/>
        </w:rPr>
        <w:br w:type="page"/>
      </w:r>
    </w:p>
    <w:sdt>
      <w:sdtPr>
        <w:rPr>
          <w:rFonts w:asciiTheme="minorHAnsi" w:eastAsiaTheme="minorHAnsi" w:hAnsiTheme="minorHAnsi" w:cstheme="minorBidi"/>
          <w:color w:val="auto"/>
          <w:sz w:val="22"/>
          <w:szCs w:val="22"/>
          <w:lang w:val="fr-FR"/>
        </w:rPr>
        <w:id w:val="-831986852"/>
        <w:docPartObj>
          <w:docPartGallery w:val="Table of Contents"/>
          <w:docPartUnique/>
        </w:docPartObj>
      </w:sdtPr>
      <w:sdtEndPr>
        <w:rPr>
          <w:b/>
          <w:bCs/>
        </w:rPr>
      </w:sdtEndPr>
      <w:sdtContent>
        <w:p w14:paraId="7A6F6B06" w14:textId="3C7FD959" w:rsidR="00AC77B1" w:rsidRPr="00B2067B" w:rsidRDefault="00AC77B1">
          <w:pPr>
            <w:pStyle w:val="En-ttedetabledesmatires"/>
            <w:rPr>
              <w:color w:val="000000" w:themeColor="text1"/>
              <w:lang w:val="fr-FR"/>
            </w:rPr>
          </w:pPr>
          <w:r w:rsidRPr="00B2067B">
            <w:rPr>
              <w:color w:val="000000" w:themeColor="text1"/>
              <w:lang w:val="fr-FR"/>
            </w:rPr>
            <w:t>Table of contents</w:t>
          </w:r>
        </w:p>
        <w:p w14:paraId="1BF3733C" w14:textId="77777777" w:rsidR="00B2067B" w:rsidRDefault="00B2067B">
          <w:pPr>
            <w:pStyle w:val="TM1"/>
            <w:tabs>
              <w:tab w:val="right" w:leader="dot" w:pos="9062"/>
            </w:tabs>
          </w:pPr>
        </w:p>
        <w:p w14:paraId="50EFB812" w14:textId="6126EA09" w:rsidR="00AC77B1" w:rsidRPr="00B2067B" w:rsidRDefault="00AC77B1">
          <w:pPr>
            <w:pStyle w:val="TM1"/>
            <w:tabs>
              <w:tab w:val="right" w:leader="dot" w:pos="9062"/>
            </w:tabs>
            <w:rPr>
              <w:rFonts w:cstheme="minorBidi"/>
              <w:noProof/>
              <w:kern w:val="2"/>
              <w14:ligatures w14:val="standardContextual"/>
            </w:rPr>
          </w:pPr>
          <w:r w:rsidRPr="00B2067B">
            <w:fldChar w:fldCharType="begin"/>
          </w:r>
          <w:r w:rsidRPr="00B2067B">
            <w:instrText xml:space="preserve"> TOC \o "1-3" \h \z \u </w:instrText>
          </w:r>
          <w:r w:rsidRPr="00B2067B">
            <w:fldChar w:fldCharType="separate"/>
          </w:r>
          <w:hyperlink w:anchor="_Toc135834929" w:history="1">
            <w:r w:rsidRPr="00B2067B">
              <w:rPr>
                <w:rStyle w:val="Lienhypertexte"/>
                <w:noProof/>
              </w:rPr>
              <w:t>List of abreviations</w:t>
            </w:r>
            <w:r w:rsidRPr="00B2067B">
              <w:rPr>
                <w:noProof/>
                <w:webHidden/>
              </w:rPr>
              <w:tab/>
            </w:r>
            <w:r w:rsidRPr="00B2067B">
              <w:rPr>
                <w:noProof/>
                <w:webHidden/>
              </w:rPr>
              <w:fldChar w:fldCharType="begin"/>
            </w:r>
            <w:r w:rsidRPr="00B2067B">
              <w:rPr>
                <w:noProof/>
                <w:webHidden/>
              </w:rPr>
              <w:instrText xml:space="preserve"> PAGEREF _Toc135834929 \h </w:instrText>
            </w:r>
            <w:r w:rsidRPr="00B2067B">
              <w:rPr>
                <w:noProof/>
                <w:webHidden/>
              </w:rPr>
            </w:r>
            <w:r w:rsidRPr="00B2067B">
              <w:rPr>
                <w:noProof/>
                <w:webHidden/>
              </w:rPr>
              <w:fldChar w:fldCharType="separate"/>
            </w:r>
            <w:r w:rsidR="00BE0D2F">
              <w:rPr>
                <w:noProof/>
                <w:webHidden/>
              </w:rPr>
              <w:t>5</w:t>
            </w:r>
            <w:r w:rsidRPr="00B2067B">
              <w:rPr>
                <w:noProof/>
                <w:webHidden/>
              </w:rPr>
              <w:fldChar w:fldCharType="end"/>
            </w:r>
          </w:hyperlink>
        </w:p>
        <w:p w14:paraId="17757949" w14:textId="5BD9BF6D" w:rsidR="00AC77B1" w:rsidRPr="00B2067B" w:rsidRDefault="00000000">
          <w:pPr>
            <w:pStyle w:val="TM1"/>
            <w:tabs>
              <w:tab w:val="right" w:leader="dot" w:pos="9062"/>
            </w:tabs>
            <w:rPr>
              <w:rFonts w:cstheme="minorBidi"/>
              <w:noProof/>
              <w:kern w:val="2"/>
              <w14:ligatures w14:val="standardContextual"/>
            </w:rPr>
          </w:pPr>
          <w:hyperlink w:anchor="_Toc135834930" w:history="1">
            <w:r w:rsidR="00AC77B1" w:rsidRPr="00B2067B">
              <w:rPr>
                <w:rStyle w:val="Lienhypertexte"/>
                <w:noProof/>
              </w:rPr>
              <w:t>1. Introduction</w:t>
            </w:r>
            <w:r w:rsidR="00AC77B1" w:rsidRPr="00B2067B">
              <w:rPr>
                <w:noProof/>
                <w:webHidden/>
              </w:rPr>
              <w:tab/>
            </w:r>
            <w:r w:rsidR="00AC77B1" w:rsidRPr="00B2067B">
              <w:rPr>
                <w:noProof/>
                <w:webHidden/>
              </w:rPr>
              <w:fldChar w:fldCharType="begin"/>
            </w:r>
            <w:r w:rsidR="00AC77B1" w:rsidRPr="00B2067B">
              <w:rPr>
                <w:noProof/>
                <w:webHidden/>
              </w:rPr>
              <w:instrText xml:space="preserve"> PAGEREF _Toc135834930 \h </w:instrText>
            </w:r>
            <w:r w:rsidR="00AC77B1" w:rsidRPr="00B2067B">
              <w:rPr>
                <w:noProof/>
                <w:webHidden/>
              </w:rPr>
            </w:r>
            <w:r w:rsidR="00AC77B1" w:rsidRPr="00B2067B">
              <w:rPr>
                <w:noProof/>
                <w:webHidden/>
              </w:rPr>
              <w:fldChar w:fldCharType="separate"/>
            </w:r>
            <w:r w:rsidR="00BE0D2F">
              <w:rPr>
                <w:noProof/>
                <w:webHidden/>
              </w:rPr>
              <w:t>6</w:t>
            </w:r>
            <w:r w:rsidR="00AC77B1" w:rsidRPr="00B2067B">
              <w:rPr>
                <w:noProof/>
                <w:webHidden/>
              </w:rPr>
              <w:fldChar w:fldCharType="end"/>
            </w:r>
          </w:hyperlink>
        </w:p>
        <w:p w14:paraId="10BAAAD5" w14:textId="2E7CF864" w:rsidR="00AC77B1" w:rsidRPr="00B2067B" w:rsidRDefault="00000000">
          <w:pPr>
            <w:pStyle w:val="TM1"/>
            <w:tabs>
              <w:tab w:val="right" w:leader="dot" w:pos="9062"/>
            </w:tabs>
            <w:rPr>
              <w:rFonts w:cstheme="minorBidi"/>
              <w:noProof/>
              <w:kern w:val="2"/>
              <w14:ligatures w14:val="standardContextual"/>
            </w:rPr>
          </w:pPr>
          <w:hyperlink w:anchor="_Toc135834931" w:history="1">
            <w:r w:rsidR="00AC77B1" w:rsidRPr="00B2067B">
              <w:rPr>
                <w:rStyle w:val="Lienhypertexte"/>
                <w:noProof/>
              </w:rPr>
              <w:t>2. The East African Union and East African Customs Union</w:t>
            </w:r>
            <w:r w:rsidR="00AC77B1" w:rsidRPr="00B2067B">
              <w:rPr>
                <w:noProof/>
                <w:webHidden/>
              </w:rPr>
              <w:tab/>
            </w:r>
            <w:r w:rsidR="00AC77B1" w:rsidRPr="00B2067B">
              <w:rPr>
                <w:noProof/>
                <w:webHidden/>
              </w:rPr>
              <w:fldChar w:fldCharType="begin"/>
            </w:r>
            <w:r w:rsidR="00AC77B1" w:rsidRPr="00B2067B">
              <w:rPr>
                <w:noProof/>
                <w:webHidden/>
              </w:rPr>
              <w:instrText xml:space="preserve"> PAGEREF _Toc135834931 \h </w:instrText>
            </w:r>
            <w:r w:rsidR="00AC77B1" w:rsidRPr="00B2067B">
              <w:rPr>
                <w:noProof/>
                <w:webHidden/>
              </w:rPr>
            </w:r>
            <w:r w:rsidR="00AC77B1" w:rsidRPr="00B2067B">
              <w:rPr>
                <w:noProof/>
                <w:webHidden/>
              </w:rPr>
              <w:fldChar w:fldCharType="separate"/>
            </w:r>
            <w:r w:rsidR="00BE0D2F">
              <w:rPr>
                <w:noProof/>
                <w:webHidden/>
              </w:rPr>
              <w:t>8</w:t>
            </w:r>
            <w:r w:rsidR="00AC77B1" w:rsidRPr="00B2067B">
              <w:rPr>
                <w:noProof/>
                <w:webHidden/>
              </w:rPr>
              <w:fldChar w:fldCharType="end"/>
            </w:r>
          </w:hyperlink>
        </w:p>
        <w:p w14:paraId="64386187" w14:textId="5E171CBA" w:rsidR="00AC77B1" w:rsidRPr="00B2067B" w:rsidRDefault="00000000">
          <w:pPr>
            <w:pStyle w:val="TM2"/>
            <w:tabs>
              <w:tab w:val="right" w:leader="dot" w:pos="9062"/>
            </w:tabs>
            <w:rPr>
              <w:rFonts w:cstheme="minorBidi"/>
              <w:noProof/>
              <w:kern w:val="2"/>
              <w14:ligatures w14:val="standardContextual"/>
            </w:rPr>
          </w:pPr>
          <w:hyperlink w:anchor="_Toc135834932" w:history="1">
            <w:r w:rsidR="00AC77B1" w:rsidRPr="00B2067B">
              <w:rPr>
                <w:rStyle w:val="Lienhypertexte"/>
                <w:noProof/>
              </w:rPr>
              <w:t>2.1 Political and historical background</w:t>
            </w:r>
            <w:r w:rsidR="00AC77B1" w:rsidRPr="00B2067B">
              <w:rPr>
                <w:noProof/>
                <w:webHidden/>
              </w:rPr>
              <w:tab/>
            </w:r>
            <w:r w:rsidR="00AC77B1" w:rsidRPr="00B2067B">
              <w:rPr>
                <w:noProof/>
                <w:webHidden/>
              </w:rPr>
              <w:fldChar w:fldCharType="begin"/>
            </w:r>
            <w:r w:rsidR="00AC77B1" w:rsidRPr="00B2067B">
              <w:rPr>
                <w:noProof/>
                <w:webHidden/>
              </w:rPr>
              <w:instrText xml:space="preserve"> PAGEREF _Toc135834932 \h </w:instrText>
            </w:r>
            <w:r w:rsidR="00AC77B1" w:rsidRPr="00B2067B">
              <w:rPr>
                <w:noProof/>
                <w:webHidden/>
              </w:rPr>
            </w:r>
            <w:r w:rsidR="00AC77B1" w:rsidRPr="00B2067B">
              <w:rPr>
                <w:noProof/>
                <w:webHidden/>
              </w:rPr>
              <w:fldChar w:fldCharType="separate"/>
            </w:r>
            <w:r w:rsidR="00BE0D2F">
              <w:rPr>
                <w:noProof/>
                <w:webHidden/>
              </w:rPr>
              <w:t>8</w:t>
            </w:r>
            <w:r w:rsidR="00AC77B1" w:rsidRPr="00B2067B">
              <w:rPr>
                <w:noProof/>
                <w:webHidden/>
              </w:rPr>
              <w:fldChar w:fldCharType="end"/>
            </w:r>
          </w:hyperlink>
        </w:p>
        <w:p w14:paraId="62026211" w14:textId="5A9BA2E1" w:rsidR="00AC77B1" w:rsidRPr="00B2067B" w:rsidRDefault="00000000">
          <w:pPr>
            <w:pStyle w:val="TM2"/>
            <w:tabs>
              <w:tab w:val="right" w:leader="dot" w:pos="9062"/>
            </w:tabs>
            <w:rPr>
              <w:rFonts w:cstheme="minorBidi"/>
              <w:noProof/>
              <w:kern w:val="2"/>
              <w14:ligatures w14:val="standardContextual"/>
            </w:rPr>
          </w:pPr>
          <w:hyperlink w:anchor="_Toc135834933" w:history="1">
            <w:r w:rsidR="00AC77B1" w:rsidRPr="00B2067B">
              <w:rPr>
                <w:rStyle w:val="Lienhypertexte"/>
                <w:noProof/>
              </w:rPr>
              <w:t>2.2 Welfare effects</w:t>
            </w:r>
            <w:r w:rsidR="00AC77B1" w:rsidRPr="00B2067B">
              <w:rPr>
                <w:noProof/>
                <w:webHidden/>
              </w:rPr>
              <w:tab/>
            </w:r>
            <w:r w:rsidR="00AC77B1" w:rsidRPr="00B2067B">
              <w:rPr>
                <w:noProof/>
                <w:webHidden/>
              </w:rPr>
              <w:fldChar w:fldCharType="begin"/>
            </w:r>
            <w:r w:rsidR="00AC77B1" w:rsidRPr="00B2067B">
              <w:rPr>
                <w:noProof/>
                <w:webHidden/>
              </w:rPr>
              <w:instrText xml:space="preserve"> PAGEREF _Toc135834933 \h </w:instrText>
            </w:r>
            <w:r w:rsidR="00AC77B1" w:rsidRPr="00B2067B">
              <w:rPr>
                <w:noProof/>
                <w:webHidden/>
              </w:rPr>
            </w:r>
            <w:r w:rsidR="00AC77B1" w:rsidRPr="00B2067B">
              <w:rPr>
                <w:noProof/>
                <w:webHidden/>
              </w:rPr>
              <w:fldChar w:fldCharType="separate"/>
            </w:r>
            <w:r w:rsidR="00BE0D2F">
              <w:rPr>
                <w:noProof/>
                <w:webHidden/>
              </w:rPr>
              <w:t>9</w:t>
            </w:r>
            <w:r w:rsidR="00AC77B1" w:rsidRPr="00B2067B">
              <w:rPr>
                <w:noProof/>
                <w:webHidden/>
              </w:rPr>
              <w:fldChar w:fldCharType="end"/>
            </w:r>
          </w:hyperlink>
        </w:p>
        <w:p w14:paraId="107900D8" w14:textId="51E36A73" w:rsidR="00AC77B1" w:rsidRPr="00B2067B" w:rsidRDefault="00000000">
          <w:pPr>
            <w:pStyle w:val="TM2"/>
            <w:tabs>
              <w:tab w:val="right" w:leader="dot" w:pos="9062"/>
            </w:tabs>
            <w:rPr>
              <w:rFonts w:cstheme="minorBidi"/>
              <w:noProof/>
              <w:kern w:val="2"/>
              <w14:ligatures w14:val="standardContextual"/>
            </w:rPr>
          </w:pPr>
          <w:hyperlink w:anchor="_Toc135834934" w:history="1">
            <w:r w:rsidR="00AC77B1" w:rsidRPr="00B2067B">
              <w:rPr>
                <w:rStyle w:val="Lienhypertexte"/>
                <w:noProof/>
              </w:rPr>
              <w:t>2.3. Political economy of the common external tariff for rice</w:t>
            </w:r>
            <w:r w:rsidR="00AC77B1" w:rsidRPr="00B2067B">
              <w:rPr>
                <w:noProof/>
                <w:webHidden/>
              </w:rPr>
              <w:tab/>
            </w:r>
            <w:r w:rsidR="00AC77B1" w:rsidRPr="00B2067B">
              <w:rPr>
                <w:noProof/>
                <w:webHidden/>
              </w:rPr>
              <w:fldChar w:fldCharType="begin"/>
            </w:r>
            <w:r w:rsidR="00AC77B1" w:rsidRPr="00B2067B">
              <w:rPr>
                <w:noProof/>
                <w:webHidden/>
              </w:rPr>
              <w:instrText xml:space="preserve"> PAGEREF _Toc135834934 \h </w:instrText>
            </w:r>
            <w:r w:rsidR="00AC77B1" w:rsidRPr="00B2067B">
              <w:rPr>
                <w:noProof/>
                <w:webHidden/>
              </w:rPr>
            </w:r>
            <w:r w:rsidR="00AC77B1" w:rsidRPr="00B2067B">
              <w:rPr>
                <w:noProof/>
                <w:webHidden/>
              </w:rPr>
              <w:fldChar w:fldCharType="separate"/>
            </w:r>
            <w:r w:rsidR="00BE0D2F">
              <w:rPr>
                <w:noProof/>
                <w:webHidden/>
              </w:rPr>
              <w:t>10</w:t>
            </w:r>
            <w:r w:rsidR="00AC77B1" w:rsidRPr="00B2067B">
              <w:rPr>
                <w:noProof/>
                <w:webHidden/>
              </w:rPr>
              <w:fldChar w:fldCharType="end"/>
            </w:r>
          </w:hyperlink>
        </w:p>
        <w:p w14:paraId="0D2209B5" w14:textId="31E0E701" w:rsidR="00AC77B1" w:rsidRPr="00B2067B" w:rsidRDefault="00000000">
          <w:pPr>
            <w:pStyle w:val="TM1"/>
            <w:tabs>
              <w:tab w:val="right" w:leader="dot" w:pos="9062"/>
            </w:tabs>
            <w:rPr>
              <w:rFonts w:cstheme="minorBidi"/>
              <w:noProof/>
              <w:kern w:val="2"/>
              <w14:ligatures w14:val="standardContextual"/>
            </w:rPr>
          </w:pPr>
          <w:hyperlink w:anchor="_Toc135834935" w:history="1">
            <w:r w:rsidR="00AC77B1" w:rsidRPr="00B2067B">
              <w:rPr>
                <w:rStyle w:val="Lienhypertexte"/>
                <w:noProof/>
              </w:rPr>
              <w:t>3. Custom Union’s Static Economic Effects</w:t>
            </w:r>
            <w:r w:rsidR="00AC77B1" w:rsidRPr="00B2067B">
              <w:rPr>
                <w:noProof/>
                <w:webHidden/>
              </w:rPr>
              <w:tab/>
            </w:r>
            <w:r w:rsidR="00AC77B1" w:rsidRPr="00B2067B">
              <w:rPr>
                <w:noProof/>
                <w:webHidden/>
              </w:rPr>
              <w:fldChar w:fldCharType="begin"/>
            </w:r>
            <w:r w:rsidR="00AC77B1" w:rsidRPr="00B2067B">
              <w:rPr>
                <w:noProof/>
                <w:webHidden/>
              </w:rPr>
              <w:instrText xml:space="preserve"> PAGEREF _Toc135834935 \h </w:instrText>
            </w:r>
            <w:r w:rsidR="00AC77B1" w:rsidRPr="00B2067B">
              <w:rPr>
                <w:noProof/>
                <w:webHidden/>
              </w:rPr>
            </w:r>
            <w:r w:rsidR="00AC77B1" w:rsidRPr="00B2067B">
              <w:rPr>
                <w:noProof/>
                <w:webHidden/>
              </w:rPr>
              <w:fldChar w:fldCharType="separate"/>
            </w:r>
            <w:r w:rsidR="00BE0D2F">
              <w:rPr>
                <w:noProof/>
                <w:webHidden/>
              </w:rPr>
              <w:t>12</w:t>
            </w:r>
            <w:r w:rsidR="00AC77B1" w:rsidRPr="00B2067B">
              <w:rPr>
                <w:noProof/>
                <w:webHidden/>
              </w:rPr>
              <w:fldChar w:fldCharType="end"/>
            </w:r>
          </w:hyperlink>
        </w:p>
        <w:p w14:paraId="6DDB10CF" w14:textId="68614D68" w:rsidR="00AC77B1" w:rsidRPr="00B2067B" w:rsidRDefault="00000000">
          <w:pPr>
            <w:pStyle w:val="TM2"/>
            <w:tabs>
              <w:tab w:val="right" w:leader="dot" w:pos="9062"/>
            </w:tabs>
            <w:rPr>
              <w:rFonts w:cstheme="minorBidi"/>
              <w:noProof/>
              <w:kern w:val="2"/>
              <w14:ligatures w14:val="standardContextual"/>
            </w:rPr>
          </w:pPr>
          <w:hyperlink w:anchor="_Toc135834936" w:history="1">
            <w:r w:rsidR="00AC77B1" w:rsidRPr="00B2067B">
              <w:rPr>
                <w:rStyle w:val="Lienhypertexte"/>
                <w:noProof/>
              </w:rPr>
              <w:t>3.1 Customs union</w:t>
            </w:r>
            <w:r w:rsidR="00AC77B1" w:rsidRPr="00B2067B">
              <w:rPr>
                <w:noProof/>
                <w:webHidden/>
              </w:rPr>
              <w:tab/>
            </w:r>
            <w:r w:rsidR="00AC77B1" w:rsidRPr="00B2067B">
              <w:rPr>
                <w:noProof/>
                <w:webHidden/>
              </w:rPr>
              <w:fldChar w:fldCharType="begin"/>
            </w:r>
            <w:r w:rsidR="00AC77B1" w:rsidRPr="00B2067B">
              <w:rPr>
                <w:noProof/>
                <w:webHidden/>
              </w:rPr>
              <w:instrText xml:space="preserve"> PAGEREF _Toc135834936 \h </w:instrText>
            </w:r>
            <w:r w:rsidR="00AC77B1" w:rsidRPr="00B2067B">
              <w:rPr>
                <w:noProof/>
                <w:webHidden/>
              </w:rPr>
            </w:r>
            <w:r w:rsidR="00AC77B1" w:rsidRPr="00B2067B">
              <w:rPr>
                <w:noProof/>
                <w:webHidden/>
              </w:rPr>
              <w:fldChar w:fldCharType="separate"/>
            </w:r>
            <w:r w:rsidR="00BE0D2F">
              <w:rPr>
                <w:noProof/>
                <w:webHidden/>
              </w:rPr>
              <w:t>12</w:t>
            </w:r>
            <w:r w:rsidR="00AC77B1" w:rsidRPr="00B2067B">
              <w:rPr>
                <w:noProof/>
                <w:webHidden/>
              </w:rPr>
              <w:fldChar w:fldCharType="end"/>
            </w:r>
          </w:hyperlink>
        </w:p>
        <w:p w14:paraId="0820CDEA" w14:textId="6EDD37A2" w:rsidR="00AC77B1" w:rsidRPr="00B2067B" w:rsidRDefault="00000000">
          <w:pPr>
            <w:pStyle w:val="TM2"/>
            <w:tabs>
              <w:tab w:val="right" w:leader="dot" w:pos="9062"/>
            </w:tabs>
            <w:rPr>
              <w:rFonts w:cstheme="minorBidi"/>
              <w:noProof/>
              <w:kern w:val="2"/>
              <w14:ligatures w14:val="standardContextual"/>
            </w:rPr>
          </w:pPr>
          <w:hyperlink w:anchor="_Toc135834937" w:history="1">
            <w:r w:rsidR="00AC77B1" w:rsidRPr="00B2067B">
              <w:rPr>
                <w:rStyle w:val="Lienhypertexte"/>
                <w:noProof/>
              </w:rPr>
              <w:t>3.2 Welfare effects of a tariff</w:t>
            </w:r>
            <w:r w:rsidR="00AC77B1" w:rsidRPr="00B2067B">
              <w:rPr>
                <w:noProof/>
                <w:webHidden/>
              </w:rPr>
              <w:tab/>
            </w:r>
            <w:r w:rsidR="00AC77B1" w:rsidRPr="00B2067B">
              <w:rPr>
                <w:noProof/>
                <w:webHidden/>
              </w:rPr>
              <w:fldChar w:fldCharType="begin"/>
            </w:r>
            <w:r w:rsidR="00AC77B1" w:rsidRPr="00B2067B">
              <w:rPr>
                <w:noProof/>
                <w:webHidden/>
              </w:rPr>
              <w:instrText xml:space="preserve"> PAGEREF _Toc135834937 \h </w:instrText>
            </w:r>
            <w:r w:rsidR="00AC77B1" w:rsidRPr="00B2067B">
              <w:rPr>
                <w:noProof/>
                <w:webHidden/>
              </w:rPr>
            </w:r>
            <w:r w:rsidR="00AC77B1" w:rsidRPr="00B2067B">
              <w:rPr>
                <w:noProof/>
                <w:webHidden/>
              </w:rPr>
              <w:fldChar w:fldCharType="separate"/>
            </w:r>
            <w:r w:rsidR="00BE0D2F">
              <w:rPr>
                <w:noProof/>
                <w:webHidden/>
              </w:rPr>
              <w:t>12</w:t>
            </w:r>
            <w:r w:rsidR="00AC77B1" w:rsidRPr="00B2067B">
              <w:rPr>
                <w:noProof/>
                <w:webHidden/>
              </w:rPr>
              <w:fldChar w:fldCharType="end"/>
            </w:r>
          </w:hyperlink>
        </w:p>
        <w:p w14:paraId="6D882F18" w14:textId="626F92DF" w:rsidR="00AC77B1" w:rsidRPr="00B2067B" w:rsidRDefault="00000000">
          <w:pPr>
            <w:pStyle w:val="TM2"/>
            <w:tabs>
              <w:tab w:val="right" w:leader="dot" w:pos="9062"/>
            </w:tabs>
            <w:rPr>
              <w:rFonts w:cstheme="minorBidi"/>
              <w:noProof/>
              <w:kern w:val="2"/>
              <w14:ligatures w14:val="standardContextual"/>
            </w:rPr>
          </w:pPr>
          <w:hyperlink w:anchor="_Toc135834938" w:history="1">
            <w:r w:rsidR="00AC77B1" w:rsidRPr="00B2067B">
              <w:rPr>
                <w:rStyle w:val="Lienhypertexte"/>
                <w:noProof/>
              </w:rPr>
              <w:t>3.3 Welfare effects after joining a customs union: trade diversion and trade creation</w:t>
            </w:r>
            <w:r w:rsidR="00AC77B1" w:rsidRPr="00B2067B">
              <w:rPr>
                <w:noProof/>
                <w:webHidden/>
              </w:rPr>
              <w:tab/>
            </w:r>
            <w:r w:rsidR="00AC77B1" w:rsidRPr="00B2067B">
              <w:rPr>
                <w:noProof/>
                <w:webHidden/>
              </w:rPr>
              <w:fldChar w:fldCharType="begin"/>
            </w:r>
            <w:r w:rsidR="00AC77B1" w:rsidRPr="00B2067B">
              <w:rPr>
                <w:noProof/>
                <w:webHidden/>
              </w:rPr>
              <w:instrText xml:space="preserve"> PAGEREF _Toc135834938 \h </w:instrText>
            </w:r>
            <w:r w:rsidR="00AC77B1" w:rsidRPr="00B2067B">
              <w:rPr>
                <w:noProof/>
                <w:webHidden/>
              </w:rPr>
            </w:r>
            <w:r w:rsidR="00AC77B1" w:rsidRPr="00B2067B">
              <w:rPr>
                <w:noProof/>
                <w:webHidden/>
              </w:rPr>
              <w:fldChar w:fldCharType="separate"/>
            </w:r>
            <w:r w:rsidR="00BE0D2F">
              <w:rPr>
                <w:noProof/>
                <w:webHidden/>
              </w:rPr>
              <w:t>14</w:t>
            </w:r>
            <w:r w:rsidR="00AC77B1" w:rsidRPr="00B2067B">
              <w:rPr>
                <w:noProof/>
                <w:webHidden/>
              </w:rPr>
              <w:fldChar w:fldCharType="end"/>
            </w:r>
          </w:hyperlink>
        </w:p>
        <w:p w14:paraId="1C83A88D" w14:textId="71D65794" w:rsidR="00AC77B1" w:rsidRPr="00B2067B" w:rsidRDefault="00000000">
          <w:pPr>
            <w:pStyle w:val="TM1"/>
            <w:tabs>
              <w:tab w:val="right" w:leader="dot" w:pos="9062"/>
            </w:tabs>
            <w:rPr>
              <w:rFonts w:cstheme="minorBidi"/>
              <w:noProof/>
              <w:kern w:val="2"/>
              <w14:ligatures w14:val="standardContextual"/>
            </w:rPr>
          </w:pPr>
          <w:hyperlink w:anchor="_Toc135834939" w:history="1">
            <w:r w:rsidR="00AC77B1" w:rsidRPr="00B2067B">
              <w:rPr>
                <w:rStyle w:val="Lienhypertexte"/>
                <w:noProof/>
              </w:rPr>
              <w:t>4. Model</w:t>
            </w:r>
            <w:r w:rsidR="00AC77B1" w:rsidRPr="00B2067B">
              <w:rPr>
                <w:noProof/>
                <w:webHidden/>
              </w:rPr>
              <w:tab/>
            </w:r>
            <w:r w:rsidR="00AC77B1" w:rsidRPr="00B2067B">
              <w:rPr>
                <w:noProof/>
                <w:webHidden/>
              </w:rPr>
              <w:fldChar w:fldCharType="begin"/>
            </w:r>
            <w:r w:rsidR="00AC77B1" w:rsidRPr="00B2067B">
              <w:rPr>
                <w:noProof/>
                <w:webHidden/>
              </w:rPr>
              <w:instrText xml:space="preserve"> PAGEREF _Toc135834939 \h </w:instrText>
            </w:r>
            <w:r w:rsidR="00AC77B1" w:rsidRPr="00B2067B">
              <w:rPr>
                <w:noProof/>
                <w:webHidden/>
              </w:rPr>
            </w:r>
            <w:r w:rsidR="00AC77B1" w:rsidRPr="00B2067B">
              <w:rPr>
                <w:noProof/>
                <w:webHidden/>
              </w:rPr>
              <w:fldChar w:fldCharType="separate"/>
            </w:r>
            <w:r w:rsidR="00BE0D2F">
              <w:rPr>
                <w:noProof/>
                <w:webHidden/>
              </w:rPr>
              <w:t>17</w:t>
            </w:r>
            <w:r w:rsidR="00AC77B1" w:rsidRPr="00B2067B">
              <w:rPr>
                <w:noProof/>
                <w:webHidden/>
              </w:rPr>
              <w:fldChar w:fldCharType="end"/>
            </w:r>
          </w:hyperlink>
        </w:p>
        <w:p w14:paraId="01E5F461" w14:textId="344A1097" w:rsidR="00AC77B1" w:rsidRPr="00B2067B" w:rsidRDefault="00000000">
          <w:pPr>
            <w:pStyle w:val="TM2"/>
            <w:tabs>
              <w:tab w:val="right" w:leader="dot" w:pos="9062"/>
            </w:tabs>
            <w:rPr>
              <w:rFonts w:cstheme="minorBidi"/>
              <w:noProof/>
              <w:kern w:val="2"/>
              <w14:ligatures w14:val="standardContextual"/>
            </w:rPr>
          </w:pPr>
          <w:hyperlink w:anchor="_Toc135834940" w:history="1">
            <w:r w:rsidR="00AC77B1" w:rsidRPr="00B2067B">
              <w:rPr>
                <w:rStyle w:val="Lienhypertexte"/>
                <w:noProof/>
                <w:lang w:val="en-GB"/>
              </w:rPr>
              <w:t>4.1 Multi-country trade model</w:t>
            </w:r>
            <w:r w:rsidR="00AC77B1" w:rsidRPr="00B2067B">
              <w:rPr>
                <w:noProof/>
                <w:webHidden/>
              </w:rPr>
              <w:tab/>
            </w:r>
            <w:r w:rsidR="00AC77B1" w:rsidRPr="00B2067B">
              <w:rPr>
                <w:noProof/>
                <w:webHidden/>
              </w:rPr>
              <w:fldChar w:fldCharType="begin"/>
            </w:r>
            <w:r w:rsidR="00AC77B1" w:rsidRPr="00B2067B">
              <w:rPr>
                <w:noProof/>
                <w:webHidden/>
              </w:rPr>
              <w:instrText xml:space="preserve"> PAGEREF _Toc135834940 \h </w:instrText>
            </w:r>
            <w:r w:rsidR="00AC77B1" w:rsidRPr="00B2067B">
              <w:rPr>
                <w:noProof/>
                <w:webHidden/>
              </w:rPr>
            </w:r>
            <w:r w:rsidR="00AC77B1" w:rsidRPr="00B2067B">
              <w:rPr>
                <w:noProof/>
                <w:webHidden/>
              </w:rPr>
              <w:fldChar w:fldCharType="separate"/>
            </w:r>
            <w:r w:rsidR="00BE0D2F">
              <w:rPr>
                <w:noProof/>
                <w:webHidden/>
              </w:rPr>
              <w:t>17</w:t>
            </w:r>
            <w:r w:rsidR="00AC77B1" w:rsidRPr="00B2067B">
              <w:rPr>
                <w:noProof/>
                <w:webHidden/>
              </w:rPr>
              <w:fldChar w:fldCharType="end"/>
            </w:r>
          </w:hyperlink>
        </w:p>
        <w:p w14:paraId="6DDCE7D4" w14:textId="634EEC2D" w:rsidR="00AC77B1" w:rsidRPr="00B2067B" w:rsidRDefault="00000000">
          <w:pPr>
            <w:pStyle w:val="TM2"/>
            <w:tabs>
              <w:tab w:val="right" w:leader="dot" w:pos="9062"/>
            </w:tabs>
            <w:rPr>
              <w:rFonts w:cstheme="minorBidi"/>
              <w:noProof/>
              <w:kern w:val="2"/>
              <w14:ligatures w14:val="standardContextual"/>
            </w:rPr>
          </w:pPr>
          <w:hyperlink w:anchor="_Toc135834941" w:history="1">
            <w:r w:rsidR="00AC77B1" w:rsidRPr="00B2067B">
              <w:rPr>
                <w:rStyle w:val="Lienhypertexte"/>
                <w:noProof/>
                <w:lang w:val="en-GB"/>
              </w:rPr>
              <w:t>4.3 Calibration</w:t>
            </w:r>
            <w:r w:rsidR="00AC77B1" w:rsidRPr="00B2067B">
              <w:rPr>
                <w:noProof/>
                <w:webHidden/>
              </w:rPr>
              <w:tab/>
            </w:r>
            <w:r w:rsidR="00AC77B1" w:rsidRPr="00B2067B">
              <w:rPr>
                <w:noProof/>
                <w:webHidden/>
              </w:rPr>
              <w:fldChar w:fldCharType="begin"/>
            </w:r>
            <w:r w:rsidR="00AC77B1" w:rsidRPr="00B2067B">
              <w:rPr>
                <w:noProof/>
                <w:webHidden/>
              </w:rPr>
              <w:instrText xml:space="preserve"> PAGEREF _Toc135834941 \h </w:instrText>
            </w:r>
            <w:r w:rsidR="00AC77B1" w:rsidRPr="00B2067B">
              <w:rPr>
                <w:noProof/>
                <w:webHidden/>
              </w:rPr>
            </w:r>
            <w:r w:rsidR="00AC77B1" w:rsidRPr="00B2067B">
              <w:rPr>
                <w:noProof/>
                <w:webHidden/>
              </w:rPr>
              <w:fldChar w:fldCharType="separate"/>
            </w:r>
            <w:r w:rsidR="00BE0D2F">
              <w:rPr>
                <w:noProof/>
                <w:webHidden/>
              </w:rPr>
              <w:t>20</w:t>
            </w:r>
            <w:r w:rsidR="00AC77B1" w:rsidRPr="00B2067B">
              <w:rPr>
                <w:noProof/>
                <w:webHidden/>
              </w:rPr>
              <w:fldChar w:fldCharType="end"/>
            </w:r>
          </w:hyperlink>
        </w:p>
        <w:p w14:paraId="4EB6B1DE" w14:textId="2D488C57" w:rsidR="00AC77B1" w:rsidRPr="00B2067B" w:rsidRDefault="00000000">
          <w:pPr>
            <w:pStyle w:val="TM1"/>
            <w:tabs>
              <w:tab w:val="right" w:leader="dot" w:pos="9062"/>
            </w:tabs>
            <w:rPr>
              <w:rFonts w:cstheme="minorBidi"/>
              <w:noProof/>
              <w:kern w:val="2"/>
              <w14:ligatures w14:val="standardContextual"/>
            </w:rPr>
          </w:pPr>
          <w:hyperlink w:anchor="_Toc135834942" w:history="1">
            <w:r w:rsidR="00AC77B1" w:rsidRPr="00B2067B">
              <w:rPr>
                <w:rStyle w:val="Lienhypertexte"/>
                <w:noProof/>
                <w:lang w:val="en-GB"/>
              </w:rPr>
              <w:t>5. Data</w:t>
            </w:r>
            <w:r w:rsidR="00AC77B1" w:rsidRPr="00B2067B">
              <w:rPr>
                <w:noProof/>
                <w:webHidden/>
              </w:rPr>
              <w:tab/>
            </w:r>
            <w:r w:rsidR="00AC77B1" w:rsidRPr="00B2067B">
              <w:rPr>
                <w:noProof/>
                <w:webHidden/>
              </w:rPr>
              <w:fldChar w:fldCharType="begin"/>
            </w:r>
            <w:r w:rsidR="00AC77B1" w:rsidRPr="00B2067B">
              <w:rPr>
                <w:noProof/>
                <w:webHidden/>
              </w:rPr>
              <w:instrText xml:space="preserve"> PAGEREF _Toc135834942 \h </w:instrText>
            </w:r>
            <w:r w:rsidR="00AC77B1" w:rsidRPr="00B2067B">
              <w:rPr>
                <w:noProof/>
                <w:webHidden/>
              </w:rPr>
            </w:r>
            <w:r w:rsidR="00AC77B1" w:rsidRPr="00B2067B">
              <w:rPr>
                <w:noProof/>
                <w:webHidden/>
              </w:rPr>
              <w:fldChar w:fldCharType="separate"/>
            </w:r>
            <w:r w:rsidR="00BE0D2F">
              <w:rPr>
                <w:noProof/>
                <w:webHidden/>
              </w:rPr>
              <w:t>21</w:t>
            </w:r>
            <w:r w:rsidR="00AC77B1" w:rsidRPr="00B2067B">
              <w:rPr>
                <w:noProof/>
                <w:webHidden/>
              </w:rPr>
              <w:fldChar w:fldCharType="end"/>
            </w:r>
          </w:hyperlink>
        </w:p>
        <w:p w14:paraId="51D27A2C" w14:textId="5B1C3A82" w:rsidR="00AC77B1" w:rsidRPr="00B2067B" w:rsidRDefault="00000000">
          <w:pPr>
            <w:pStyle w:val="TM1"/>
            <w:tabs>
              <w:tab w:val="right" w:leader="dot" w:pos="9062"/>
            </w:tabs>
            <w:rPr>
              <w:rFonts w:cstheme="minorBidi"/>
              <w:noProof/>
              <w:kern w:val="2"/>
              <w14:ligatures w14:val="standardContextual"/>
            </w:rPr>
          </w:pPr>
          <w:hyperlink w:anchor="_Toc135834943" w:history="1">
            <w:r w:rsidR="00AC77B1" w:rsidRPr="00B2067B">
              <w:rPr>
                <w:rStyle w:val="Lienhypertexte"/>
                <w:noProof/>
              </w:rPr>
              <w:t>6. Scenarios and Results</w:t>
            </w:r>
            <w:r w:rsidR="00AC77B1" w:rsidRPr="00B2067B">
              <w:rPr>
                <w:noProof/>
                <w:webHidden/>
              </w:rPr>
              <w:tab/>
            </w:r>
            <w:r w:rsidR="00AC77B1" w:rsidRPr="00B2067B">
              <w:rPr>
                <w:noProof/>
                <w:webHidden/>
              </w:rPr>
              <w:fldChar w:fldCharType="begin"/>
            </w:r>
            <w:r w:rsidR="00AC77B1" w:rsidRPr="00B2067B">
              <w:rPr>
                <w:noProof/>
                <w:webHidden/>
              </w:rPr>
              <w:instrText xml:space="preserve"> PAGEREF _Toc135834943 \h </w:instrText>
            </w:r>
            <w:r w:rsidR="00AC77B1" w:rsidRPr="00B2067B">
              <w:rPr>
                <w:noProof/>
                <w:webHidden/>
              </w:rPr>
            </w:r>
            <w:r w:rsidR="00AC77B1" w:rsidRPr="00B2067B">
              <w:rPr>
                <w:noProof/>
                <w:webHidden/>
              </w:rPr>
              <w:fldChar w:fldCharType="separate"/>
            </w:r>
            <w:r w:rsidR="00BE0D2F">
              <w:rPr>
                <w:noProof/>
                <w:webHidden/>
              </w:rPr>
              <w:t>22</w:t>
            </w:r>
            <w:r w:rsidR="00AC77B1" w:rsidRPr="00B2067B">
              <w:rPr>
                <w:noProof/>
                <w:webHidden/>
              </w:rPr>
              <w:fldChar w:fldCharType="end"/>
            </w:r>
          </w:hyperlink>
        </w:p>
        <w:p w14:paraId="12A5D2BD" w14:textId="6C083F13" w:rsidR="00AC77B1" w:rsidRPr="00B2067B" w:rsidRDefault="00000000">
          <w:pPr>
            <w:pStyle w:val="TM2"/>
            <w:tabs>
              <w:tab w:val="right" w:leader="dot" w:pos="9062"/>
            </w:tabs>
            <w:rPr>
              <w:rFonts w:cstheme="minorBidi"/>
              <w:noProof/>
              <w:kern w:val="2"/>
              <w14:ligatures w14:val="standardContextual"/>
            </w:rPr>
          </w:pPr>
          <w:hyperlink w:anchor="_Toc135834944" w:history="1">
            <w:r w:rsidR="00AC77B1" w:rsidRPr="00B2067B">
              <w:rPr>
                <w:rStyle w:val="Lienhypertexte"/>
                <w:noProof/>
              </w:rPr>
              <w:t>6.1 Scenarios</w:t>
            </w:r>
            <w:r w:rsidR="00AC77B1" w:rsidRPr="00B2067B">
              <w:rPr>
                <w:noProof/>
                <w:webHidden/>
              </w:rPr>
              <w:tab/>
            </w:r>
            <w:r w:rsidR="00AC77B1" w:rsidRPr="00B2067B">
              <w:rPr>
                <w:noProof/>
                <w:webHidden/>
              </w:rPr>
              <w:fldChar w:fldCharType="begin"/>
            </w:r>
            <w:r w:rsidR="00AC77B1" w:rsidRPr="00B2067B">
              <w:rPr>
                <w:noProof/>
                <w:webHidden/>
              </w:rPr>
              <w:instrText xml:space="preserve"> PAGEREF _Toc135834944 \h </w:instrText>
            </w:r>
            <w:r w:rsidR="00AC77B1" w:rsidRPr="00B2067B">
              <w:rPr>
                <w:noProof/>
                <w:webHidden/>
              </w:rPr>
            </w:r>
            <w:r w:rsidR="00AC77B1" w:rsidRPr="00B2067B">
              <w:rPr>
                <w:noProof/>
                <w:webHidden/>
              </w:rPr>
              <w:fldChar w:fldCharType="separate"/>
            </w:r>
            <w:r w:rsidR="00BE0D2F">
              <w:rPr>
                <w:noProof/>
                <w:webHidden/>
              </w:rPr>
              <w:t>22</w:t>
            </w:r>
            <w:r w:rsidR="00AC77B1" w:rsidRPr="00B2067B">
              <w:rPr>
                <w:noProof/>
                <w:webHidden/>
              </w:rPr>
              <w:fldChar w:fldCharType="end"/>
            </w:r>
          </w:hyperlink>
        </w:p>
        <w:p w14:paraId="7E924D96" w14:textId="2FF1B86D" w:rsidR="00AC77B1" w:rsidRPr="00B2067B" w:rsidRDefault="00000000">
          <w:pPr>
            <w:pStyle w:val="TM2"/>
            <w:tabs>
              <w:tab w:val="right" w:leader="dot" w:pos="9062"/>
            </w:tabs>
            <w:rPr>
              <w:rFonts w:cstheme="minorBidi"/>
              <w:noProof/>
              <w:kern w:val="2"/>
              <w14:ligatures w14:val="standardContextual"/>
            </w:rPr>
          </w:pPr>
          <w:hyperlink w:anchor="_Toc135834945" w:history="1">
            <w:r w:rsidR="00AC77B1" w:rsidRPr="00B2067B">
              <w:rPr>
                <w:rStyle w:val="Lienhypertexte"/>
                <w:noProof/>
              </w:rPr>
              <w:t>6.2 Results</w:t>
            </w:r>
            <w:r w:rsidR="00AC77B1" w:rsidRPr="00B2067B">
              <w:rPr>
                <w:noProof/>
                <w:webHidden/>
              </w:rPr>
              <w:tab/>
            </w:r>
            <w:r w:rsidR="00AC77B1" w:rsidRPr="00B2067B">
              <w:rPr>
                <w:noProof/>
                <w:webHidden/>
              </w:rPr>
              <w:fldChar w:fldCharType="begin"/>
            </w:r>
            <w:r w:rsidR="00AC77B1" w:rsidRPr="00B2067B">
              <w:rPr>
                <w:noProof/>
                <w:webHidden/>
              </w:rPr>
              <w:instrText xml:space="preserve"> PAGEREF _Toc135834945 \h </w:instrText>
            </w:r>
            <w:r w:rsidR="00AC77B1" w:rsidRPr="00B2067B">
              <w:rPr>
                <w:noProof/>
                <w:webHidden/>
              </w:rPr>
            </w:r>
            <w:r w:rsidR="00AC77B1" w:rsidRPr="00B2067B">
              <w:rPr>
                <w:noProof/>
                <w:webHidden/>
              </w:rPr>
              <w:fldChar w:fldCharType="separate"/>
            </w:r>
            <w:r w:rsidR="00BE0D2F">
              <w:rPr>
                <w:noProof/>
                <w:webHidden/>
              </w:rPr>
              <w:t>22</w:t>
            </w:r>
            <w:r w:rsidR="00AC77B1" w:rsidRPr="00B2067B">
              <w:rPr>
                <w:noProof/>
                <w:webHidden/>
              </w:rPr>
              <w:fldChar w:fldCharType="end"/>
            </w:r>
          </w:hyperlink>
        </w:p>
        <w:p w14:paraId="4DB764C9" w14:textId="2B394686" w:rsidR="00AC77B1" w:rsidRPr="00B2067B" w:rsidRDefault="00000000">
          <w:pPr>
            <w:pStyle w:val="TM3"/>
            <w:tabs>
              <w:tab w:val="right" w:leader="dot" w:pos="9062"/>
            </w:tabs>
            <w:rPr>
              <w:rFonts w:cstheme="minorBidi"/>
              <w:noProof/>
              <w:kern w:val="2"/>
              <w14:ligatures w14:val="standardContextual"/>
            </w:rPr>
          </w:pPr>
          <w:hyperlink w:anchor="_Toc135834946" w:history="1">
            <w:r w:rsidR="00AC77B1" w:rsidRPr="00B2067B">
              <w:rPr>
                <w:rStyle w:val="Lienhypertexte"/>
                <w:noProof/>
              </w:rPr>
              <w:t>6.2.1  Scenario 1: Adherence to terms of the customs union</w:t>
            </w:r>
            <w:r w:rsidR="00AC77B1" w:rsidRPr="00B2067B">
              <w:rPr>
                <w:noProof/>
                <w:webHidden/>
              </w:rPr>
              <w:tab/>
            </w:r>
            <w:r w:rsidR="00AC77B1" w:rsidRPr="00B2067B">
              <w:rPr>
                <w:noProof/>
                <w:webHidden/>
              </w:rPr>
              <w:fldChar w:fldCharType="begin"/>
            </w:r>
            <w:r w:rsidR="00AC77B1" w:rsidRPr="00B2067B">
              <w:rPr>
                <w:noProof/>
                <w:webHidden/>
              </w:rPr>
              <w:instrText xml:space="preserve"> PAGEREF _Toc135834946 \h </w:instrText>
            </w:r>
            <w:r w:rsidR="00AC77B1" w:rsidRPr="00B2067B">
              <w:rPr>
                <w:noProof/>
                <w:webHidden/>
              </w:rPr>
            </w:r>
            <w:r w:rsidR="00AC77B1" w:rsidRPr="00B2067B">
              <w:rPr>
                <w:noProof/>
                <w:webHidden/>
              </w:rPr>
              <w:fldChar w:fldCharType="separate"/>
            </w:r>
            <w:r w:rsidR="00BE0D2F">
              <w:rPr>
                <w:noProof/>
                <w:webHidden/>
              </w:rPr>
              <w:t>22</w:t>
            </w:r>
            <w:r w:rsidR="00AC77B1" w:rsidRPr="00B2067B">
              <w:rPr>
                <w:noProof/>
                <w:webHidden/>
              </w:rPr>
              <w:fldChar w:fldCharType="end"/>
            </w:r>
          </w:hyperlink>
        </w:p>
        <w:p w14:paraId="0FA23F13" w14:textId="4BCF0EF6" w:rsidR="00AC77B1" w:rsidRPr="00B2067B" w:rsidRDefault="00000000">
          <w:pPr>
            <w:pStyle w:val="TM3"/>
            <w:tabs>
              <w:tab w:val="right" w:leader="dot" w:pos="9062"/>
            </w:tabs>
            <w:rPr>
              <w:rFonts w:cstheme="minorBidi"/>
              <w:noProof/>
              <w:kern w:val="2"/>
              <w14:ligatures w14:val="standardContextual"/>
            </w:rPr>
          </w:pPr>
          <w:hyperlink w:anchor="_Toc135834947" w:history="1">
            <w:r w:rsidR="00AC77B1" w:rsidRPr="00B2067B">
              <w:rPr>
                <w:rStyle w:val="Lienhypertexte"/>
                <w:noProof/>
              </w:rPr>
              <w:t>6.2.2  Scenario 2: Lowering the CET to 25%</w:t>
            </w:r>
            <w:r w:rsidR="00AC77B1" w:rsidRPr="00B2067B">
              <w:rPr>
                <w:noProof/>
                <w:webHidden/>
              </w:rPr>
              <w:tab/>
            </w:r>
            <w:r w:rsidR="00AC77B1" w:rsidRPr="00B2067B">
              <w:rPr>
                <w:noProof/>
                <w:webHidden/>
              </w:rPr>
              <w:fldChar w:fldCharType="begin"/>
            </w:r>
            <w:r w:rsidR="00AC77B1" w:rsidRPr="00B2067B">
              <w:rPr>
                <w:noProof/>
                <w:webHidden/>
              </w:rPr>
              <w:instrText xml:space="preserve"> PAGEREF _Toc135834947 \h </w:instrText>
            </w:r>
            <w:r w:rsidR="00AC77B1" w:rsidRPr="00B2067B">
              <w:rPr>
                <w:noProof/>
                <w:webHidden/>
              </w:rPr>
            </w:r>
            <w:r w:rsidR="00AC77B1" w:rsidRPr="00B2067B">
              <w:rPr>
                <w:noProof/>
                <w:webHidden/>
              </w:rPr>
              <w:fldChar w:fldCharType="separate"/>
            </w:r>
            <w:r w:rsidR="00BE0D2F">
              <w:rPr>
                <w:noProof/>
                <w:webHidden/>
              </w:rPr>
              <w:t>25</w:t>
            </w:r>
            <w:r w:rsidR="00AC77B1" w:rsidRPr="00B2067B">
              <w:rPr>
                <w:noProof/>
                <w:webHidden/>
              </w:rPr>
              <w:fldChar w:fldCharType="end"/>
            </w:r>
          </w:hyperlink>
        </w:p>
        <w:p w14:paraId="5E5A7D63" w14:textId="34D9BD89" w:rsidR="00AC77B1" w:rsidRPr="00B2067B" w:rsidRDefault="00000000">
          <w:pPr>
            <w:pStyle w:val="TM3"/>
            <w:tabs>
              <w:tab w:val="right" w:leader="dot" w:pos="9062"/>
            </w:tabs>
            <w:rPr>
              <w:rFonts w:cstheme="minorBidi"/>
              <w:noProof/>
              <w:kern w:val="2"/>
              <w14:ligatures w14:val="standardContextual"/>
            </w:rPr>
          </w:pPr>
          <w:hyperlink w:anchor="_Toc135834948" w:history="1">
            <w:r w:rsidR="00AC77B1" w:rsidRPr="00B2067B">
              <w:rPr>
                <w:rStyle w:val="Lienhypertexte"/>
                <w:noProof/>
              </w:rPr>
              <w:t>6.2.3 Scenario 3: Trade row escalation and lack of internal alignment between member countries</w:t>
            </w:r>
            <w:r w:rsidR="00AC77B1" w:rsidRPr="00B2067B">
              <w:rPr>
                <w:noProof/>
                <w:webHidden/>
              </w:rPr>
              <w:tab/>
            </w:r>
            <w:r w:rsidR="00AC77B1" w:rsidRPr="00B2067B">
              <w:rPr>
                <w:noProof/>
                <w:webHidden/>
              </w:rPr>
              <w:fldChar w:fldCharType="begin"/>
            </w:r>
            <w:r w:rsidR="00AC77B1" w:rsidRPr="00B2067B">
              <w:rPr>
                <w:noProof/>
                <w:webHidden/>
              </w:rPr>
              <w:instrText xml:space="preserve"> PAGEREF _Toc135834948 \h </w:instrText>
            </w:r>
            <w:r w:rsidR="00AC77B1" w:rsidRPr="00B2067B">
              <w:rPr>
                <w:noProof/>
                <w:webHidden/>
              </w:rPr>
            </w:r>
            <w:r w:rsidR="00AC77B1" w:rsidRPr="00B2067B">
              <w:rPr>
                <w:noProof/>
                <w:webHidden/>
              </w:rPr>
              <w:fldChar w:fldCharType="separate"/>
            </w:r>
            <w:r w:rsidR="00BE0D2F">
              <w:rPr>
                <w:noProof/>
                <w:webHidden/>
              </w:rPr>
              <w:t>26</w:t>
            </w:r>
            <w:r w:rsidR="00AC77B1" w:rsidRPr="00B2067B">
              <w:rPr>
                <w:noProof/>
                <w:webHidden/>
              </w:rPr>
              <w:fldChar w:fldCharType="end"/>
            </w:r>
          </w:hyperlink>
        </w:p>
        <w:p w14:paraId="508935BA" w14:textId="2BB04549" w:rsidR="00AC77B1" w:rsidRPr="00B2067B" w:rsidRDefault="00000000">
          <w:pPr>
            <w:pStyle w:val="TM3"/>
            <w:tabs>
              <w:tab w:val="right" w:leader="dot" w:pos="9062"/>
            </w:tabs>
            <w:rPr>
              <w:rFonts w:cstheme="minorBidi"/>
              <w:noProof/>
              <w:kern w:val="2"/>
              <w14:ligatures w14:val="standardContextual"/>
            </w:rPr>
          </w:pPr>
          <w:hyperlink w:anchor="_Toc135834949" w:history="1">
            <w:r w:rsidR="00AC77B1" w:rsidRPr="00B2067B">
              <w:rPr>
                <w:rStyle w:val="Lienhypertexte"/>
                <w:noProof/>
              </w:rPr>
              <w:t>Section 6.2.4  Scenario 4: DRC joining a customs union adhering to an unchanged CET</w:t>
            </w:r>
            <w:r w:rsidR="00AC77B1" w:rsidRPr="00B2067B">
              <w:rPr>
                <w:noProof/>
                <w:webHidden/>
              </w:rPr>
              <w:tab/>
            </w:r>
            <w:r w:rsidR="00AC77B1" w:rsidRPr="00B2067B">
              <w:rPr>
                <w:noProof/>
                <w:webHidden/>
              </w:rPr>
              <w:fldChar w:fldCharType="begin"/>
            </w:r>
            <w:r w:rsidR="00AC77B1" w:rsidRPr="00B2067B">
              <w:rPr>
                <w:noProof/>
                <w:webHidden/>
              </w:rPr>
              <w:instrText xml:space="preserve"> PAGEREF _Toc135834949 \h </w:instrText>
            </w:r>
            <w:r w:rsidR="00AC77B1" w:rsidRPr="00B2067B">
              <w:rPr>
                <w:noProof/>
                <w:webHidden/>
              </w:rPr>
            </w:r>
            <w:r w:rsidR="00AC77B1" w:rsidRPr="00B2067B">
              <w:rPr>
                <w:noProof/>
                <w:webHidden/>
              </w:rPr>
              <w:fldChar w:fldCharType="separate"/>
            </w:r>
            <w:r w:rsidR="00BE0D2F">
              <w:rPr>
                <w:noProof/>
                <w:webHidden/>
              </w:rPr>
              <w:t>28</w:t>
            </w:r>
            <w:r w:rsidR="00AC77B1" w:rsidRPr="00B2067B">
              <w:rPr>
                <w:noProof/>
                <w:webHidden/>
              </w:rPr>
              <w:fldChar w:fldCharType="end"/>
            </w:r>
          </w:hyperlink>
        </w:p>
        <w:p w14:paraId="3ADEF697" w14:textId="666B4615" w:rsidR="00AC77B1" w:rsidRPr="00B2067B" w:rsidRDefault="00000000">
          <w:pPr>
            <w:pStyle w:val="TM1"/>
            <w:tabs>
              <w:tab w:val="right" w:leader="dot" w:pos="9062"/>
            </w:tabs>
            <w:rPr>
              <w:rFonts w:cstheme="minorBidi"/>
              <w:noProof/>
              <w:kern w:val="2"/>
              <w14:ligatures w14:val="standardContextual"/>
            </w:rPr>
          </w:pPr>
          <w:hyperlink w:anchor="_Toc135834950" w:history="1">
            <w:r w:rsidR="00AC77B1" w:rsidRPr="00B2067B">
              <w:rPr>
                <w:rStyle w:val="Lienhypertexte"/>
                <w:noProof/>
              </w:rPr>
              <w:t>Chapter 7 Discussion</w:t>
            </w:r>
            <w:r w:rsidR="00AC77B1" w:rsidRPr="00B2067B">
              <w:rPr>
                <w:noProof/>
                <w:webHidden/>
              </w:rPr>
              <w:tab/>
            </w:r>
            <w:r w:rsidR="00AC77B1" w:rsidRPr="00B2067B">
              <w:rPr>
                <w:noProof/>
                <w:webHidden/>
              </w:rPr>
              <w:fldChar w:fldCharType="begin"/>
            </w:r>
            <w:r w:rsidR="00AC77B1" w:rsidRPr="00B2067B">
              <w:rPr>
                <w:noProof/>
                <w:webHidden/>
              </w:rPr>
              <w:instrText xml:space="preserve"> PAGEREF _Toc135834950 \h </w:instrText>
            </w:r>
            <w:r w:rsidR="00AC77B1" w:rsidRPr="00B2067B">
              <w:rPr>
                <w:noProof/>
                <w:webHidden/>
              </w:rPr>
            </w:r>
            <w:r w:rsidR="00AC77B1" w:rsidRPr="00B2067B">
              <w:rPr>
                <w:noProof/>
                <w:webHidden/>
              </w:rPr>
              <w:fldChar w:fldCharType="separate"/>
            </w:r>
            <w:r w:rsidR="00BE0D2F">
              <w:rPr>
                <w:noProof/>
                <w:webHidden/>
              </w:rPr>
              <w:t>30</w:t>
            </w:r>
            <w:r w:rsidR="00AC77B1" w:rsidRPr="00B2067B">
              <w:rPr>
                <w:noProof/>
                <w:webHidden/>
              </w:rPr>
              <w:fldChar w:fldCharType="end"/>
            </w:r>
          </w:hyperlink>
        </w:p>
        <w:p w14:paraId="16A6C66A" w14:textId="2A791AAF" w:rsidR="00AC77B1" w:rsidRPr="00B2067B" w:rsidRDefault="00000000">
          <w:pPr>
            <w:pStyle w:val="TM1"/>
            <w:tabs>
              <w:tab w:val="right" w:leader="dot" w:pos="9062"/>
            </w:tabs>
            <w:rPr>
              <w:rFonts w:cstheme="minorBidi"/>
              <w:noProof/>
              <w:kern w:val="2"/>
              <w14:ligatures w14:val="standardContextual"/>
            </w:rPr>
          </w:pPr>
          <w:hyperlink w:anchor="_Toc135834951" w:history="1">
            <w:r w:rsidR="00AC77B1" w:rsidRPr="00B2067B">
              <w:rPr>
                <w:rStyle w:val="Lienhypertexte"/>
                <w:noProof/>
              </w:rPr>
              <w:t>Chapter 8 Conclusion</w:t>
            </w:r>
            <w:r w:rsidR="00AC77B1" w:rsidRPr="00B2067B">
              <w:rPr>
                <w:noProof/>
                <w:webHidden/>
              </w:rPr>
              <w:tab/>
            </w:r>
            <w:r w:rsidR="00AC77B1" w:rsidRPr="00B2067B">
              <w:rPr>
                <w:noProof/>
                <w:webHidden/>
              </w:rPr>
              <w:fldChar w:fldCharType="begin"/>
            </w:r>
            <w:r w:rsidR="00AC77B1" w:rsidRPr="00B2067B">
              <w:rPr>
                <w:noProof/>
                <w:webHidden/>
              </w:rPr>
              <w:instrText xml:space="preserve"> PAGEREF _Toc135834951 \h </w:instrText>
            </w:r>
            <w:r w:rsidR="00AC77B1" w:rsidRPr="00B2067B">
              <w:rPr>
                <w:noProof/>
                <w:webHidden/>
              </w:rPr>
            </w:r>
            <w:r w:rsidR="00AC77B1" w:rsidRPr="00B2067B">
              <w:rPr>
                <w:noProof/>
                <w:webHidden/>
              </w:rPr>
              <w:fldChar w:fldCharType="separate"/>
            </w:r>
            <w:r w:rsidR="00BE0D2F">
              <w:rPr>
                <w:noProof/>
                <w:webHidden/>
              </w:rPr>
              <w:t>32</w:t>
            </w:r>
            <w:r w:rsidR="00AC77B1" w:rsidRPr="00B2067B">
              <w:rPr>
                <w:noProof/>
                <w:webHidden/>
              </w:rPr>
              <w:fldChar w:fldCharType="end"/>
            </w:r>
          </w:hyperlink>
        </w:p>
        <w:p w14:paraId="171695E5" w14:textId="6B2EB346" w:rsidR="00AC77B1" w:rsidRPr="00B2067B" w:rsidRDefault="00000000">
          <w:pPr>
            <w:pStyle w:val="TM1"/>
            <w:tabs>
              <w:tab w:val="right" w:leader="dot" w:pos="9062"/>
            </w:tabs>
            <w:rPr>
              <w:rFonts w:cstheme="minorBidi"/>
              <w:noProof/>
              <w:kern w:val="2"/>
              <w14:ligatures w14:val="standardContextual"/>
            </w:rPr>
          </w:pPr>
          <w:hyperlink w:anchor="_Toc135834952" w:history="1">
            <w:r w:rsidR="00AC77B1" w:rsidRPr="00B2067B">
              <w:rPr>
                <w:rStyle w:val="Lienhypertexte"/>
                <w:noProof/>
              </w:rPr>
              <w:t>References</w:t>
            </w:r>
            <w:r w:rsidR="00AC77B1" w:rsidRPr="00B2067B">
              <w:rPr>
                <w:noProof/>
                <w:webHidden/>
              </w:rPr>
              <w:tab/>
            </w:r>
            <w:r w:rsidR="00AC77B1" w:rsidRPr="00B2067B">
              <w:rPr>
                <w:noProof/>
                <w:webHidden/>
              </w:rPr>
              <w:fldChar w:fldCharType="begin"/>
            </w:r>
            <w:r w:rsidR="00AC77B1" w:rsidRPr="00B2067B">
              <w:rPr>
                <w:noProof/>
                <w:webHidden/>
              </w:rPr>
              <w:instrText xml:space="preserve"> PAGEREF _Toc135834952 \h </w:instrText>
            </w:r>
            <w:r w:rsidR="00AC77B1" w:rsidRPr="00B2067B">
              <w:rPr>
                <w:noProof/>
                <w:webHidden/>
              </w:rPr>
            </w:r>
            <w:r w:rsidR="00AC77B1" w:rsidRPr="00B2067B">
              <w:rPr>
                <w:noProof/>
                <w:webHidden/>
              </w:rPr>
              <w:fldChar w:fldCharType="separate"/>
            </w:r>
            <w:r w:rsidR="00BE0D2F">
              <w:rPr>
                <w:noProof/>
                <w:webHidden/>
              </w:rPr>
              <w:t>33</w:t>
            </w:r>
            <w:r w:rsidR="00AC77B1" w:rsidRPr="00B2067B">
              <w:rPr>
                <w:noProof/>
                <w:webHidden/>
              </w:rPr>
              <w:fldChar w:fldCharType="end"/>
            </w:r>
          </w:hyperlink>
        </w:p>
        <w:p w14:paraId="1F69C5AF" w14:textId="0FC1F477" w:rsidR="00AC77B1" w:rsidRDefault="00AC77B1">
          <w:r w:rsidRPr="00B2067B">
            <w:rPr>
              <w:b/>
              <w:bCs/>
            </w:rPr>
            <w:fldChar w:fldCharType="end"/>
          </w:r>
        </w:p>
      </w:sdtContent>
    </w:sdt>
    <w:p w14:paraId="73019B58" w14:textId="0129C888" w:rsidR="00CB024D" w:rsidRDefault="00CB024D"/>
    <w:p w14:paraId="0D0A7660" w14:textId="77777777" w:rsidR="00CB024D" w:rsidRPr="00CB024D" w:rsidRDefault="00CB024D">
      <w:pPr>
        <w:rPr>
          <w:rFonts w:cstheme="minorHAnsi"/>
          <w:b/>
          <w:bCs/>
        </w:rPr>
      </w:pPr>
      <w:r w:rsidRPr="00CB024D">
        <w:rPr>
          <w:rFonts w:cstheme="minorHAnsi"/>
          <w:b/>
          <w:bCs/>
        </w:rPr>
        <w:br w:type="page"/>
      </w:r>
    </w:p>
    <w:p w14:paraId="7F8BFC81" w14:textId="78F6FF78" w:rsidR="00A9735E" w:rsidRPr="00402C49" w:rsidRDefault="00A9735E" w:rsidP="004A1772">
      <w:pPr>
        <w:spacing w:after="0" w:line="276" w:lineRule="auto"/>
        <w:jc w:val="both"/>
        <w:rPr>
          <w:rFonts w:cstheme="minorHAnsi"/>
          <w:b/>
          <w:bCs/>
          <w:lang w:val="en-US"/>
        </w:rPr>
      </w:pPr>
      <w:bookmarkStart w:id="2" w:name="_Toc135834929"/>
      <w:r w:rsidRPr="00266A62">
        <w:rPr>
          <w:rStyle w:val="Titre1Car"/>
          <w:color w:val="000000" w:themeColor="text1"/>
          <w:lang w:val="en-US"/>
        </w:rPr>
        <w:lastRenderedPageBreak/>
        <w:t xml:space="preserve">List of </w:t>
      </w:r>
      <w:r w:rsidR="00AC77B1" w:rsidRPr="00266A62">
        <w:rPr>
          <w:rStyle w:val="Titre1Car"/>
          <w:color w:val="000000" w:themeColor="text1"/>
          <w:lang w:val="en-US"/>
        </w:rPr>
        <w:t>ab</w:t>
      </w:r>
      <w:r w:rsidR="00266A62">
        <w:rPr>
          <w:rStyle w:val="Titre1Car"/>
          <w:color w:val="000000" w:themeColor="text1"/>
          <w:lang w:val="en-US"/>
        </w:rPr>
        <w:t>b</w:t>
      </w:r>
      <w:r w:rsidR="00AC77B1" w:rsidRPr="00266A62">
        <w:rPr>
          <w:rStyle w:val="Titre1Car"/>
          <w:color w:val="000000" w:themeColor="text1"/>
          <w:lang w:val="en-US"/>
        </w:rPr>
        <w:t>reviations</w:t>
      </w:r>
      <w:bookmarkEnd w:id="2"/>
      <w:r w:rsidRPr="00402C49">
        <w:rPr>
          <w:rFonts w:cstheme="minorHAnsi"/>
          <w:b/>
          <w:bCs/>
          <w:lang w:val="en-US"/>
        </w:rPr>
        <w:t>:</w:t>
      </w:r>
    </w:p>
    <w:p w14:paraId="12F419CE" w14:textId="77777777" w:rsidR="00AC77B1" w:rsidRDefault="00AC77B1" w:rsidP="004A1772">
      <w:pPr>
        <w:spacing w:after="0" w:line="276" w:lineRule="auto"/>
        <w:jc w:val="both"/>
        <w:rPr>
          <w:rFonts w:cstheme="minorHAnsi"/>
          <w:lang w:val="en-US"/>
        </w:rPr>
      </w:pPr>
    </w:p>
    <w:p w14:paraId="3862E26A" w14:textId="6E000CB3" w:rsidR="00A9735E" w:rsidRPr="00402C49" w:rsidRDefault="00A9735E" w:rsidP="004A1772">
      <w:pPr>
        <w:spacing w:after="0" w:line="276" w:lineRule="auto"/>
        <w:jc w:val="both"/>
        <w:rPr>
          <w:rFonts w:cstheme="minorHAnsi"/>
          <w:lang w:val="en-US"/>
        </w:rPr>
      </w:pPr>
      <w:r w:rsidRPr="00402C49">
        <w:rPr>
          <w:rFonts w:cstheme="minorHAnsi"/>
          <w:lang w:val="en-US"/>
        </w:rPr>
        <w:t>CU customs union</w:t>
      </w:r>
    </w:p>
    <w:p w14:paraId="4494D898" w14:textId="47AFA8A7" w:rsidR="00A9735E" w:rsidRPr="00402C49" w:rsidRDefault="00A9735E" w:rsidP="004A1772">
      <w:pPr>
        <w:spacing w:after="0" w:line="276" w:lineRule="auto"/>
        <w:jc w:val="both"/>
        <w:rPr>
          <w:rFonts w:cstheme="minorHAnsi"/>
          <w:lang w:val="en-US"/>
        </w:rPr>
      </w:pPr>
      <w:r w:rsidRPr="00402C49">
        <w:rPr>
          <w:rFonts w:cstheme="minorHAnsi"/>
          <w:lang w:val="en-US"/>
        </w:rPr>
        <w:t xml:space="preserve">CET Common External Tariff </w:t>
      </w:r>
    </w:p>
    <w:p w14:paraId="1D462220" w14:textId="77777777" w:rsidR="00A9735E" w:rsidRPr="00402C49" w:rsidRDefault="00A9735E" w:rsidP="004A1772">
      <w:pPr>
        <w:spacing w:after="0" w:line="276" w:lineRule="auto"/>
        <w:jc w:val="both"/>
        <w:rPr>
          <w:rFonts w:cstheme="minorHAnsi"/>
          <w:lang w:val="en-US"/>
        </w:rPr>
      </w:pPr>
      <w:r w:rsidRPr="00402C49">
        <w:rPr>
          <w:rFonts w:cstheme="minorHAnsi"/>
          <w:lang w:val="en-US"/>
        </w:rPr>
        <w:t>DRC Democratic Republic of Congo</w:t>
      </w:r>
    </w:p>
    <w:p w14:paraId="2697F679" w14:textId="127BBBA7" w:rsidR="00A9735E" w:rsidRPr="00402C49" w:rsidRDefault="00A9735E" w:rsidP="004A1772">
      <w:pPr>
        <w:spacing w:after="0" w:line="276" w:lineRule="auto"/>
        <w:jc w:val="both"/>
        <w:rPr>
          <w:rFonts w:cstheme="minorHAnsi"/>
          <w:lang w:val="en-US"/>
        </w:rPr>
      </w:pPr>
      <w:r w:rsidRPr="00402C49">
        <w:rPr>
          <w:rFonts w:cstheme="minorHAnsi"/>
          <w:lang w:val="en-US"/>
        </w:rPr>
        <w:t>EA</w:t>
      </w:r>
      <w:r w:rsidR="00402C49">
        <w:rPr>
          <w:rFonts w:cstheme="minorHAnsi"/>
          <w:lang w:val="en-US"/>
        </w:rPr>
        <w:t>U</w:t>
      </w:r>
      <w:r w:rsidRPr="00402C49">
        <w:rPr>
          <w:rFonts w:cstheme="minorHAnsi"/>
          <w:lang w:val="en-US"/>
        </w:rPr>
        <w:t xml:space="preserve"> East African </w:t>
      </w:r>
      <w:r w:rsidR="00402C49">
        <w:rPr>
          <w:rFonts w:cstheme="minorHAnsi"/>
          <w:lang w:val="en-US"/>
        </w:rPr>
        <w:t>Union</w:t>
      </w:r>
      <w:r w:rsidRPr="00402C49">
        <w:rPr>
          <w:rFonts w:cstheme="minorHAnsi"/>
          <w:lang w:val="en-US"/>
        </w:rPr>
        <w:t xml:space="preserve"> </w:t>
      </w:r>
      <w:r w:rsidR="00402C49">
        <w:rPr>
          <w:rFonts w:cstheme="minorHAnsi"/>
          <w:lang w:val="en-US"/>
        </w:rPr>
        <w:t>(synonym for East African Community)</w:t>
      </w:r>
    </w:p>
    <w:p w14:paraId="2ED7596C" w14:textId="77777777" w:rsidR="00A9735E" w:rsidRPr="00402C49" w:rsidRDefault="00A9735E" w:rsidP="004A1772">
      <w:pPr>
        <w:spacing w:after="0" w:line="276" w:lineRule="auto"/>
        <w:jc w:val="both"/>
        <w:rPr>
          <w:rFonts w:cstheme="minorHAnsi"/>
          <w:lang w:val="en-US"/>
        </w:rPr>
      </w:pPr>
      <w:r w:rsidRPr="00402C49">
        <w:rPr>
          <w:rFonts w:cstheme="minorHAnsi"/>
          <w:lang w:val="en-US"/>
        </w:rPr>
        <w:t>FDI Foreign Direct Investment</w:t>
      </w:r>
    </w:p>
    <w:p w14:paraId="168E596E" w14:textId="77777777" w:rsidR="00A9735E" w:rsidRPr="00402C49" w:rsidRDefault="00A9735E" w:rsidP="004A1772">
      <w:pPr>
        <w:spacing w:after="0" w:line="276" w:lineRule="auto"/>
        <w:jc w:val="both"/>
        <w:rPr>
          <w:rFonts w:cstheme="minorHAnsi"/>
          <w:lang w:val="en-US"/>
        </w:rPr>
      </w:pPr>
      <w:r w:rsidRPr="00402C49">
        <w:rPr>
          <w:rFonts w:cstheme="minorHAnsi"/>
          <w:lang w:val="en-US"/>
        </w:rPr>
        <w:t>FTA Free Trade Agreement</w:t>
      </w:r>
    </w:p>
    <w:p w14:paraId="6E099897" w14:textId="77777777" w:rsidR="00A9735E" w:rsidRPr="00402C49" w:rsidRDefault="00A9735E" w:rsidP="004A1772">
      <w:pPr>
        <w:spacing w:after="0" w:line="276" w:lineRule="auto"/>
        <w:jc w:val="both"/>
        <w:rPr>
          <w:rFonts w:cstheme="minorHAnsi"/>
          <w:lang w:val="en-US"/>
        </w:rPr>
      </w:pPr>
      <w:r w:rsidRPr="00402C49">
        <w:rPr>
          <w:rFonts w:cstheme="minorHAnsi"/>
          <w:lang w:val="en-US"/>
        </w:rPr>
        <w:t xml:space="preserve">WP World Price </w:t>
      </w:r>
    </w:p>
    <w:p w14:paraId="012FCB93" w14:textId="77777777" w:rsidR="00A9735E" w:rsidRPr="00402C49" w:rsidRDefault="00A9735E" w:rsidP="004A1772">
      <w:pPr>
        <w:spacing w:after="0" w:line="276" w:lineRule="auto"/>
        <w:jc w:val="both"/>
        <w:rPr>
          <w:rFonts w:cstheme="minorHAnsi"/>
          <w:lang w:val="en-US"/>
        </w:rPr>
      </w:pPr>
      <w:r w:rsidRPr="00402C49">
        <w:rPr>
          <w:rFonts w:cstheme="minorHAnsi"/>
          <w:lang w:val="en-US"/>
        </w:rPr>
        <w:t xml:space="preserve">NTB’s Non-tariff trade barriers </w:t>
      </w:r>
    </w:p>
    <w:p w14:paraId="4B577834" w14:textId="77777777" w:rsidR="00A9735E" w:rsidRPr="00402C49" w:rsidRDefault="00A9735E" w:rsidP="004A1772">
      <w:pPr>
        <w:spacing w:after="0" w:line="276" w:lineRule="auto"/>
        <w:jc w:val="both"/>
        <w:rPr>
          <w:rFonts w:cstheme="minorHAnsi"/>
          <w:lang w:val="en-US"/>
        </w:rPr>
      </w:pPr>
      <w:r w:rsidRPr="00402C49">
        <w:rPr>
          <w:rFonts w:cstheme="minorHAnsi"/>
          <w:lang w:val="en-US"/>
        </w:rPr>
        <w:t>REC Regional Economic Community</w:t>
      </w:r>
    </w:p>
    <w:p w14:paraId="75AB41C9" w14:textId="77777777" w:rsidR="00A9735E" w:rsidRPr="00402C49" w:rsidRDefault="00A9735E" w:rsidP="004A1772">
      <w:pPr>
        <w:spacing w:after="0" w:line="276" w:lineRule="auto"/>
        <w:jc w:val="both"/>
        <w:rPr>
          <w:rFonts w:cstheme="minorHAnsi"/>
          <w:lang w:val="en-US"/>
        </w:rPr>
      </w:pPr>
      <w:r w:rsidRPr="00402C49">
        <w:rPr>
          <w:rFonts w:cstheme="minorHAnsi"/>
          <w:lang w:val="en-US"/>
        </w:rPr>
        <w:t>RTA’s Regional trade agreements</w:t>
      </w:r>
    </w:p>
    <w:p w14:paraId="4607AAEA" w14:textId="77777777" w:rsidR="00A9735E" w:rsidRPr="00402C49" w:rsidRDefault="00A9735E" w:rsidP="004A1772">
      <w:pPr>
        <w:spacing w:after="0" w:line="276" w:lineRule="auto"/>
        <w:jc w:val="both"/>
        <w:rPr>
          <w:rFonts w:cstheme="minorHAnsi"/>
          <w:lang w:val="en-US"/>
        </w:rPr>
      </w:pPr>
      <w:r w:rsidRPr="00402C49">
        <w:rPr>
          <w:rFonts w:cstheme="minorHAnsi"/>
          <w:lang w:val="en-US"/>
        </w:rPr>
        <w:t>RFB Roads Fund Board</w:t>
      </w:r>
    </w:p>
    <w:p w14:paraId="2F34A641" w14:textId="77777777" w:rsidR="00A9735E" w:rsidRPr="00402C49" w:rsidRDefault="00A9735E" w:rsidP="004A1772">
      <w:pPr>
        <w:spacing w:after="0" w:line="276" w:lineRule="auto"/>
        <w:jc w:val="both"/>
        <w:rPr>
          <w:rFonts w:cstheme="minorHAnsi"/>
          <w:lang w:val="en-US"/>
        </w:rPr>
      </w:pPr>
      <w:r w:rsidRPr="00402C49">
        <w:rPr>
          <w:rFonts w:cstheme="minorHAnsi"/>
          <w:lang w:val="en-US"/>
        </w:rPr>
        <w:t>SADC Southern African Development Community</w:t>
      </w:r>
    </w:p>
    <w:p w14:paraId="11DADDE3" w14:textId="77777777" w:rsidR="00A9735E" w:rsidRPr="00402C49" w:rsidRDefault="00A9735E" w:rsidP="004A1772">
      <w:pPr>
        <w:spacing w:after="0" w:line="276" w:lineRule="auto"/>
        <w:jc w:val="both"/>
        <w:rPr>
          <w:rFonts w:cstheme="minorHAnsi"/>
          <w:lang w:val="en-US"/>
        </w:rPr>
      </w:pPr>
      <w:r w:rsidRPr="00402C49">
        <w:rPr>
          <w:rFonts w:cstheme="minorHAnsi"/>
          <w:lang w:val="en-US"/>
        </w:rPr>
        <w:t>SCFA Strategic Cooperation Framework Agreement</w:t>
      </w:r>
    </w:p>
    <w:p w14:paraId="69DD91FE" w14:textId="77777777" w:rsidR="00A9735E" w:rsidRPr="00402C49" w:rsidRDefault="00A9735E" w:rsidP="004A1772">
      <w:pPr>
        <w:spacing w:after="0" w:line="276" w:lineRule="auto"/>
        <w:jc w:val="both"/>
        <w:rPr>
          <w:rFonts w:cstheme="minorHAnsi"/>
          <w:lang w:val="en-US"/>
        </w:rPr>
      </w:pPr>
      <w:r w:rsidRPr="00402C49">
        <w:rPr>
          <w:rFonts w:cstheme="minorHAnsi"/>
          <w:lang w:val="en-US"/>
        </w:rPr>
        <w:t xml:space="preserve">SI list sensitive item list </w:t>
      </w:r>
    </w:p>
    <w:p w14:paraId="7436B262" w14:textId="77777777" w:rsidR="00A9735E" w:rsidRPr="00402C49" w:rsidRDefault="00A9735E" w:rsidP="004A1772">
      <w:pPr>
        <w:spacing w:after="0" w:line="276" w:lineRule="auto"/>
        <w:jc w:val="both"/>
        <w:rPr>
          <w:rFonts w:cstheme="minorHAnsi"/>
          <w:lang w:val="en-US"/>
        </w:rPr>
      </w:pPr>
      <w:r w:rsidRPr="00402C49">
        <w:rPr>
          <w:rFonts w:cstheme="minorHAnsi"/>
          <w:lang w:val="en-US"/>
        </w:rPr>
        <w:t>SGR Standard Gauge Railway</w:t>
      </w:r>
    </w:p>
    <w:p w14:paraId="71665621" w14:textId="77777777" w:rsidR="00A9735E" w:rsidRPr="00402C49" w:rsidRDefault="00A9735E" w:rsidP="004A1772">
      <w:pPr>
        <w:spacing w:after="0" w:line="276" w:lineRule="auto"/>
        <w:jc w:val="both"/>
        <w:rPr>
          <w:rFonts w:cstheme="minorHAnsi"/>
          <w:lang w:val="en-US"/>
        </w:rPr>
      </w:pPr>
      <w:r w:rsidRPr="00402C49">
        <w:rPr>
          <w:rFonts w:cstheme="minorHAnsi"/>
          <w:lang w:val="en-US"/>
        </w:rPr>
        <w:t>SSA Sub-Saharan Africa</w:t>
      </w:r>
    </w:p>
    <w:p w14:paraId="7E032BFE" w14:textId="3CBB6EF2" w:rsidR="00A9735E" w:rsidRPr="00402C49" w:rsidRDefault="00A9735E" w:rsidP="004A1772">
      <w:pPr>
        <w:spacing w:after="0" w:line="276" w:lineRule="auto"/>
        <w:jc w:val="both"/>
        <w:rPr>
          <w:rFonts w:cstheme="minorHAnsi"/>
          <w:lang w:val="en-US"/>
        </w:rPr>
      </w:pPr>
      <w:r w:rsidRPr="00402C49">
        <w:rPr>
          <w:rFonts w:cstheme="minorHAnsi"/>
          <w:lang w:val="en-US"/>
        </w:rPr>
        <w:t>TC Transaction Costs</w:t>
      </w:r>
    </w:p>
    <w:p w14:paraId="5ABBA0CA" w14:textId="77777777" w:rsidR="00A9735E" w:rsidRPr="00402C49" w:rsidRDefault="00A9735E" w:rsidP="004A1772">
      <w:pPr>
        <w:spacing w:after="0" w:line="276" w:lineRule="auto"/>
        <w:jc w:val="both"/>
        <w:rPr>
          <w:rFonts w:cstheme="minorHAnsi"/>
          <w:lang w:val="en-US"/>
        </w:rPr>
      </w:pPr>
      <w:r w:rsidRPr="00402C49">
        <w:rPr>
          <w:rFonts w:cstheme="minorHAnsi"/>
          <w:lang w:val="en-US"/>
        </w:rPr>
        <w:t>WTO World Trade Organization</w:t>
      </w:r>
    </w:p>
    <w:p w14:paraId="6E520EE8" w14:textId="77777777" w:rsidR="003C1939" w:rsidRDefault="003C1939" w:rsidP="004A1772">
      <w:pPr>
        <w:spacing w:after="0" w:line="276" w:lineRule="auto"/>
        <w:rPr>
          <w:rFonts w:cstheme="minorHAnsi"/>
          <w:b/>
          <w:bCs/>
          <w:lang w:val="en-US"/>
        </w:rPr>
      </w:pPr>
    </w:p>
    <w:p w14:paraId="49B35335" w14:textId="3B1F6A90" w:rsidR="00A9735E" w:rsidRPr="00266A62" w:rsidRDefault="00A9735E" w:rsidP="00F1570E">
      <w:pPr>
        <w:pStyle w:val="Paragraphedeliste"/>
        <w:numPr>
          <w:ilvl w:val="0"/>
          <w:numId w:val="3"/>
        </w:numPr>
        <w:spacing w:after="0"/>
        <w:rPr>
          <w:rFonts w:cstheme="minorHAnsi"/>
          <w:b/>
          <w:bCs/>
        </w:rPr>
      </w:pPr>
      <w:r w:rsidRPr="00266A62">
        <w:rPr>
          <w:rFonts w:cstheme="minorHAnsi"/>
          <w:b/>
          <w:bCs/>
        </w:rPr>
        <w:br w:type="page"/>
      </w:r>
    </w:p>
    <w:p w14:paraId="3F85FBAA" w14:textId="75B6B580" w:rsidR="00D817F8" w:rsidRPr="00266A62" w:rsidRDefault="00D817F8" w:rsidP="00266A62">
      <w:pPr>
        <w:pStyle w:val="Titre1"/>
        <w:rPr>
          <w:b/>
          <w:bCs/>
          <w:color w:val="000000" w:themeColor="text1"/>
          <w:lang w:val="en-US"/>
        </w:rPr>
      </w:pPr>
      <w:bookmarkStart w:id="3" w:name="_Toc135834930"/>
      <w:r w:rsidRPr="00266A62">
        <w:rPr>
          <w:b/>
          <w:bCs/>
          <w:color w:val="000000" w:themeColor="text1"/>
          <w:lang w:val="en-US"/>
        </w:rPr>
        <w:lastRenderedPageBreak/>
        <w:t>1</w:t>
      </w:r>
      <w:r w:rsidR="00703F14" w:rsidRPr="00266A62">
        <w:rPr>
          <w:b/>
          <w:bCs/>
          <w:color w:val="000000" w:themeColor="text1"/>
          <w:lang w:val="en-US"/>
        </w:rPr>
        <w:t>.</w:t>
      </w:r>
      <w:r w:rsidRPr="00266A62">
        <w:rPr>
          <w:b/>
          <w:bCs/>
          <w:color w:val="000000" w:themeColor="text1"/>
          <w:lang w:val="en-US"/>
        </w:rPr>
        <w:t xml:space="preserve"> Introduction</w:t>
      </w:r>
      <w:bookmarkEnd w:id="3"/>
    </w:p>
    <w:p w14:paraId="46FA9A41" w14:textId="77777777" w:rsidR="004A1772" w:rsidRPr="00402C49" w:rsidRDefault="004A1772" w:rsidP="004A1772">
      <w:pPr>
        <w:spacing w:after="0" w:line="276" w:lineRule="auto"/>
        <w:jc w:val="both"/>
        <w:rPr>
          <w:rFonts w:eastAsia="Times New Roman" w:cstheme="minorHAnsi"/>
          <w:b/>
          <w:bCs/>
          <w:color w:val="111111"/>
          <w:shd w:val="clear" w:color="auto" w:fill="FFFFFF"/>
          <w:lang w:val="en-US" w:eastAsia="nl-NL"/>
        </w:rPr>
      </w:pPr>
    </w:p>
    <w:p w14:paraId="552F1FCC" w14:textId="622F2DBD" w:rsidR="00D32D70" w:rsidRPr="00402C49" w:rsidRDefault="00D32D70" w:rsidP="004A1772">
      <w:pPr>
        <w:spacing w:after="0" w:line="276" w:lineRule="auto"/>
        <w:jc w:val="both"/>
        <w:rPr>
          <w:rFonts w:eastAsia="Times New Roman" w:cstheme="minorHAnsi"/>
          <w:b/>
          <w:bCs/>
          <w:color w:val="111111"/>
          <w:shd w:val="clear" w:color="auto" w:fill="FFFFFF"/>
          <w:lang w:val="en-US" w:eastAsia="nl-NL"/>
        </w:rPr>
      </w:pPr>
      <w:r w:rsidRPr="00402C49">
        <w:rPr>
          <w:rFonts w:eastAsia="Times New Roman" w:cstheme="minorHAnsi"/>
          <w:b/>
          <w:bCs/>
          <w:color w:val="111111"/>
          <w:shd w:val="clear" w:color="auto" w:fill="FFFFFF"/>
          <w:lang w:val="en-US" w:eastAsia="nl-NL"/>
        </w:rPr>
        <w:t>Background</w:t>
      </w:r>
    </w:p>
    <w:p w14:paraId="3720293F" w14:textId="7AD774EB" w:rsidR="009F46BD" w:rsidRPr="00402C49" w:rsidRDefault="009F46BD" w:rsidP="004A1772">
      <w:pPr>
        <w:spacing w:after="0" w:line="276" w:lineRule="auto"/>
        <w:jc w:val="both"/>
        <w:rPr>
          <w:rFonts w:eastAsia="Times New Roman" w:cstheme="minorHAnsi"/>
          <w:color w:val="111111"/>
          <w:shd w:val="clear" w:color="auto" w:fill="FFFFFF"/>
          <w:lang w:val="en-US" w:eastAsia="nl-NL"/>
        </w:rPr>
      </w:pPr>
      <w:r w:rsidRPr="00402C49">
        <w:rPr>
          <w:rFonts w:eastAsia="Times New Roman" w:cstheme="minorHAnsi"/>
          <w:color w:val="111111"/>
          <w:shd w:val="clear" w:color="auto" w:fill="FFFFFF"/>
          <w:lang w:val="en-US" w:eastAsia="nl-NL"/>
        </w:rPr>
        <w:t xml:space="preserve">The East African </w:t>
      </w:r>
      <w:r w:rsidR="00402C49">
        <w:rPr>
          <w:rFonts w:eastAsia="Times New Roman" w:cstheme="minorHAnsi"/>
          <w:color w:val="111111"/>
          <w:shd w:val="clear" w:color="auto" w:fill="FFFFFF"/>
          <w:lang w:val="en-US" w:eastAsia="nl-NL"/>
        </w:rPr>
        <w:t>Union</w:t>
      </w:r>
      <w:r w:rsidRPr="00402C49">
        <w:rPr>
          <w:rFonts w:eastAsia="Times New Roman" w:cstheme="minorHAnsi"/>
          <w:color w:val="111111"/>
          <w:shd w:val="clear" w:color="auto" w:fill="FFFFFF"/>
          <w:lang w:val="en-US" w:eastAsia="nl-NL"/>
        </w:rPr>
        <w:t xml:space="preserve"> (EA</w:t>
      </w:r>
      <w:r w:rsidR="00402C49">
        <w:rPr>
          <w:rFonts w:eastAsia="Times New Roman" w:cstheme="minorHAnsi"/>
          <w:color w:val="111111"/>
          <w:shd w:val="clear" w:color="auto" w:fill="FFFFFF"/>
          <w:lang w:val="en-US" w:eastAsia="nl-NL"/>
        </w:rPr>
        <w:t>U</w:t>
      </w:r>
      <w:r w:rsidRPr="00402C49">
        <w:rPr>
          <w:rFonts w:eastAsia="Times New Roman" w:cstheme="minorHAnsi"/>
          <w:color w:val="111111"/>
          <w:shd w:val="clear" w:color="auto" w:fill="FFFFFF"/>
          <w:lang w:val="en-US" w:eastAsia="nl-NL"/>
        </w:rPr>
        <w:t>) was established in 2005 by the 3 founding members; Kenya, Tanzania and Uganda. To complement their political union, they also established a customs union (CU) with a common external tariff (CET) for imports. By 2009 Rwanda and Burundi joined the EA</w:t>
      </w:r>
      <w:r w:rsidR="00402C49">
        <w:rPr>
          <w:rFonts w:eastAsia="Times New Roman" w:cstheme="minorHAnsi"/>
          <w:color w:val="111111"/>
          <w:shd w:val="clear" w:color="auto" w:fill="FFFFFF"/>
          <w:lang w:val="en-US" w:eastAsia="nl-NL"/>
        </w:rPr>
        <w:t>U</w:t>
      </w:r>
      <w:r w:rsidRPr="00402C49">
        <w:rPr>
          <w:rFonts w:eastAsia="Times New Roman" w:cstheme="minorHAnsi"/>
          <w:color w:val="111111"/>
          <w:shd w:val="clear" w:color="auto" w:fill="FFFFFF"/>
          <w:lang w:val="en-US" w:eastAsia="nl-NL"/>
        </w:rPr>
        <w:t xml:space="preserve"> and the East African customs union.</w:t>
      </w:r>
      <w:r w:rsidR="00BF5C9F" w:rsidRPr="00402C49">
        <w:rPr>
          <w:rFonts w:eastAsia="Times New Roman" w:cstheme="minorHAnsi"/>
          <w:color w:val="111111"/>
          <w:shd w:val="clear" w:color="auto" w:fill="FFFFFF"/>
          <w:lang w:val="en-US" w:eastAsia="nl-NL"/>
        </w:rPr>
        <w:t xml:space="preserve"> The </w:t>
      </w:r>
      <w:r w:rsidR="004A1772" w:rsidRPr="00402C49">
        <w:rPr>
          <w:rFonts w:eastAsia="Times New Roman" w:cstheme="minorHAnsi"/>
          <w:color w:val="111111"/>
          <w:shd w:val="clear" w:color="auto" w:fill="FFFFFF"/>
          <w:lang w:val="en-US" w:eastAsia="nl-NL"/>
        </w:rPr>
        <w:t>Democratic Republic of Congo (</w:t>
      </w:r>
      <w:r w:rsidR="00BF5C9F" w:rsidRPr="00402C49">
        <w:rPr>
          <w:rFonts w:eastAsia="Times New Roman" w:cstheme="minorHAnsi"/>
          <w:color w:val="111111"/>
          <w:shd w:val="clear" w:color="auto" w:fill="FFFFFF"/>
          <w:lang w:val="en-US" w:eastAsia="nl-NL"/>
        </w:rPr>
        <w:t>DRC</w:t>
      </w:r>
      <w:r w:rsidR="004A1772" w:rsidRPr="00402C49">
        <w:rPr>
          <w:rFonts w:eastAsia="Times New Roman" w:cstheme="minorHAnsi"/>
          <w:color w:val="111111"/>
          <w:shd w:val="clear" w:color="auto" w:fill="FFFFFF"/>
          <w:lang w:val="en-US" w:eastAsia="nl-NL"/>
        </w:rPr>
        <w:t>)</w:t>
      </w:r>
      <w:r w:rsidR="00BF5C9F" w:rsidRPr="00402C49">
        <w:rPr>
          <w:rFonts w:eastAsia="Times New Roman" w:cstheme="minorHAnsi"/>
          <w:color w:val="111111"/>
          <w:shd w:val="clear" w:color="auto" w:fill="FFFFFF"/>
          <w:lang w:val="en-US" w:eastAsia="nl-NL"/>
        </w:rPr>
        <w:t xml:space="preserve"> </w:t>
      </w:r>
      <w:r w:rsidR="00B90A13" w:rsidRPr="00402C49">
        <w:rPr>
          <w:rFonts w:eastAsia="Times New Roman" w:cstheme="minorHAnsi"/>
          <w:color w:val="111111"/>
          <w:shd w:val="clear" w:color="auto" w:fill="FFFFFF"/>
          <w:lang w:val="en-US" w:eastAsia="nl-NL"/>
        </w:rPr>
        <w:t>has joined the EA</w:t>
      </w:r>
      <w:r w:rsidR="00402C49">
        <w:rPr>
          <w:rFonts w:eastAsia="Times New Roman" w:cstheme="minorHAnsi"/>
          <w:color w:val="111111"/>
          <w:shd w:val="clear" w:color="auto" w:fill="FFFFFF"/>
          <w:lang w:val="en-US" w:eastAsia="nl-NL"/>
        </w:rPr>
        <w:t>U</w:t>
      </w:r>
      <w:r w:rsidR="00B90A13" w:rsidRPr="00402C49">
        <w:rPr>
          <w:rFonts w:eastAsia="Times New Roman" w:cstheme="minorHAnsi"/>
          <w:color w:val="111111"/>
          <w:shd w:val="clear" w:color="auto" w:fill="FFFFFF"/>
          <w:lang w:val="en-US" w:eastAsia="nl-NL"/>
        </w:rPr>
        <w:t xml:space="preserve"> in 2019, and has stated that it intends to join the CU and implement the CET in the future.</w:t>
      </w:r>
      <w:r w:rsidRPr="00402C49">
        <w:rPr>
          <w:rFonts w:eastAsia="Times New Roman" w:cstheme="minorHAnsi"/>
          <w:color w:val="111111"/>
          <w:shd w:val="clear" w:color="auto" w:fill="FFFFFF"/>
          <w:lang w:val="en-US" w:eastAsia="nl-NL"/>
        </w:rPr>
        <w:t xml:space="preserve"> The member states made agriculture and rural development one of thei</w:t>
      </w:r>
      <w:r w:rsidR="00B56088" w:rsidRPr="00402C49">
        <w:rPr>
          <w:rFonts w:eastAsia="Times New Roman" w:cstheme="minorHAnsi"/>
          <w:color w:val="111111"/>
          <w:shd w:val="clear" w:color="auto" w:fill="FFFFFF"/>
          <w:lang w:val="en-US" w:eastAsia="nl-NL"/>
        </w:rPr>
        <w:t>r main objectives</w:t>
      </w:r>
      <w:r w:rsidR="00C123F4" w:rsidRPr="00402C49">
        <w:rPr>
          <w:rFonts w:eastAsia="Times New Roman" w:cstheme="minorHAnsi"/>
          <w:color w:val="111111"/>
          <w:shd w:val="clear" w:color="auto" w:fill="FFFFFF"/>
          <w:lang w:val="en-US" w:eastAsia="nl-NL"/>
        </w:rPr>
        <w:t xml:space="preserve"> and </w:t>
      </w:r>
      <w:r w:rsidR="006C28DF" w:rsidRPr="00402C49">
        <w:rPr>
          <w:rFonts w:eastAsia="Times New Roman" w:cstheme="minorHAnsi"/>
          <w:color w:val="111111"/>
          <w:shd w:val="clear" w:color="auto" w:fill="FFFFFF"/>
          <w:lang w:val="en-US" w:eastAsia="nl-NL"/>
        </w:rPr>
        <w:t>incorporated protectionist tariffs for many locally produced agricultural commodities</w:t>
      </w:r>
      <w:r w:rsidRPr="00402C49">
        <w:rPr>
          <w:rFonts w:eastAsia="Times New Roman" w:cstheme="minorHAnsi"/>
          <w:color w:val="111111"/>
          <w:shd w:val="clear" w:color="auto" w:fill="FFFFFF"/>
          <w:lang w:val="en-US" w:eastAsia="nl-NL"/>
        </w:rPr>
        <w:t xml:space="preserve">. </w:t>
      </w:r>
      <w:r w:rsidR="00B56088" w:rsidRPr="00402C49">
        <w:rPr>
          <w:rFonts w:eastAsia="Times New Roman" w:cstheme="minorHAnsi"/>
          <w:color w:val="111111"/>
          <w:shd w:val="clear" w:color="auto" w:fill="FFFFFF"/>
          <w:lang w:val="en-US" w:eastAsia="nl-NL"/>
        </w:rPr>
        <w:t>These objectives are set out in</w:t>
      </w:r>
      <w:r w:rsidRPr="00402C49">
        <w:rPr>
          <w:rFonts w:eastAsia="Times New Roman" w:cstheme="minorHAnsi"/>
          <w:color w:val="111111"/>
          <w:shd w:val="clear" w:color="auto" w:fill="FFFFFF"/>
          <w:lang w:val="en-US" w:eastAsia="nl-NL"/>
        </w:rPr>
        <w:t xml:space="preserve"> East African Community Agriculture and Rural Development Policy </w:t>
      </w:r>
      <w:sdt>
        <w:sdtPr>
          <w:rPr>
            <w:rFonts w:eastAsia="Times New Roman" w:cstheme="minorHAnsi"/>
            <w:color w:val="111111"/>
            <w:shd w:val="clear" w:color="auto" w:fill="FFFFFF"/>
            <w:lang w:eastAsia="nl-NL"/>
          </w:rPr>
          <w:id w:val="1727336103"/>
          <w:citation/>
        </w:sdtPr>
        <w:sdtContent>
          <w:r w:rsidRPr="00402C49">
            <w:rPr>
              <w:rFonts w:eastAsia="Times New Roman" w:cstheme="minorHAnsi"/>
              <w:color w:val="111111"/>
              <w:shd w:val="clear" w:color="auto" w:fill="FFFFFF"/>
              <w:lang w:eastAsia="nl-NL"/>
            </w:rPr>
            <w:fldChar w:fldCharType="begin"/>
          </w:r>
          <w:r w:rsidRPr="00402C49">
            <w:rPr>
              <w:rFonts w:eastAsia="Times New Roman" w:cstheme="minorHAnsi"/>
              <w:color w:val="111111"/>
              <w:shd w:val="clear" w:color="auto" w:fill="FFFFFF"/>
              <w:lang w:val="en-US" w:eastAsia="nl-NL"/>
            </w:rPr>
            <w:instrText xml:space="preserve">CITATION Eas06 \l 1036 </w:instrText>
          </w:r>
          <w:r w:rsidRPr="00402C49">
            <w:rPr>
              <w:rFonts w:eastAsia="Times New Roman" w:cstheme="minorHAnsi"/>
              <w:color w:val="111111"/>
              <w:shd w:val="clear" w:color="auto" w:fill="FFFFFF"/>
              <w:lang w:eastAsia="nl-NL"/>
            </w:rPr>
            <w:fldChar w:fldCharType="separate"/>
          </w:r>
          <w:r w:rsidRPr="00402C49">
            <w:rPr>
              <w:rFonts w:eastAsia="Times New Roman" w:cstheme="minorHAnsi"/>
              <w:noProof/>
              <w:color w:val="111111"/>
              <w:shd w:val="clear" w:color="auto" w:fill="FFFFFF"/>
              <w:lang w:val="en-US" w:eastAsia="nl-NL"/>
            </w:rPr>
            <w:t>( East African Community, 2006)</w:t>
          </w:r>
          <w:r w:rsidRPr="00402C49">
            <w:rPr>
              <w:rFonts w:eastAsia="Times New Roman" w:cstheme="minorHAnsi"/>
              <w:color w:val="111111"/>
              <w:shd w:val="clear" w:color="auto" w:fill="FFFFFF"/>
              <w:lang w:eastAsia="nl-NL"/>
            </w:rPr>
            <w:fldChar w:fldCharType="end"/>
          </w:r>
        </w:sdtContent>
      </w:sdt>
      <w:r w:rsidRPr="00402C49">
        <w:rPr>
          <w:rFonts w:eastAsia="Times New Roman" w:cstheme="minorHAnsi"/>
          <w:color w:val="111111"/>
          <w:shd w:val="clear" w:color="auto" w:fill="FFFFFF"/>
          <w:lang w:val="en-US" w:eastAsia="nl-NL"/>
        </w:rPr>
        <w:t xml:space="preserve"> </w:t>
      </w:r>
      <w:r w:rsidR="00B56088" w:rsidRPr="00402C49">
        <w:rPr>
          <w:rFonts w:eastAsia="Times New Roman" w:cstheme="minorHAnsi"/>
          <w:color w:val="111111"/>
          <w:shd w:val="clear" w:color="auto" w:fill="FFFFFF"/>
          <w:lang w:val="en-US" w:eastAsia="nl-NL"/>
        </w:rPr>
        <w:t xml:space="preserve">and entail an agreement </w:t>
      </w:r>
      <w:r w:rsidR="00755D45" w:rsidRPr="00402C49">
        <w:rPr>
          <w:rFonts w:eastAsia="Times New Roman" w:cstheme="minorHAnsi"/>
          <w:color w:val="111111"/>
          <w:shd w:val="clear" w:color="auto" w:fill="FFFFFF"/>
          <w:lang w:val="en-US" w:eastAsia="nl-NL"/>
        </w:rPr>
        <w:t>with the</w:t>
      </w:r>
      <w:r w:rsidR="00B56088" w:rsidRPr="00402C49">
        <w:rPr>
          <w:rFonts w:eastAsia="Times New Roman" w:cstheme="minorHAnsi"/>
          <w:color w:val="111111"/>
          <w:shd w:val="clear" w:color="auto" w:fill="FFFFFF"/>
          <w:lang w:val="en-US" w:eastAsia="nl-NL"/>
        </w:rPr>
        <w:t xml:space="preserve"> </w:t>
      </w:r>
      <w:r w:rsidR="00755D45" w:rsidRPr="00402C49">
        <w:rPr>
          <w:rFonts w:eastAsia="Times New Roman" w:cstheme="minorHAnsi"/>
          <w:color w:val="111111"/>
          <w:shd w:val="clear" w:color="auto" w:fill="FFFFFF"/>
          <w:lang w:val="en-US" w:eastAsia="nl-NL"/>
        </w:rPr>
        <w:t>intention to</w:t>
      </w:r>
      <w:r w:rsidRPr="00402C49">
        <w:rPr>
          <w:rFonts w:eastAsia="Times New Roman" w:cstheme="minorHAnsi"/>
          <w:color w:val="111111"/>
          <w:shd w:val="clear" w:color="auto" w:fill="FFFFFF"/>
          <w:lang w:val="en-US" w:eastAsia="nl-NL"/>
        </w:rPr>
        <w:t xml:space="preserve"> reduc</w:t>
      </w:r>
      <w:r w:rsidR="00755D45" w:rsidRPr="00402C49">
        <w:rPr>
          <w:rFonts w:eastAsia="Times New Roman" w:cstheme="minorHAnsi"/>
          <w:color w:val="111111"/>
          <w:shd w:val="clear" w:color="auto" w:fill="FFFFFF"/>
          <w:lang w:val="en-US" w:eastAsia="nl-NL"/>
        </w:rPr>
        <w:t>e</w:t>
      </w:r>
      <w:r w:rsidRPr="00402C49">
        <w:rPr>
          <w:rFonts w:eastAsia="Times New Roman" w:cstheme="minorHAnsi"/>
          <w:color w:val="111111"/>
          <w:shd w:val="clear" w:color="auto" w:fill="FFFFFF"/>
          <w:lang w:val="en-US" w:eastAsia="nl-NL"/>
        </w:rPr>
        <w:t xml:space="preserve"> the risk of food insecurity and</w:t>
      </w:r>
      <w:r w:rsidR="00755D45" w:rsidRPr="00402C49">
        <w:rPr>
          <w:rFonts w:eastAsia="Times New Roman" w:cstheme="minorHAnsi"/>
          <w:color w:val="111111"/>
          <w:shd w:val="clear" w:color="auto" w:fill="FFFFFF"/>
          <w:lang w:val="en-US" w:eastAsia="nl-NL"/>
        </w:rPr>
        <w:t xml:space="preserve"> </w:t>
      </w:r>
      <w:r w:rsidRPr="00402C49">
        <w:rPr>
          <w:rFonts w:eastAsia="Times New Roman" w:cstheme="minorHAnsi"/>
          <w:color w:val="111111"/>
          <w:shd w:val="clear" w:color="auto" w:fill="FFFFFF"/>
          <w:lang w:val="en-US" w:eastAsia="nl-NL"/>
        </w:rPr>
        <w:t>coordinate agriculture policy</w:t>
      </w:r>
      <w:r w:rsidR="00755D45" w:rsidRPr="00402C49">
        <w:rPr>
          <w:rFonts w:eastAsia="Times New Roman" w:cstheme="minorHAnsi"/>
          <w:color w:val="111111"/>
          <w:shd w:val="clear" w:color="auto" w:fill="FFFFFF"/>
          <w:lang w:val="en-US" w:eastAsia="nl-NL"/>
        </w:rPr>
        <w:t xml:space="preserve"> in the EA</w:t>
      </w:r>
      <w:r w:rsidR="00402C49">
        <w:rPr>
          <w:rFonts w:eastAsia="Times New Roman" w:cstheme="minorHAnsi"/>
          <w:color w:val="111111"/>
          <w:shd w:val="clear" w:color="auto" w:fill="FFFFFF"/>
          <w:lang w:val="en-US" w:eastAsia="nl-NL"/>
        </w:rPr>
        <w:t>U</w:t>
      </w:r>
      <w:r w:rsidRPr="00402C49">
        <w:rPr>
          <w:rFonts w:eastAsia="Times New Roman" w:cstheme="minorHAnsi"/>
          <w:color w:val="111111"/>
          <w:shd w:val="clear" w:color="auto" w:fill="FFFFFF"/>
          <w:lang w:val="en-US" w:eastAsia="nl-NL"/>
        </w:rPr>
        <w:t xml:space="preserve"> to improve rural livelihoods. However, the EA</w:t>
      </w:r>
      <w:r w:rsidR="00402C49">
        <w:rPr>
          <w:rFonts w:eastAsia="Times New Roman" w:cstheme="minorHAnsi"/>
          <w:color w:val="111111"/>
          <w:shd w:val="clear" w:color="auto" w:fill="FFFFFF"/>
          <w:lang w:val="en-US" w:eastAsia="nl-NL"/>
        </w:rPr>
        <w:t>U</w:t>
      </w:r>
      <w:r w:rsidR="00755D45" w:rsidRPr="00402C49">
        <w:rPr>
          <w:rFonts w:eastAsia="Times New Roman" w:cstheme="minorHAnsi"/>
          <w:color w:val="111111"/>
          <w:shd w:val="clear" w:color="auto" w:fill="FFFFFF"/>
          <w:lang w:val="en-US" w:eastAsia="nl-NL"/>
        </w:rPr>
        <w:t xml:space="preserve"> CU</w:t>
      </w:r>
      <w:r w:rsidRPr="00402C49">
        <w:rPr>
          <w:rFonts w:eastAsia="Times New Roman" w:cstheme="minorHAnsi"/>
          <w:color w:val="111111"/>
          <w:shd w:val="clear" w:color="auto" w:fill="FFFFFF"/>
          <w:lang w:val="en-US" w:eastAsia="nl-NL"/>
        </w:rPr>
        <w:t xml:space="preserve"> has faced challenges</w:t>
      </w:r>
      <w:r w:rsidR="00755D45" w:rsidRPr="00402C49">
        <w:rPr>
          <w:rFonts w:eastAsia="Times New Roman" w:cstheme="minorHAnsi"/>
          <w:color w:val="111111"/>
          <w:shd w:val="clear" w:color="auto" w:fill="FFFFFF"/>
          <w:lang w:val="en-US" w:eastAsia="nl-NL"/>
        </w:rPr>
        <w:t xml:space="preserve"> regarding it implementation</w:t>
      </w:r>
      <w:r w:rsidRPr="00402C49">
        <w:rPr>
          <w:rFonts w:eastAsia="Times New Roman" w:cstheme="minorHAnsi"/>
          <w:color w:val="111111"/>
          <w:shd w:val="clear" w:color="auto" w:fill="FFFFFF"/>
          <w:lang w:val="en-US" w:eastAsia="nl-NL"/>
        </w:rPr>
        <w:t>. Member countries are able to unilaterally impose tariffs on member states</w:t>
      </w:r>
      <w:r w:rsidR="00755D45" w:rsidRPr="00402C49">
        <w:rPr>
          <w:rFonts w:eastAsia="Times New Roman" w:cstheme="minorHAnsi"/>
          <w:color w:val="111111"/>
          <w:shd w:val="clear" w:color="auto" w:fill="FFFFFF"/>
          <w:lang w:val="en-US" w:eastAsia="nl-NL"/>
        </w:rPr>
        <w:t>, and often deviate from the tariffs agreed upon in the CET</w:t>
      </w:r>
      <w:r w:rsidRPr="00402C49">
        <w:rPr>
          <w:rFonts w:eastAsia="Times New Roman" w:cstheme="minorHAnsi"/>
          <w:color w:val="111111"/>
          <w:shd w:val="clear" w:color="auto" w:fill="FFFFFF"/>
          <w:lang w:val="en-US" w:eastAsia="nl-NL"/>
        </w:rPr>
        <w:t>.</w:t>
      </w:r>
      <w:r w:rsidR="00755D45" w:rsidRPr="00402C49">
        <w:rPr>
          <w:rFonts w:eastAsia="Times New Roman" w:cstheme="minorHAnsi"/>
          <w:color w:val="111111"/>
          <w:shd w:val="clear" w:color="auto" w:fill="FFFFFF"/>
          <w:lang w:val="en-US" w:eastAsia="nl-NL"/>
        </w:rPr>
        <w:t xml:space="preserve"> Further,</w:t>
      </w:r>
      <w:r w:rsidRPr="00402C49">
        <w:rPr>
          <w:rFonts w:eastAsia="Times New Roman" w:cstheme="minorHAnsi"/>
          <w:color w:val="111111"/>
          <w:shd w:val="clear" w:color="auto" w:fill="FFFFFF"/>
          <w:lang w:val="en-US" w:eastAsia="nl-NL"/>
        </w:rPr>
        <w:t xml:space="preserve"> </w:t>
      </w:r>
      <w:r w:rsidR="00755D45" w:rsidRPr="00402C49">
        <w:rPr>
          <w:rFonts w:eastAsia="Times New Roman" w:cstheme="minorHAnsi"/>
          <w:color w:val="111111"/>
          <w:shd w:val="clear" w:color="auto" w:fill="FFFFFF"/>
          <w:lang w:val="en-US" w:eastAsia="nl-NL"/>
        </w:rPr>
        <w:t>t</w:t>
      </w:r>
      <w:r w:rsidRPr="00402C49">
        <w:rPr>
          <w:rFonts w:eastAsia="Times New Roman" w:cstheme="minorHAnsi"/>
          <w:color w:val="111111"/>
          <w:shd w:val="clear" w:color="auto" w:fill="FFFFFF"/>
          <w:lang w:val="en-US" w:eastAsia="nl-NL"/>
        </w:rPr>
        <w:t xml:space="preserve">he welfare effects of its protectionist measures </w:t>
      </w:r>
      <w:r w:rsidR="00755D45" w:rsidRPr="00402C49">
        <w:rPr>
          <w:rFonts w:eastAsia="Times New Roman" w:cstheme="minorHAnsi"/>
          <w:color w:val="111111"/>
          <w:shd w:val="clear" w:color="auto" w:fill="FFFFFF"/>
          <w:lang w:val="en-US" w:eastAsia="nl-NL"/>
        </w:rPr>
        <w:t>have been</w:t>
      </w:r>
      <w:r w:rsidRPr="00402C49">
        <w:rPr>
          <w:rFonts w:eastAsia="Times New Roman" w:cstheme="minorHAnsi"/>
          <w:color w:val="111111"/>
          <w:shd w:val="clear" w:color="auto" w:fill="FFFFFF"/>
          <w:lang w:val="en-US" w:eastAsia="nl-NL"/>
        </w:rPr>
        <w:t xml:space="preserve"> question</w:t>
      </w:r>
      <w:r w:rsidR="00755D45" w:rsidRPr="00402C49">
        <w:rPr>
          <w:rFonts w:eastAsia="Times New Roman" w:cstheme="minorHAnsi"/>
          <w:color w:val="111111"/>
          <w:shd w:val="clear" w:color="auto" w:fill="FFFFFF"/>
          <w:lang w:val="en-US" w:eastAsia="nl-NL"/>
        </w:rPr>
        <w:t>ed by scholars</w:t>
      </w:r>
      <w:r w:rsidRPr="00402C49">
        <w:rPr>
          <w:rFonts w:eastAsia="Times New Roman" w:cstheme="minorHAnsi"/>
          <w:color w:val="111111"/>
          <w:shd w:val="clear" w:color="auto" w:fill="FFFFFF"/>
          <w:lang w:val="en-US" w:eastAsia="nl-NL"/>
        </w:rPr>
        <w:t xml:space="preserve">. </w:t>
      </w:r>
      <w:r w:rsidR="00FD7E65" w:rsidRPr="00402C49">
        <w:rPr>
          <w:rFonts w:eastAsia="Times New Roman" w:cstheme="minorHAnsi"/>
          <w:color w:val="111111"/>
          <w:shd w:val="clear" w:color="auto" w:fill="FFFFFF"/>
          <w:lang w:val="en-US" w:eastAsia="nl-NL"/>
        </w:rPr>
        <w:t>In addition</w:t>
      </w:r>
      <w:r w:rsidRPr="00402C49">
        <w:rPr>
          <w:rFonts w:eastAsia="Times New Roman" w:cstheme="minorHAnsi"/>
          <w:color w:val="111111"/>
          <w:shd w:val="clear" w:color="auto" w:fill="FFFFFF"/>
          <w:lang w:val="en-US" w:eastAsia="nl-NL"/>
        </w:rPr>
        <w:t>, the budget commitments</w:t>
      </w:r>
      <w:r w:rsidR="00FD7E65" w:rsidRPr="00402C49">
        <w:rPr>
          <w:rFonts w:eastAsia="Times New Roman" w:cstheme="minorHAnsi"/>
          <w:color w:val="111111"/>
          <w:shd w:val="clear" w:color="auto" w:fill="FFFFFF"/>
          <w:lang w:val="en-US" w:eastAsia="nl-NL"/>
        </w:rPr>
        <w:t xml:space="preserve"> for the EA</w:t>
      </w:r>
      <w:r w:rsidR="00402C49">
        <w:rPr>
          <w:rFonts w:eastAsia="Times New Roman" w:cstheme="minorHAnsi"/>
          <w:color w:val="111111"/>
          <w:shd w:val="clear" w:color="auto" w:fill="FFFFFF"/>
          <w:lang w:val="en-US" w:eastAsia="nl-NL"/>
        </w:rPr>
        <w:t>U</w:t>
      </w:r>
      <w:r w:rsidR="00FD7E65" w:rsidRPr="00402C49">
        <w:rPr>
          <w:rFonts w:eastAsia="Times New Roman" w:cstheme="minorHAnsi"/>
          <w:color w:val="111111"/>
          <w:shd w:val="clear" w:color="auto" w:fill="FFFFFF"/>
          <w:lang w:val="en-US" w:eastAsia="nl-NL"/>
        </w:rPr>
        <w:t xml:space="preserve"> bureaucracy</w:t>
      </w:r>
      <w:r w:rsidRPr="00402C49">
        <w:rPr>
          <w:rFonts w:eastAsia="Times New Roman" w:cstheme="minorHAnsi"/>
          <w:color w:val="111111"/>
          <w:shd w:val="clear" w:color="auto" w:fill="FFFFFF"/>
          <w:lang w:val="en-US" w:eastAsia="nl-NL"/>
        </w:rPr>
        <w:t xml:space="preserve"> are often not met. </w:t>
      </w:r>
    </w:p>
    <w:p w14:paraId="0B11CF8A" w14:textId="77777777" w:rsidR="00402C49" w:rsidRPr="00402C49" w:rsidRDefault="00402C49" w:rsidP="00402C49">
      <w:pPr>
        <w:spacing w:after="0" w:line="276" w:lineRule="auto"/>
        <w:jc w:val="both"/>
        <w:rPr>
          <w:rFonts w:eastAsia="Times New Roman" w:cstheme="minorHAnsi"/>
          <w:color w:val="111111"/>
          <w:shd w:val="clear" w:color="auto" w:fill="FFFFFF"/>
          <w:lang w:val="en-US" w:eastAsia="nl-NL"/>
        </w:rPr>
      </w:pPr>
    </w:p>
    <w:p w14:paraId="48219ECA" w14:textId="6E12EE5C" w:rsidR="003C1E81" w:rsidRPr="00402C49" w:rsidRDefault="00FD7E65" w:rsidP="00402C49">
      <w:pPr>
        <w:spacing w:after="0" w:line="276" w:lineRule="auto"/>
        <w:jc w:val="both"/>
        <w:rPr>
          <w:rFonts w:eastAsia="Times New Roman" w:cstheme="minorHAnsi"/>
          <w:color w:val="111111"/>
          <w:shd w:val="clear" w:color="auto" w:fill="FFFFFF"/>
          <w:lang w:val="en-US" w:eastAsia="nl-NL"/>
        </w:rPr>
      </w:pPr>
      <w:r w:rsidRPr="00402C49">
        <w:rPr>
          <w:rFonts w:eastAsia="Times New Roman" w:cstheme="minorHAnsi"/>
          <w:color w:val="111111"/>
          <w:shd w:val="clear" w:color="auto" w:fill="FFFFFF"/>
          <w:lang w:val="en-US" w:eastAsia="nl-NL"/>
        </w:rPr>
        <w:t>As of now there</w:t>
      </w:r>
      <w:r w:rsidR="009F46BD" w:rsidRPr="00402C49">
        <w:rPr>
          <w:rFonts w:eastAsia="Times New Roman" w:cstheme="minorHAnsi"/>
          <w:color w:val="111111"/>
          <w:shd w:val="clear" w:color="auto" w:fill="FFFFFF"/>
          <w:lang w:val="en-US" w:eastAsia="nl-NL"/>
        </w:rPr>
        <w:t xml:space="preserve"> has been little investigation regarding the effects of these unilateral moves </w:t>
      </w:r>
      <w:r w:rsidR="00D221E4" w:rsidRPr="00402C49">
        <w:rPr>
          <w:rFonts w:eastAsia="Times New Roman" w:cstheme="minorHAnsi"/>
          <w:color w:val="111111"/>
          <w:shd w:val="clear" w:color="auto" w:fill="FFFFFF"/>
          <w:lang w:val="en-US" w:eastAsia="nl-NL"/>
        </w:rPr>
        <w:t>nor to my knowledge regarding the</w:t>
      </w:r>
      <w:r w:rsidR="009F46BD" w:rsidRPr="00402C49">
        <w:rPr>
          <w:rFonts w:eastAsia="Times New Roman" w:cstheme="minorHAnsi"/>
          <w:color w:val="111111"/>
          <w:shd w:val="clear" w:color="auto" w:fill="FFFFFF"/>
          <w:lang w:val="en-US" w:eastAsia="nl-NL"/>
        </w:rPr>
        <w:t xml:space="preserve"> high protectionism for sensitive goods.</w:t>
      </w:r>
      <w:r w:rsidR="00C940C3" w:rsidRPr="00402C49">
        <w:rPr>
          <w:rFonts w:eastAsia="Times New Roman" w:cstheme="minorHAnsi"/>
          <w:color w:val="111111"/>
          <w:shd w:val="clear" w:color="auto" w:fill="FFFFFF"/>
          <w:lang w:val="en-US" w:eastAsia="nl-NL"/>
        </w:rPr>
        <w:t xml:space="preserve"> </w:t>
      </w:r>
      <w:r w:rsidR="009F46BD" w:rsidRPr="00402C49">
        <w:rPr>
          <w:rFonts w:eastAsia="Times New Roman" w:cstheme="minorHAnsi"/>
          <w:color w:val="111111"/>
          <w:shd w:val="clear" w:color="auto" w:fill="FFFFFF"/>
          <w:lang w:val="en-US" w:eastAsia="nl-NL"/>
        </w:rPr>
        <w:t>As such I choose to try to answer these questions</w:t>
      </w:r>
      <w:r w:rsidR="00D221E4" w:rsidRPr="00402C49">
        <w:rPr>
          <w:rFonts w:eastAsia="Times New Roman" w:cstheme="minorHAnsi"/>
          <w:color w:val="111111"/>
          <w:shd w:val="clear" w:color="auto" w:fill="FFFFFF"/>
          <w:lang w:val="en-US" w:eastAsia="nl-NL"/>
        </w:rPr>
        <w:t xml:space="preserve"> for the trade in rice</w:t>
      </w:r>
      <w:r w:rsidR="009F46BD" w:rsidRPr="00402C49">
        <w:rPr>
          <w:rFonts w:eastAsia="Times New Roman" w:cstheme="minorHAnsi"/>
          <w:color w:val="111111"/>
          <w:shd w:val="clear" w:color="auto" w:fill="FFFFFF"/>
          <w:lang w:val="en-US" w:eastAsia="nl-NL"/>
        </w:rPr>
        <w:t xml:space="preserve"> with the help </w:t>
      </w:r>
      <w:r w:rsidR="003C1E81" w:rsidRPr="00402C49">
        <w:rPr>
          <w:rFonts w:eastAsia="Times New Roman" w:cstheme="minorHAnsi"/>
          <w:color w:val="111111"/>
          <w:shd w:val="clear" w:color="auto" w:fill="FFFFFF"/>
          <w:lang w:val="en-US" w:eastAsia="nl-NL"/>
        </w:rPr>
        <w:t>of scenarios</w:t>
      </w:r>
      <w:r w:rsidR="00C940C3" w:rsidRPr="00402C49">
        <w:rPr>
          <w:rFonts w:eastAsia="Times New Roman" w:cstheme="minorHAnsi"/>
          <w:color w:val="111111"/>
          <w:shd w:val="clear" w:color="auto" w:fill="FFFFFF"/>
          <w:lang w:val="en-US" w:eastAsia="nl-NL"/>
        </w:rPr>
        <w:t xml:space="preserve"> </w:t>
      </w:r>
      <w:r w:rsidR="003C1E81" w:rsidRPr="00402C49">
        <w:rPr>
          <w:rFonts w:eastAsia="Times New Roman" w:cstheme="minorHAnsi"/>
          <w:color w:val="111111"/>
          <w:shd w:val="clear" w:color="auto" w:fill="FFFFFF"/>
          <w:lang w:val="en-US" w:eastAsia="nl-NL"/>
        </w:rPr>
        <w:t xml:space="preserve">using </w:t>
      </w:r>
      <w:r w:rsidR="009F46BD" w:rsidRPr="00402C49">
        <w:rPr>
          <w:rFonts w:eastAsia="Times New Roman" w:cstheme="minorHAnsi"/>
          <w:color w:val="111111"/>
          <w:shd w:val="clear" w:color="auto" w:fill="FFFFFF"/>
          <w:lang w:val="en-US" w:eastAsia="nl-NL"/>
        </w:rPr>
        <w:t>a multi-</w:t>
      </w:r>
      <w:r w:rsidR="003C1939">
        <w:rPr>
          <w:rFonts w:eastAsia="Times New Roman" w:cstheme="minorHAnsi"/>
          <w:color w:val="111111"/>
          <w:shd w:val="clear" w:color="auto" w:fill="FFFFFF"/>
          <w:lang w:val="en-US" w:eastAsia="nl-NL"/>
        </w:rPr>
        <w:t>country</w:t>
      </w:r>
      <w:r w:rsidR="009F46BD" w:rsidRPr="00402C49">
        <w:rPr>
          <w:rFonts w:eastAsia="Times New Roman" w:cstheme="minorHAnsi"/>
          <w:color w:val="111111"/>
          <w:shd w:val="clear" w:color="auto" w:fill="FFFFFF"/>
          <w:lang w:val="en-US" w:eastAsia="nl-NL"/>
        </w:rPr>
        <w:t xml:space="preserve"> partial equilibrium </w:t>
      </w:r>
      <w:r w:rsidR="003C1939">
        <w:rPr>
          <w:rFonts w:eastAsia="Times New Roman" w:cstheme="minorHAnsi"/>
          <w:color w:val="111111"/>
          <w:shd w:val="clear" w:color="auto" w:fill="FFFFFF"/>
          <w:lang w:val="en-US" w:eastAsia="nl-NL"/>
        </w:rPr>
        <w:t xml:space="preserve">trade </w:t>
      </w:r>
      <w:r w:rsidR="009F46BD" w:rsidRPr="00402C49">
        <w:rPr>
          <w:rFonts w:eastAsia="Times New Roman" w:cstheme="minorHAnsi"/>
          <w:color w:val="111111"/>
          <w:shd w:val="clear" w:color="auto" w:fill="FFFFFF"/>
          <w:lang w:val="en-US" w:eastAsia="nl-NL"/>
        </w:rPr>
        <w:t xml:space="preserve">model. </w:t>
      </w:r>
    </w:p>
    <w:p w14:paraId="7B6AB4EE" w14:textId="77777777" w:rsidR="00402C49" w:rsidRPr="00402C49" w:rsidRDefault="00402C49" w:rsidP="00402C49">
      <w:pPr>
        <w:spacing w:after="0" w:line="276" w:lineRule="auto"/>
        <w:jc w:val="both"/>
        <w:rPr>
          <w:rFonts w:eastAsia="Times New Roman" w:cstheme="minorHAnsi"/>
          <w:color w:val="111111"/>
          <w:shd w:val="clear" w:color="auto" w:fill="FFFFFF"/>
          <w:lang w:val="en-US" w:eastAsia="nl-NL"/>
        </w:rPr>
      </w:pPr>
    </w:p>
    <w:p w14:paraId="67DB2263" w14:textId="18449EA7" w:rsidR="009F46BD" w:rsidRPr="00402C49" w:rsidRDefault="009F46BD" w:rsidP="00402C49">
      <w:pPr>
        <w:spacing w:after="0" w:line="276" w:lineRule="auto"/>
        <w:jc w:val="both"/>
        <w:rPr>
          <w:rFonts w:eastAsia="Times New Roman" w:cstheme="minorHAnsi"/>
          <w:color w:val="111111"/>
          <w:shd w:val="clear" w:color="auto" w:fill="FFFFFF"/>
          <w:lang w:val="en-US" w:eastAsia="nl-NL"/>
        </w:rPr>
      </w:pPr>
      <w:r w:rsidRPr="00402C49">
        <w:rPr>
          <w:rFonts w:eastAsia="Times New Roman" w:cstheme="minorHAnsi"/>
          <w:color w:val="111111"/>
          <w:shd w:val="clear" w:color="auto" w:fill="FFFFFF"/>
          <w:lang w:val="en-US" w:eastAsia="nl-NL"/>
        </w:rPr>
        <w:t>Rice being a staple, the bloc being a price taker, and with local production competition mirroring the divergences in the bloc’s political economic contention.</w:t>
      </w:r>
      <w:r w:rsidR="003C1E81" w:rsidRPr="00402C49">
        <w:rPr>
          <w:rFonts w:eastAsia="Times New Roman" w:cstheme="minorHAnsi"/>
          <w:color w:val="111111"/>
          <w:shd w:val="clear" w:color="auto" w:fill="FFFFFF"/>
          <w:lang w:val="en-US" w:eastAsia="nl-NL"/>
        </w:rPr>
        <w:t xml:space="preserve"> Where import </w:t>
      </w:r>
      <w:r w:rsidR="00391D76" w:rsidRPr="00402C49">
        <w:rPr>
          <w:rFonts w:eastAsia="Times New Roman" w:cstheme="minorHAnsi"/>
          <w:color w:val="111111"/>
          <w:shd w:val="clear" w:color="auto" w:fill="FFFFFF"/>
          <w:lang w:val="en-US" w:eastAsia="nl-NL"/>
        </w:rPr>
        <w:t>dependent</w:t>
      </w:r>
      <w:r w:rsidR="003C1E81" w:rsidRPr="00402C49">
        <w:rPr>
          <w:rFonts w:eastAsia="Times New Roman" w:cstheme="minorHAnsi"/>
          <w:color w:val="111111"/>
          <w:shd w:val="clear" w:color="auto" w:fill="FFFFFF"/>
          <w:lang w:val="en-US" w:eastAsia="nl-NL"/>
        </w:rPr>
        <w:t xml:space="preserve"> countries such as Kenya and Uganda, often do not agree with Tanzania</w:t>
      </w:r>
      <w:r w:rsidR="00391D76" w:rsidRPr="00402C49">
        <w:rPr>
          <w:rFonts w:eastAsia="Times New Roman" w:cstheme="minorHAnsi"/>
          <w:color w:val="111111"/>
          <w:shd w:val="clear" w:color="auto" w:fill="FFFFFF"/>
          <w:lang w:val="en-US" w:eastAsia="nl-NL"/>
        </w:rPr>
        <w:t xml:space="preserve"> which has a large rice sector.</w:t>
      </w:r>
      <w:r w:rsidRPr="00402C49">
        <w:rPr>
          <w:rFonts w:eastAsia="Times New Roman" w:cstheme="minorHAnsi"/>
          <w:color w:val="111111"/>
          <w:shd w:val="clear" w:color="auto" w:fill="FFFFFF"/>
          <w:lang w:val="en-US" w:eastAsia="nl-NL"/>
        </w:rPr>
        <w:t xml:space="preserve"> Further, rice is the most traded good in the E</w:t>
      </w:r>
      <w:r w:rsidR="00402C49">
        <w:rPr>
          <w:rFonts w:eastAsia="Times New Roman" w:cstheme="minorHAnsi"/>
          <w:color w:val="111111"/>
          <w:shd w:val="clear" w:color="auto" w:fill="FFFFFF"/>
          <w:lang w:val="en-US" w:eastAsia="nl-NL"/>
        </w:rPr>
        <w:t>AU</w:t>
      </w:r>
      <w:r w:rsidRPr="00402C49">
        <w:rPr>
          <w:rFonts w:eastAsia="Times New Roman" w:cstheme="minorHAnsi"/>
          <w:color w:val="111111"/>
          <w:shd w:val="clear" w:color="auto" w:fill="FFFFFF"/>
          <w:lang w:val="en-US" w:eastAsia="nl-NL"/>
        </w:rPr>
        <w:t xml:space="preserve"> </w:t>
      </w:r>
      <w:sdt>
        <w:sdtPr>
          <w:rPr>
            <w:rFonts w:eastAsia="Times New Roman" w:cstheme="minorHAnsi"/>
            <w:color w:val="111111"/>
            <w:shd w:val="clear" w:color="auto" w:fill="FFFFFF"/>
            <w:lang w:eastAsia="nl-NL"/>
          </w:rPr>
          <w:id w:val="770362175"/>
          <w:citation/>
        </w:sdtPr>
        <w:sdtContent>
          <w:r w:rsidRPr="00402C49">
            <w:rPr>
              <w:rFonts w:eastAsia="Times New Roman" w:cstheme="minorHAnsi"/>
              <w:color w:val="111111"/>
              <w:shd w:val="clear" w:color="auto" w:fill="FFFFFF"/>
              <w:lang w:eastAsia="nl-NL"/>
            </w:rPr>
            <w:fldChar w:fldCharType="begin"/>
          </w:r>
          <w:r w:rsidRPr="00402C49">
            <w:rPr>
              <w:rFonts w:eastAsia="Times New Roman" w:cstheme="minorHAnsi"/>
              <w:color w:val="111111"/>
              <w:shd w:val="clear" w:color="auto" w:fill="FFFFFF"/>
              <w:lang w:val="en-US" w:eastAsia="nl-NL"/>
            </w:rPr>
            <w:instrText xml:space="preserve"> CITATION Hon21 \l 1033 </w:instrText>
          </w:r>
          <w:r w:rsidRPr="00402C49">
            <w:rPr>
              <w:rFonts w:eastAsia="Times New Roman" w:cstheme="minorHAnsi"/>
              <w:color w:val="111111"/>
              <w:shd w:val="clear" w:color="auto" w:fill="FFFFFF"/>
              <w:lang w:eastAsia="nl-NL"/>
            </w:rPr>
            <w:fldChar w:fldCharType="separate"/>
          </w:r>
          <w:r w:rsidRPr="00402C49">
            <w:rPr>
              <w:rFonts w:eastAsia="Times New Roman" w:cstheme="minorHAnsi"/>
              <w:noProof/>
              <w:color w:val="111111"/>
              <w:shd w:val="clear" w:color="auto" w:fill="FFFFFF"/>
              <w:lang w:val="en-US" w:eastAsia="nl-NL"/>
            </w:rPr>
            <w:t>(Hong, Hwang, Lamo, Nampamya, &amp; Park, 2021)</w:t>
          </w:r>
          <w:r w:rsidRPr="00402C49">
            <w:rPr>
              <w:rFonts w:eastAsia="Times New Roman" w:cstheme="minorHAnsi"/>
              <w:color w:val="111111"/>
              <w:shd w:val="clear" w:color="auto" w:fill="FFFFFF"/>
              <w:lang w:eastAsia="nl-NL"/>
            </w:rPr>
            <w:fldChar w:fldCharType="end"/>
          </w:r>
        </w:sdtContent>
      </w:sdt>
      <w:r w:rsidRPr="00402C49">
        <w:rPr>
          <w:rFonts w:eastAsia="Times New Roman" w:cstheme="minorHAnsi"/>
          <w:color w:val="111111"/>
          <w:shd w:val="clear" w:color="auto" w:fill="FFFFFF"/>
          <w:lang w:val="en-US" w:eastAsia="nl-NL"/>
        </w:rPr>
        <w:t xml:space="preserve"> and the</w:t>
      </w:r>
      <w:r w:rsidR="00391D76" w:rsidRPr="00402C49">
        <w:rPr>
          <w:rFonts w:eastAsia="Times New Roman" w:cstheme="minorHAnsi"/>
          <w:color w:val="111111"/>
          <w:shd w:val="clear" w:color="auto" w:fill="FFFFFF"/>
          <w:lang w:val="en-US" w:eastAsia="nl-NL"/>
        </w:rPr>
        <w:t>re is a steady trend of increased</w:t>
      </w:r>
      <w:r w:rsidRPr="00402C49">
        <w:rPr>
          <w:rFonts w:eastAsia="Times New Roman" w:cstheme="minorHAnsi"/>
          <w:color w:val="111111"/>
          <w:shd w:val="clear" w:color="auto" w:fill="FFFFFF"/>
          <w:lang w:val="en-US" w:eastAsia="nl-NL"/>
        </w:rPr>
        <w:t xml:space="preserve"> consumption of rice in the EA</w:t>
      </w:r>
      <w:r w:rsidR="00402C49">
        <w:rPr>
          <w:rFonts w:eastAsia="Times New Roman" w:cstheme="minorHAnsi"/>
          <w:color w:val="111111"/>
          <w:shd w:val="clear" w:color="auto" w:fill="FFFFFF"/>
          <w:lang w:val="en-US" w:eastAsia="nl-NL"/>
        </w:rPr>
        <w:t>U</w:t>
      </w:r>
      <w:r w:rsidR="00296371" w:rsidRPr="00402C49">
        <w:rPr>
          <w:rFonts w:eastAsia="Times New Roman" w:cstheme="minorHAnsi"/>
          <w:color w:val="111111"/>
          <w:shd w:val="clear" w:color="auto" w:fill="FFFFFF"/>
          <w:lang w:val="en-US" w:eastAsia="nl-NL"/>
        </w:rPr>
        <w:t xml:space="preserve"> </w:t>
      </w:r>
      <w:r w:rsidR="004A1772" w:rsidRPr="00402C49">
        <w:rPr>
          <w:rFonts w:eastAsia="Times New Roman" w:cstheme="minorHAnsi"/>
          <w:color w:val="111111"/>
          <w:shd w:val="clear" w:color="auto" w:fill="FFFFFF"/>
          <w:lang w:val="en-US" w:eastAsia="nl-NL"/>
        </w:rPr>
        <w:t>w</w:t>
      </w:r>
      <w:r w:rsidR="00296371" w:rsidRPr="00402C49">
        <w:rPr>
          <w:rFonts w:eastAsia="Times New Roman" w:cstheme="minorHAnsi"/>
          <w:color w:val="111111"/>
          <w:shd w:val="clear" w:color="auto" w:fill="FFFFFF"/>
          <w:lang w:val="en-US" w:eastAsia="nl-NL"/>
        </w:rPr>
        <w:t>hich</w:t>
      </w:r>
      <w:r w:rsidRPr="00402C49">
        <w:rPr>
          <w:rFonts w:eastAsia="Times New Roman" w:cstheme="minorHAnsi"/>
          <w:color w:val="111111"/>
          <w:shd w:val="clear" w:color="auto" w:fill="FFFFFF"/>
          <w:lang w:val="en-US" w:eastAsia="nl-NL"/>
        </w:rPr>
        <w:t xml:space="preserve"> has </w:t>
      </w:r>
      <w:r w:rsidR="00296371" w:rsidRPr="00402C49">
        <w:rPr>
          <w:rFonts w:eastAsia="Times New Roman" w:cstheme="minorHAnsi"/>
          <w:color w:val="111111"/>
          <w:shd w:val="clear" w:color="auto" w:fill="FFFFFF"/>
          <w:lang w:val="en-US" w:eastAsia="nl-NL"/>
        </w:rPr>
        <w:t>enlarged</w:t>
      </w:r>
      <w:r w:rsidRPr="00402C49">
        <w:rPr>
          <w:rFonts w:eastAsia="Times New Roman" w:cstheme="minorHAnsi"/>
          <w:color w:val="111111"/>
          <w:shd w:val="clear" w:color="auto" w:fill="FFFFFF"/>
          <w:lang w:val="en-US" w:eastAsia="nl-NL"/>
        </w:rPr>
        <w:t xml:space="preserve"> by 360% in the last 10 years. </w:t>
      </w:r>
    </w:p>
    <w:p w14:paraId="441D7106" w14:textId="77777777" w:rsidR="00402C49" w:rsidRPr="00402C49" w:rsidRDefault="00402C49" w:rsidP="00402C49">
      <w:pPr>
        <w:spacing w:after="0" w:line="276" w:lineRule="auto"/>
        <w:jc w:val="both"/>
        <w:rPr>
          <w:rFonts w:eastAsia="Times New Roman" w:cstheme="minorHAnsi"/>
          <w:color w:val="111111"/>
          <w:shd w:val="clear" w:color="auto" w:fill="FFFFFF"/>
          <w:lang w:val="en-US" w:eastAsia="nl-NL"/>
        </w:rPr>
      </w:pPr>
    </w:p>
    <w:p w14:paraId="2F21CFC0" w14:textId="776A1C9F" w:rsidR="00402C49" w:rsidRPr="00402C49" w:rsidRDefault="00B54F11" w:rsidP="00402C49">
      <w:pPr>
        <w:spacing w:after="0" w:line="276" w:lineRule="auto"/>
        <w:jc w:val="both"/>
        <w:rPr>
          <w:rFonts w:cstheme="minorHAnsi"/>
          <w:lang w:val="en-US"/>
        </w:rPr>
      </w:pPr>
      <w:r w:rsidRPr="00402C49">
        <w:rPr>
          <w:rFonts w:cstheme="minorHAnsi"/>
          <w:lang w:val="en-US"/>
        </w:rPr>
        <w:t>The E</w:t>
      </w:r>
      <w:r w:rsidR="004A1772" w:rsidRPr="00402C49">
        <w:rPr>
          <w:rFonts w:cstheme="minorHAnsi"/>
          <w:lang w:val="en-US"/>
        </w:rPr>
        <w:t>A</w:t>
      </w:r>
      <w:r w:rsidR="00402C49">
        <w:rPr>
          <w:rFonts w:cstheme="minorHAnsi"/>
          <w:lang w:val="en-US"/>
        </w:rPr>
        <w:t>U</w:t>
      </w:r>
      <w:r w:rsidR="004A1772" w:rsidRPr="00402C49">
        <w:rPr>
          <w:rFonts w:cstheme="minorHAnsi"/>
          <w:lang w:val="en-US"/>
        </w:rPr>
        <w:t>’s</w:t>
      </w:r>
      <w:r w:rsidRPr="00402C49">
        <w:rPr>
          <w:rFonts w:cstheme="minorHAnsi"/>
          <w:lang w:val="en-US"/>
        </w:rPr>
        <w:t xml:space="preserve"> tariff structure for most is an example of </w:t>
      </w:r>
      <w:r w:rsidR="004A1772" w:rsidRPr="00402C49">
        <w:rPr>
          <w:rFonts w:cstheme="minorHAnsi"/>
          <w:lang w:val="en-US"/>
        </w:rPr>
        <w:t>a</w:t>
      </w:r>
      <w:r w:rsidRPr="00402C49">
        <w:rPr>
          <w:rFonts w:cstheme="minorHAnsi"/>
          <w:lang w:val="en-US"/>
        </w:rPr>
        <w:t xml:space="preserve"> turn to liberalization. Reducing the tariffs on most imports but at the same time allowing for protectionism to encourage production within the EA</w:t>
      </w:r>
      <w:r w:rsidR="00402C49">
        <w:rPr>
          <w:rFonts w:cstheme="minorHAnsi"/>
          <w:lang w:val="en-US"/>
        </w:rPr>
        <w:t>U</w:t>
      </w:r>
      <w:r w:rsidRPr="00402C49">
        <w:rPr>
          <w:rFonts w:cstheme="minorHAnsi"/>
          <w:lang w:val="en-US"/>
        </w:rPr>
        <w:t>. The goods which enjoy protectionism are featured on the Sensitive items list. For products on the sensitive item list (SI list) the bloc issues extreme levels of protectionism ranging from 35% to 100%. Rice, the product being studied here, is also one of the goods on the SI list. With a tax levied of 75% on imports.</w:t>
      </w:r>
    </w:p>
    <w:p w14:paraId="0FE734C5" w14:textId="77777777" w:rsidR="00402C49" w:rsidRPr="00402C49" w:rsidRDefault="00402C49" w:rsidP="00402C49">
      <w:pPr>
        <w:spacing w:after="0" w:line="276" w:lineRule="auto"/>
        <w:jc w:val="both"/>
        <w:rPr>
          <w:rFonts w:cstheme="minorHAnsi"/>
          <w:lang w:val="en-US"/>
        </w:rPr>
      </w:pPr>
    </w:p>
    <w:p w14:paraId="41DD07D8" w14:textId="3F2BD716" w:rsidR="00B54F11" w:rsidRPr="00402C49" w:rsidRDefault="009F46BD" w:rsidP="00402C49">
      <w:pPr>
        <w:spacing w:after="0" w:line="276" w:lineRule="auto"/>
        <w:jc w:val="both"/>
        <w:rPr>
          <w:rFonts w:cstheme="minorHAnsi"/>
          <w:lang w:val="en-US"/>
        </w:rPr>
      </w:pPr>
      <w:r w:rsidRPr="00402C49">
        <w:rPr>
          <w:rFonts w:cstheme="minorHAnsi"/>
          <w:lang w:val="en-US"/>
        </w:rPr>
        <w:t>Previous to the Uruguay GATT negotiations (1986) import substitution was a common trade strategy in developing countries.</w:t>
      </w:r>
      <w:r w:rsidR="002D0889" w:rsidRPr="00402C49">
        <w:rPr>
          <w:rFonts w:cstheme="minorHAnsi"/>
          <w:lang w:val="en-US"/>
        </w:rPr>
        <w:t xml:space="preserve"> Import substitution is the strategy where</w:t>
      </w:r>
      <w:r w:rsidRPr="00402C49">
        <w:rPr>
          <w:rFonts w:cstheme="minorHAnsi"/>
          <w:lang w:val="en-US"/>
        </w:rPr>
        <w:t xml:space="preserve"> </w:t>
      </w:r>
      <w:r w:rsidR="002D0889" w:rsidRPr="00402C49">
        <w:rPr>
          <w:rFonts w:cstheme="minorHAnsi"/>
          <w:lang w:val="en-US"/>
        </w:rPr>
        <w:t>g</w:t>
      </w:r>
      <w:r w:rsidRPr="00402C49">
        <w:rPr>
          <w:rFonts w:cstheme="minorHAnsi"/>
          <w:lang w:val="en-US"/>
        </w:rPr>
        <w:t xml:space="preserve">overnments </w:t>
      </w:r>
      <w:r w:rsidR="002D0889" w:rsidRPr="00402C49">
        <w:rPr>
          <w:rFonts w:cstheme="minorHAnsi"/>
          <w:lang w:val="en-US"/>
        </w:rPr>
        <w:t>attempt</w:t>
      </w:r>
      <w:r w:rsidRPr="00402C49">
        <w:rPr>
          <w:rFonts w:cstheme="minorHAnsi"/>
          <w:lang w:val="en-US"/>
        </w:rPr>
        <w:t xml:space="preserve"> to favor their domestic market by imposing high import tariffs, quotas, and import barriers. The</w:t>
      </w:r>
      <w:r w:rsidR="003754EF" w:rsidRPr="00402C49">
        <w:rPr>
          <w:rFonts w:cstheme="minorHAnsi"/>
          <w:lang w:val="en-US"/>
        </w:rPr>
        <w:t xml:space="preserve"> rational for these</w:t>
      </w:r>
      <w:r w:rsidRPr="00402C49">
        <w:rPr>
          <w:rFonts w:cstheme="minorHAnsi"/>
          <w:lang w:val="en-US"/>
        </w:rPr>
        <w:t xml:space="preserve"> measures </w:t>
      </w:r>
      <w:r w:rsidR="003754EF" w:rsidRPr="00402C49">
        <w:rPr>
          <w:rFonts w:cstheme="minorHAnsi"/>
          <w:lang w:val="en-US"/>
        </w:rPr>
        <w:t>are described</w:t>
      </w:r>
      <w:r w:rsidRPr="00402C49">
        <w:rPr>
          <w:rFonts w:cstheme="minorHAnsi"/>
          <w:lang w:val="en-US"/>
        </w:rPr>
        <w:t xml:space="preserve"> by the infant industry argument. Which argues that local industries can be nurtured behind protective barriers</w:t>
      </w:r>
      <w:r w:rsidR="003754EF" w:rsidRPr="00402C49">
        <w:rPr>
          <w:rFonts w:cstheme="minorHAnsi"/>
          <w:lang w:val="en-US"/>
        </w:rPr>
        <w:t xml:space="preserve"> to gain completeness on the global market later</w:t>
      </w:r>
      <w:r w:rsidRPr="00402C49">
        <w:rPr>
          <w:rFonts w:cstheme="minorHAnsi"/>
          <w:lang w:val="en-US"/>
        </w:rPr>
        <w:t xml:space="preserve">. Development economics up until the 1980s subscribed to substitution economics. Assuming open markets led to low added value commodity exports. Creating dependence on imports for developing countries. This cycle could best be broken by protecting local manufacturing with import barriers on foreign goods. And as such favoring local production by taxing imports. Favoring local production however did in most cases not improve aggregate welfare. </w:t>
      </w:r>
      <w:r w:rsidR="003754EF" w:rsidRPr="00402C49">
        <w:rPr>
          <w:rFonts w:cstheme="minorHAnsi"/>
          <w:lang w:val="en-US"/>
        </w:rPr>
        <w:t>As such p</w:t>
      </w:r>
      <w:r w:rsidRPr="00402C49">
        <w:rPr>
          <w:rFonts w:cstheme="minorHAnsi"/>
          <w:lang w:val="en-US"/>
        </w:rPr>
        <w:t xml:space="preserve">rotectionist thinking fell out of favor. </w:t>
      </w:r>
      <w:r w:rsidR="00861F08" w:rsidRPr="00402C49">
        <w:rPr>
          <w:rFonts w:cstheme="minorHAnsi"/>
          <w:lang w:val="en-US"/>
        </w:rPr>
        <w:t xml:space="preserve">Many argue that </w:t>
      </w:r>
      <w:r w:rsidR="00861F08" w:rsidRPr="00402C49">
        <w:rPr>
          <w:rFonts w:cstheme="minorHAnsi"/>
          <w:lang w:val="en-US"/>
        </w:rPr>
        <w:lastRenderedPageBreak/>
        <w:t>protectionism</w:t>
      </w:r>
      <w:r w:rsidRPr="00402C49">
        <w:rPr>
          <w:rFonts w:cstheme="minorHAnsi"/>
          <w:lang w:val="en-US"/>
        </w:rPr>
        <w:t xml:space="preserve"> distort</w:t>
      </w:r>
      <w:r w:rsidR="00861F08" w:rsidRPr="00402C49">
        <w:rPr>
          <w:rFonts w:cstheme="minorHAnsi"/>
          <w:lang w:val="en-US"/>
        </w:rPr>
        <w:t>s</w:t>
      </w:r>
      <w:r w:rsidRPr="00402C49">
        <w:rPr>
          <w:rFonts w:cstheme="minorHAnsi"/>
          <w:lang w:val="en-US"/>
        </w:rPr>
        <w:t xml:space="preserve"> local investments</w:t>
      </w:r>
      <w:r w:rsidR="00861F08" w:rsidRPr="00402C49">
        <w:rPr>
          <w:rFonts w:cstheme="minorHAnsi"/>
          <w:lang w:val="en-US"/>
        </w:rPr>
        <w:t>, and thus</w:t>
      </w:r>
      <w:r w:rsidRPr="00402C49">
        <w:rPr>
          <w:rFonts w:cstheme="minorHAnsi"/>
          <w:lang w:val="en-US"/>
        </w:rPr>
        <w:t xml:space="preserve"> prevent</w:t>
      </w:r>
      <w:r w:rsidR="00861F08" w:rsidRPr="00402C49">
        <w:rPr>
          <w:rFonts w:cstheme="minorHAnsi"/>
          <w:lang w:val="en-US"/>
        </w:rPr>
        <w:t>s</w:t>
      </w:r>
      <w:r w:rsidRPr="00402C49">
        <w:rPr>
          <w:rFonts w:cstheme="minorHAnsi"/>
          <w:lang w:val="en-US"/>
        </w:rPr>
        <w:t xml:space="preserve"> </w:t>
      </w:r>
      <w:r w:rsidR="00861F08" w:rsidRPr="00402C49">
        <w:rPr>
          <w:rFonts w:cstheme="minorHAnsi"/>
          <w:lang w:val="en-US"/>
        </w:rPr>
        <w:t>an</w:t>
      </w:r>
      <w:r w:rsidRPr="00402C49">
        <w:rPr>
          <w:rFonts w:cstheme="minorHAnsi"/>
          <w:lang w:val="en-US"/>
        </w:rPr>
        <w:t xml:space="preserve"> economy from using its endowments competitively </w:t>
      </w:r>
      <w:r w:rsidRPr="00402C49">
        <w:rPr>
          <w:rFonts w:cstheme="minorHAnsi"/>
          <w:lang w:val="en-US"/>
        </w:rPr>
        <w:fldChar w:fldCharType="begin" w:fldLock="1"/>
      </w:r>
      <w:r w:rsidRPr="00402C49">
        <w:rPr>
          <w:rFonts w:cstheme="minorHAnsi"/>
          <w:lang w:val="en-US"/>
        </w:rPr>
        <w:instrText>ADDIN CSL_CITATION {"citationItems":[{"id":"ITEM-1","itemData":{"DOI":"10.1093/wbro/lkg008","ISSN":"02573032","abstract":"Recent years have seen substantial reductions in trade policy and other barriers inhibiting developing country participation in world trade. Lower barriers have contributed to a dramatic shift in the pattern of developing country trade-away from dependence on commodity exports to much greater reliance on manufactures and services. In addition, exports to other developing countries have become much more important. These changes have profound implications for the role played by developing countries in the world economy and trade system.","author":[{"dropping-particle":"","family":"Martin","given":"Will","non-dropping-particle":"","parse-names":false,"suffix":""}],"container-title":"World Bank Research Observer","id":"ITEM-1","issue":"2","issued":{"date-parts":[["2003"]]},"page":"187-203","title":"Developing countries' changing participation in world trade","type":"article-journal","volume":"18"},"uris":["http://www.mendeley.com/documents/?uuid=81042f91-7a94-4eab-8f85-620c6570d6b7"]}],"mendeley":{"formattedCitation":"(Martin, 2003)","plainTextFormattedCitation":"(Martin, 2003)","previouslyFormattedCitation":"(Martin, 2003)"},"properties":{"noteIndex":0},"schema":"https://github.com/citation-style-language/schema/raw/master/csl-citation.json"}</w:instrText>
      </w:r>
      <w:r w:rsidRPr="00402C49">
        <w:rPr>
          <w:rFonts w:cstheme="minorHAnsi"/>
          <w:lang w:val="en-US"/>
        </w:rPr>
        <w:fldChar w:fldCharType="separate"/>
      </w:r>
      <w:r w:rsidRPr="00402C49">
        <w:rPr>
          <w:rFonts w:cstheme="minorHAnsi"/>
          <w:noProof/>
          <w:lang w:val="en-US"/>
        </w:rPr>
        <w:t>(Martin, 2003)</w:t>
      </w:r>
      <w:r w:rsidRPr="00402C49">
        <w:rPr>
          <w:rFonts w:cstheme="minorHAnsi"/>
          <w:lang w:val="en-US"/>
        </w:rPr>
        <w:fldChar w:fldCharType="end"/>
      </w:r>
      <w:r w:rsidRPr="00402C49">
        <w:rPr>
          <w:rFonts w:cstheme="minorHAnsi"/>
          <w:lang w:val="en-US"/>
        </w:rPr>
        <w:t>.</w:t>
      </w:r>
    </w:p>
    <w:p w14:paraId="3A0C8A77" w14:textId="77777777" w:rsidR="00BF5C9F" w:rsidRPr="00402C49" w:rsidRDefault="00BF5C9F" w:rsidP="004A1772">
      <w:pPr>
        <w:spacing w:after="0" w:line="276" w:lineRule="auto"/>
        <w:jc w:val="both"/>
        <w:rPr>
          <w:rFonts w:cstheme="minorHAnsi"/>
          <w:lang w:val="en-US"/>
        </w:rPr>
      </w:pPr>
    </w:p>
    <w:p w14:paraId="43F9B760" w14:textId="51A40FBE" w:rsidR="009F46BD" w:rsidRPr="00402C49" w:rsidRDefault="009F46BD" w:rsidP="004A1772">
      <w:pPr>
        <w:spacing w:after="0" w:line="276" w:lineRule="auto"/>
        <w:jc w:val="both"/>
        <w:rPr>
          <w:rFonts w:cstheme="minorHAnsi"/>
          <w:b/>
          <w:bCs/>
          <w:lang w:val="en-US"/>
        </w:rPr>
      </w:pPr>
      <w:r w:rsidRPr="00402C49">
        <w:rPr>
          <w:rFonts w:cstheme="minorHAnsi"/>
          <w:b/>
          <w:bCs/>
          <w:lang w:val="en-US"/>
        </w:rPr>
        <w:t xml:space="preserve">Research objective </w:t>
      </w:r>
    </w:p>
    <w:p w14:paraId="42E45BDE" w14:textId="52CA5161" w:rsidR="009F46BD" w:rsidRPr="00402C49" w:rsidRDefault="009F46BD" w:rsidP="004A1772">
      <w:pPr>
        <w:spacing w:after="0" w:line="276" w:lineRule="auto"/>
        <w:jc w:val="both"/>
        <w:rPr>
          <w:rFonts w:cstheme="minorHAnsi"/>
          <w:lang w:val="en-US"/>
        </w:rPr>
      </w:pPr>
      <w:r w:rsidRPr="00402C49">
        <w:rPr>
          <w:rFonts w:cstheme="minorHAnsi"/>
          <w:lang w:val="en-US"/>
        </w:rPr>
        <w:t>The objective of this thesis is to gain insight in the</w:t>
      </w:r>
      <w:r w:rsidR="006D301F" w:rsidRPr="00402C49">
        <w:rPr>
          <w:rFonts w:cstheme="minorHAnsi"/>
          <w:lang w:val="en-US"/>
        </w:rPr>
        <w:t xml:space="preserve"> welfare</w:t>
      </w:r>
      <w:r w:rsidRPr="00402C49">
        <w:rPr>
          <w:rFonts w:cstheme="minorHAnsi"/>
          <w:lang w:val="en-US"/>
        </w:rPr>
        <w:t xml:space="preserve"> effects o</w:t>
      </w:r>
      <w:r w:rsidR="001A0D9D" w:rsidRPr="00402C49">
        <w:rPr>
          <w:rFonts w:cstheme="minorHAnsi"/>
          <w:lang w:val="en-US"/>
        </w:rPr>
        <w:t>f trade policy regarding the</w:t>
      </w:r>
      <w:r w:rsidRPr="00402C49">
        <w:rPr>
          <w:rFonts w:cstheme="minorHAnsi"/>
          <w:lang w:val="en-US"/>
        </w:rPr>
        <w:t xml:space="preserve"> rice</w:t>
      </w:r>
      <w:r w:rsidR="001A0D9D" w:rsidRPr="00402C49">
        <w:rPr>
          <w:rFonts w:cstheme="minorHAnsi"/>
          <w:lang w:val="en-US"/>
        </w:rPr>
        <w:t xml:space="preserve"> market</w:t>
      </w:r>
      <w:r w:rsidR="009A3D2B" w:rsidRPr="00402C49">
        <w:rPr>
          <w:rFonts w:cstheme="minorHAnsi"/>
          <w:lang w:val="en-US"/>
        </w:rPr>
        <w:t xml:space="preserve"> in the EA</w:t>
      </w:r>
      <w:r w:rsidR="00402C49">
        <w:rPr>
          <w:rFonts w:cstheme="minorHAnsi"/>
          <w:lang w:val="en-US"/>
        </w:rPr>
        <w:t>U</w:t>
      </w:r>
      <w:r w:rsidR="009A3D2B" w:rsidRPr="00402C49">
        <w:rPr>
          <w:rFonts w:cstheme="minorHAnsi"/>
          <w:lang w:val="en-US"/>
        </w:rPr>
        <w:t>.</w:t>
      </w:r>
      <w:r w:rsidR="001A0D9D" w:rsidRPr="00402C49">
        <w:rPr>
          <w:rFonts w:cstheme="minorHAnsi"/>
          <w:lang w:val="en-US"/>
        </w:rPr>
        <w:t xml:space="preserve"> </w:t>
      </w:r>
      <w:r w:rsidR="009A3D2B" w:rsidRPr="00402C49">
        <w:rPr>
          <w:rFonts w:cstheme="minorHAnsi"/>
          <w:lang w:val="en-US"/>
        </w:rPr>
        <w:t xml:space="preserve">More specifically, how do the tariffs on rice impact welfare compared to alternative situations like the no tariffs scenario. </w:t>
      </w:r>
      <w:r w:rsidR="006F7049" w:rsidRPr="00402C49">
        <w:rPr>
          <w:rFonts w:cstheme="minorHAnsi"/>
          <w:lang w:val="en-US"/>
        </w:rPr>
        <w:t>In addition</w:t>
      </w:r>
      <w:r w:rsidRPr="00402C49">
        <w:rPr>
          <w:rFonts w:cstheme="minorHAnsi"/>
          <w:lang w:val="en-US"/>
        </w:rPr>
        <w:t xml:space="preserve"> to this the</w:t>
      </w:r>
      <w:r w:rsidR="006F7049" w:rsidRPr="00402C49">
        <w:rPr>
          <w:rFonts w:cstheme="minorHAnsi"/>
          <w:lang w:val="en-US"/>
        </w:rPr>
        <w:t xml:space="preserve"> functioning of the CU is evaluated</w:t>
      </w:r>
      <w:r w:rsidR="009A3D2B" w:rsidRPr="00402C49">
        <w:rPr>
          <w:rFonts w:cstheme="minorHAnsi"/>
          <w:lang w:val="en-US"/>
        </w:rPr>
        <w:t xml:space="preserve"> as</w:t>
      </w:r>
      <w:r w:rsidRPr="00402C49">
        <w:rPr>
          <w:rFonts w:cstheme="minorHAnsi"/>
          <w:lang w:val="en-US"/>
        </w:rPr>
        <w:t xml:space="preserve"> </w:t>
      </w:r>
      <w:r w:rsidR="009A3D2B" w:rsidRPr="00402C49">
        <w:rPr>
          <w:rFonts w:cstheme="minorHAnsi"/>
          <w:lang w:val="en-US"/>
        </w:rPr>
        <w:t>u</w:t>
      </w:r>
      <w:r w:rsidRPr="00402C49">
        <w:rPr>
          <w:rFonts w:cstheme="minorHAnsi"/>
          <w:lang w:val="en-US"/>
        </w:rPr>
        <w:t>nilateral ta</w:t>
      </w:r>
      <w:r w:rsidR="009A3D2B" w:rsidRPr="00402C49">
        <w:rPr>
          <w:rFonts w:cstheme="minorHAnsi"/>
          <w:lang w:val="en-US"/>
        </w:rPr>
        <w:t>riffs</w:t>
      </w:r>
      <w:r w:rsidR="006F7049" w:rsidRPr="00402C49">
        <w:rPr>
          <w:rFonts w:cstheme="minorHAnsi"/>
          <w:lang w:val="en-US"/>
        </w:rPr>
        <w:t xml:space="preserve"> have been</w:t>
      </w:r>
      <w:r w:rsidRPr="00402C49">
        <w:rPr>
          <w:rFonts w:cstheme="minorHAnsi"/>
          <w:lang w:val="en-US"/>
        </w:rPr>
        <w:t xml:space="preserve"> observed</w:t>
      </w:r>
      <w:r w:rsidR="006F7049" w:rsidRPr="00402C49">
        <w:rPr>
          <w:rFonts w:cstheme="minorHAnsi"/>
          <w:lang w:val="en-US"/>
        </w:rPr>
        <w:t xml:space="preserve"> deviatin</w:t>
      </w:r>
      <w:r w:rsidR="009A3D2B" w:rsidRPr="00402C49">
        <w:rPr>
          <w:rFonts w:cstheme="minorHAnsi"/>
          <w:lang w:val="en-US"/>
        </w:rPr>
        <w:t>g</w:t>
      </w:r>
      <w:r w:rsidR="006F7049" w:rsidRPr="00402C49">
        <w:rPr>
          <w:rFonts w:cstheme="minorHAnsi"/>
          <w:lang w:val="en-US"/>
        </w:rPr>
        <w:t xml:space="preserve"> from the CET</w:t>
      </w:r>
      <w:r w:rsidRPr="00402C49">
        <w:rPr>
          <w:rFonts w:cstheme="minorHAnsi"/>
          <w:lang w:val="en-US"/>
        </w:rPr>
        <w:t>.</w:t>
      </w:r>
      <w:r w:rsidR="00C03548" w:rsidRPr="00402C49">
        <w:rPr>
          <w:rFonts w:cstheme="minorHAnsi"/>
          <w:lang w:val="en-US"/>
        </w:rPr>
        <w:t xml:space="preserve"> This will be done with</w:t>
      </w:r>
      <w:r w:rsidRPr="00402C49">
        <w:rPr>
          <w:rFonts w:cstheme="minorHAnsi"/>
          <w:lang w:val="en-US"/>
        </w:rPr>
        <w:t xml:space="preserve"> the help of </w:t>
      </w:r>
      <w:r w:rsidR="009A3D2B" w:rsidRPr="00402C49">
        <w:rPr>
          <w:rFonts w:cstheme="minorHAnsi"/>
          <w:lang w:val="en-US"/>
        </w:rPr>
        <w:t xml:space="preserve">a </w:t>
      </w:r>
      <w:r w:rsidRPr="00402C49">
        <w:rPr>
          <w:rFonts w:cstheme="minorHAnsi"/>
          <w:lang w:val="en-US"/>
        </w:rPr>
        <w:t>multi</w:t>
      </w:r>
      <w:r w:rsidR="003C1939">
        <w:rPr>
          <w:rFonts w:cstheme="minorHAnsi"/>
          <w:lang w:val="en-US"/>
        </w:rPr>
        <w:t>-country</w:t>
      </w:r>
      <w:r w:rsidRPr="00402C49">
        <w:rPr>
          <w:rFonts w:cstheme="minorHAnsi"/>
          <w:lang w:val="en-US"/>
        </w:rPr>
        <w:t xml:space="preserve"> </w:t>
      </w:r>
      <w:r w:rsidR="003C1939" w:rsidRPr="00402C49">
        <w:rPr>
          <w:rFonts w:cstheme="minorHAnsi"/>
          <w:lang w:val="en-US"/>
        </w:rPr>
        <w:t>partial equilibrium</w:t>
      </w:r>
      <w:r w:rsidR="003C1939">
        <w:rPr>
          <w:rFonts w:cstheme="minorHAnsi"/>
          <w:lang w:val="en-US"/>
        </w:rPr>
        <w:t xml:space="preserve"> trade</w:t>
      </w:r>
      <w:r w:rsidR="003C1939" w:rsidRPr="00402C49">
        <w:rPr>
          <w:rFonts w:cstheme="minorHAnsi"/>
          <w:lang w:val="en-US"/>
        </w:rPr>
        <w:t xml:space="preserve"> </w:t>
      </w:r>
      <w:r w:rsidRPr="00402C49">
        <w:rPr>
          <w:rFonts w:cstheme="minorHAnsi"/>
          <w:lang w:val="en-US"/>
        </w:rPr>
        <w:t xml:space="preserve">model that simulates rice trade. </w:t>
      </w:r>
    </w:p>
    <w:p w14:paraId="563635EA" w14:textId="77777777" w:rsidR="009F46BD" w:rsidRPr="00402C49" w:rsidRDefault="009F46BD" w:rsidP="004A1772">
      <w:pPr>
        <w:spacing w:after="0" w:line="276" w:lineRule="auto"/>
        <w:jc w:val="both"/>
        <w:rPr>
          <w:rFonts w:cstheme="minorHAnsi"/>
          <w:lang w:val="en-US"/>
        </w:rPr>
      </w:pPr>
    </w:p>
    <w:p w14:paraId="78BF4159" w14:textId="4B629193" w:rsidR="009F46BD" w:rsidRPr="00402C49" w:rsidRDefault="009F46BD" w:rsidP="004A1772">
      <w:pPr>
        <w:spacing w:after="0" w:line="276" w:lineRule="auto"/>
        <w:jc w:val="both"/>
        <w:rPr>
          <w:rFonts w:cstheme="minorHAnsi"/>
          <w:b/>
          <w:bCs/>
          <w:lang w:val="en-US"/>
        </w:rPr>
      </w:pPr>
      <w:r w:rsidRPr="00402C49">
        <w:rPr>
          <w:rFonts w:cstheme="minorHAnsi"/>
          <w:b/>
          <w:bCs/>
          <w:lang w:val="en-US"/>
        </w:rPr>
        <w:t>Methodology</w:t>
      </w:r>
    </w:p>
    <w:p w14:paraId="5C3AF063" w14:textId="43AB900D" w:rsidR="009F46BD" w:rsidRPr="00402C49" w:rsidRDefault="009A3D2B" w:rsidP="004A1772">
      <w:pPr>
        <w:spacing w:after="0" w:line="276" w:lineRule="auto"/>
        <w:jc w:val="both"/>
        <w:rPr>
          <w:rFonts w:cstheme="minorHAnsi"/>
          <w:lang w:val="en-US"/>
        </w:rPr>
      </w:pPr>
      <w:r w:rsidRPr="00402C49">
        <w:rPr>
          <w:rFonts w:cstheme="minorHAnsi"/>
          <w:lang w:val="en-US"/>
        </w:rPr>
        <w:t>Literature research is performed to qualitatively analyze the creation and functioning of the EA</w:t>
      </w:r>
      <w:r w:rsidR="00402C49">
        <w:rPr>
          <w:rFonts w:cstheme="minorHAnsi"/>
          <w:lang w:val="en-US"/>
        </w:rPr>
        <w:t>U</w:t>
      </w:r>
      <w:r w:rsidRPr="00402C49">
        <w:rPr>
          <w:rFonts w:cstheme="minorHAnsi"/>
          <w:lang w:val="en-US"/>
        </w:rPr>
        <w:t xml:space="preserve"> in chapter 2. The welfare effects of tariffs and custom unions are discussed in chapter 3 using trade theory. Next, a</w:t>
      </w:r>
      <w:r w:rsidR="009F46BD" w:rsidRPr="00402C49">
        <w:rPr>
          <w:rFonts w:cstheme="minorHAnsi"/>
          <w:lang w:val="en-US"/>
        </w:rPr>
        <w:t xml:space="preserve"> partial equilibrium model was </w:t>
      </w:r>
      <w:r w:rsidRPr="00402C49">
        <w:rPr>
          <w:rFonts w:cstheme="minorHAnsi"/>
          <w:lang w:val="en-US"/>
        </w:rPr>
        <w:t xml:space="preserve">constructed and programmed in </w:t>
      </w:r>
      <w:r w:rsidR="009F46BD" w:rsidRPr="00402C49">
        <w:rPr>
          <w:rFonts w:cstheme="minorHAnsi"/>
          <w:lang w:val="en-US"/>
        </w:rPr>
        <w:t xml:space="preserve">GAMS </w:t>
      </w:r>
      <w:r w:rsidRPr="00402C49">
        <w:rPr>
          <w:rFonts w:cstheme="minorHAnsi"/>
          <w:lang w:val="en-US"/>
        </w:rPr>
        <w:t xml:space="preserve">to </w:t>
      </w:r>
      <w:r w:rsidR="009F46BD" w:rsidRPr="00402C49">
        <w:rPr>
          <w:rFonts w:cstheme="minorHAnsi"/>
          <w:lang w:val="en-US"/>
        </w:rPr>
        <w:t>simulat</w:t>
      </w:r>
      <w:r w:rsidRPr="00402C49">
        <w:rPr>
          <w:rFonts w:cstheme="minorHAnsi"/>
          <w:lang w:val="en-US"/>
        </w:rPr>
        <w:t>e t</w:t>
      </w:r>
      <w:r w:rsidR="009F46BD" w:rsidRPr="00402C49">
        <w:rPr>
          <w:rFonts w:cstheme="minorHAnsi"/>
          <w:lang w:val="en-US"/>
        </w:rPr>
        <w:t>he rice market in the EA</w:t>
      </w:r>
      <w:r w:rsidR="00402C49">
        <w:rPr>
          <w:rFonts w:cstheme="minorHAnsi"/>
          <w:lang w:val="en-US"/>
        </w:rPr>
        <w:t>U</w:t>
      </w:r>
      <w:r w:rsidR="009F46BD" w:rsidRPr="00402C49">
        <w:rPr>
          <w:rFonts w:cstheme="minorHAnsi"/>
          <w:lang w:val="en-US"/>
        </w:rPr>
        <w:t xml:space="preserve">. The model is used to </w:t>
      </w:r>
      <w:r w:rsidRPr="00402C49">
        <w:rPr>
          <w:rFonts w:cstheme="minorHAnsi"/>
          <w:lang w:val="en-US"/>
        </w:rPr>
        <w:t>analyze</w:t>
      </w:r>
      <w:r w:rsidR="009F46BD" w:rsidRPr="00402C49">
        <w:rPr>
          <w:rFonts w:cstheme="minorHAnsi"/>
          <w:lang w:val="en-US"/>
        </w:rPr>
        <w:t xml:space="preserve"> welfare trade-offs</w:t>
      </w:r>
      <w:r w:rsidRPr="00402C49">
        <w:rPr>
          <w:rFonts w:cstheme="minorHAnsi"/>
          <w:lang w:val="en-US"/>
        </w:rPr>
        <w:t xml:space="preserve"> in alternative scenarios regarding tariffs</w:t>
      </w:r>
      <w:r w:rsidR="009F46BD" w:rsidRPr="00402C49">
        <w:rPr>
          <w:rFonts w:cstheme="minorHAnsi"/>
          <w:lang w:val="en-US"/>
        </w:rPr>
        <w:t>. The baseline or control is the tariff structure</w:t>
      </w:r>
      <w:r w:rsidR="00C03548" w:rsidRPr="00402C49">
        <w:rPr>
          <w:rFonts w:cstheme="minorHAnsi"/>
          <w:lang w:val="en-US"/>
        </w:rPr>
        <w:t xml:space="preserve"> and trade</w:t>
      </w:r>
      <w:r w:rsidR="009F46BD" w:rsidRPr="00402C49">
        <w:rPr>
          <w:rFonts w:cstheme="minorHAnsi"/>
          <w:lang w:val="en-US"/>
        </w:rPr>
        <w:t xml:space="preserve"> that was </w:t>
      </w:r>
      <w:r w:rsidR="00C03548" w:rsidRPr="00402C49">
        <w:rPr>
          <w:rFonts w:cstheme="minorHAnsi"/>
          <w:lang w:val="en-US"/>
        </w:rPr>
        <w:t>recorded</w:t>
      </w:r>
      <w:r w:rsidR="009F46BD" w:rsidRPr="00402C49">
        <w:rPr>
          <w:rFonts w:cstheme="minorHAnsi"/>
          <w:lang w:val="en-US"/>
        </w:rPr>
        <w:t xml:space="preserve"> </w:t>
      </w:r>
      <w:r w:rsidR="00C03548" w:rsidRPr="00402C49">
        <w:rPr>
          <w:rFonts w:cstheme="minorHAnsi"/>
          <w:lang w:val="en-US"/>
        </w:rPr>
        <w:t>in 2021</w:t>
      </w:r>
      <w:r w:rsidR="009F46BD" w:rsidRPr="00402C49">
        <w:rPr>
          <w:rFonts w:cstheme="minorHAnsi"/>
          <w:lang w:val="en-US"/>
        </w:rPr>
        <w:t xml:space="preserve">. </w:t>
      </w:r>
      <w:r w:rsidRPr="00402C49">
        <w:rPr>
          <w:rFonts w:cstheme="minorHAnsi"/>
          <w:lang w:val="en-US"/>
        </w:rPr>
        <w:t>For example, t</w:t>
      </w:r>
      <w:r w:rsidR="009F46BD" w:rsidRPr="00402C49">
        <w:rPr>
          <w:rFonts w:cstheme="minorHAnsi"/>
          <w:lang w:val="en-US"/>
        </w:rPr>
        <w:t xml:space="preserve">he CET is </w:t>
      </w:r>
      <w:r w:rsidR="00C03548" w:rsidRPr="00402C49">
        <w:rPr>
          <w:rFonts w:cstheme="minorHAnsi"/>
          <w:lang w:val="en-US"/>
        </w:rPr>
        <w:t>analyzed</w:t>
      </w:r>
      <w:r w:rsidR="009F46BD" w:rsidRPr="00402C49">
        <w:rPr>
          <w:rFonts w:cstheme="minorHAnsi"/>
          <w:lang w:val="en-US"/>
        </w:rPr>
        <w:t xml:space="preserve"> which most studies assume is</w:t>
      </w:r>
      <w:r w:rsidR="00C03548" w:rsidRPr="00402C49">
        <w:rPr>
          <w:rFonts w:cstheme="minorHAnsi"/>
          <w:lang w:val="en-US"/>
        </w:rPr>
        <w:t xml:space="preserve"> overall</w:t>
      </w:r>
      <w:r w:rsidR="009F46BD" w:rsidRPr="00402C49">
        <w:rPr>
          <w:rFonts w:cstheme="minorHAnsi"/>
          <w:lang w:val="en-US"/>
        </w:rPr>
        <w:t xml:space="preserve"> welfare enhancing. I </w:t>
      </w:r>
      <w:r w:rsidR="00C03548" w:rsidRPr="00402C49">
        <w:rPr>
          <w:rFonts w:cstheme="minorHAnsi"/>
          <w:lang w:val="en-US"/>
        </w:rPr>
        <w:t>develop</w:t>
      </w:r>
      <w:r w:rsidR="009F46BD" w:rsidRPr="00402C49">
        <w:rPr>
          <w:rFonts w:cstheme="minorHAnsi"/>
          <w:lang w:val="en-US"/>
        </w:rPr>
        <w:t xml:space="preserve"> on this </w:t>
      </w:r>
      <w:r w:rsidR="00C03548" w:rsidRPr="00402C49">
        <w:rPr>
          <w:rFonts w:cstheme="minorHAnsi"/>
          <w:lang w:val="en-US"/>
        </w:rPr>
        <w:t xml:space="preserve">by focusing specifically on </w:t>
      </w:r>
      <w:r w:rsidRPr="00402C49">
        <w:rPr>
          <w:rFonts w:cstheme="minorHAnsi"/>
          <w:lang w:val="en-US"/>
        </w:rPr>
        <w:t xml:space="preserve">rice as </w:t>
      </w:r>
      <w:r w:rsidR="00C03548" w:rsidRPr="00402C49">
        <w:rPr>
          <w:rFonts w:cstheme="minorHAnsi"/>
          <w:lang w:val="en-US"/>
        </w:rPr>
        <w:t xml:space="preserve">a good on the sensitive item list, and </w:t>
      </w:r>
      <w:r w:rsidR="00AF350E" w:rsidRPr="00402C49">
        <w:rPr>
          <w:rFonts w:cstheme="minorHAnsi"/>
          <w:lang w:val="en-US"/>
        </w:rPr>
        <w:t>study</w:t>
      </w:r>
      <w:r w:rsidR="009F46BD" w:rsidRPr="00402C49">
        <w:rPr>
          <w:rFonts w:cstheme="minorHAnsi"/>
          <w:lang w:val="en-US"/>
        </w:rPr>
        <w:t xml:space="preserve"> the current trade environment which is </w:t>
      </w:r>
      <w:r w:rsidR="00C03548" w:rsidRPr="00402C49">
        <w:rPr>
          <w:rFonts w:cstheme="minorHAnsi"/>
          <w:lang w:val="en-US"/>
        </w:rPr>
        <w:t>characterized</w:t>
      </w:r>
      <w:r w:rsidR="009F46BD" w:rsidRPr="00402C49">
        <w:rPr>
          <w:rFonts w:cstheme="minorHAnsi"/>
          <w:lang w:val="en-US"/>
        </w:rPr>
        <w:t xml:space="preserve"> by many unilateral changes of tariffs</w:t>
      </w:r>
      <w:r w:rsidR="00AF350E" w:rsidRPr="00402C49">
        <w:rPr>
          <w:rFonts w:cstheme="minorHAnsi"/>
          <w:lang w:val="en-US"/>
        </w:rPr>
        <w:t xml:space="preserve">. These scenarios are all evaluated by </w:t>
      </w:r>
      <w:r w:rsidR="008C34BB" w:rsidRPr="00402C49">
        <w:rPr>
          <w:rFonts w:cstheme="minorHAnsi"/>
          <w:lang w:val="en-US"/>
        </w:rPr>
        <w:t>looking at their effects on</w:t>
      </w:r>
      <w:r w:rsidR="009F46BD" w:rsidRPr="00402C49">
        <w:rPr>
          <w:rFonts w:cstheme="minorHAnsi"/>
          <w:lang w:val="en-US"/>
        </w:rPr>
        <w:t xml:space="preserve"> the </w:t>
      </w:r>
      <w:r w:rsidR="008C34BB" w:rsidRPr="00402C49">
        <w:rPr>
          <w:rFonts w:cstheme="minorHAnsi"/>
          <w:lang w:val="en-US"/>
        </w:rPr>
        <w:t>member countries</w:t>
      </w:r>
      <w:r w:rsidR="009F46BD" w:rsidRPr="00402C49">
        <w:rPr>
          <w:rFonts w:cstheme="minorHAnsi"/>
          <w:lang w:val="en-US"/>
        </w:rPr>
        <w:t xml:space="preserve"> producers</w:t>
      </w:r>
      <w:r w:rsidRPr="00402C49">
        <w:rPr>
          <w:rFonts w:cstheme="minorHAnsi"/>
          <w:lang w:val="en-US"/>
        </w:rPr>
        <w:t>’</w:t>
      </w:r>
      <w:r w:rsidR="009F46BD" w:rsidRPr="00402C49">
        <w:rPr>
          <w:rFonts w:cstheme="minorHAnsi"/>
          <w:lang w:val="en-US"/>
        </w:rPr>
        <w:t>, consumers</w:t>
      </w:r>
      <w:r w:rsidRPr="00402C49">
        <w:rPr>
          <w:rFonts w:cstheme="minorHAnsi"/>
          <w:lang w:val="en-US"/>
        </w:rPr>
        <w:t>’</w:t>
      </w:r>
      <w:r w:rsidR="008C34BB" w:rsidRPr="00402C49">
        <w:rPr>
          <w:rFonts w:cstheme="minorHAnsi"/>
          <w:lang w:val="en-US"/>
        </w:rPr>
        <w:t xml:space="preserve"> welfare</w:t>
      </w:r>
      <w:r w:rsidR="009F46BD" w:rsidRPr="00402C49">
        <w:rPr>
          <w:rFonts w:cstheme="minorHAnsi"/>
          <w:lang w:val="en-US"/>
        </w:rPr>
        <w:t xml:space="preserve">, and tax revenue. </w:t>
      </w:r>
    </w:p>
    <w:p w14:paraId="121478C9" w14:textId="77777777" w:rsidR="00D817F8" w:rsidRPr="00402C49" w:rsidRDefault="00D817F8" w:rsidP="004A1772">
      <w:pPr>
        <w:spacing w:after="0" w:line="276" w:lineRule="auto"/>
        <w:rPr>
          <w:rFonts w:cstheme="minorHAnsi"/>
          <w:b/>
          <w:bCs/>
          <w:lang w:val="en-US"/>
        </w:rPr>
      </w:pPr>
    </w:p>
    <w:p w14:paraId="28E8771E" w14:textId="65AC9230" w:rsidR="00402C49" w:rsidRPr="00402C49" w:rsidRDefault="00402C49" w:rsidP="00402C49">
      <w:pPr>
        <w:spacing w:after="0" w:line="276" w:lineRule="auto"/>
        <w:jc w:val="both"/>
        <w:rPr>
          <w:rFonts w:cstheme="minorHAnsi"/>
          <w:b/>
          <w:bCs/>
          <w:lang w:val="en-US"/>
        </w:rPr>
      </w:pPr>
      <w:r w:rsidRPr="00402C49">
        <w:rPr>
          <w:rFonts w:cstheme="minorHAnsi"/>
          <w:b/>
          <w:bCs/>
          <w:lang w:val="en-US"/>
        </w:rPr>
        <w:t>Overview</w:t>
      </w:r>
    </w:p>
    <w:p w14:paraId="4021F67D" w14:textId="663615EF" w:rsidR="004A1772" w:rsidRPr="00402C49" w:rsidRDefault="004A1772" w:rsidP="00402C49">
      <w:pPr>
        <w:spacing w:after="0" w:line="276" w:lineRule="auto"/>
        <w:jc w:val="both"/>
        <w:rPr>
          <w:rFonts w:cstheme="minorHAnsi"/>
          <w:lang w:val="en-US"/>
        </w:rPr>
      </w:pPr>
      <w:r w:rsidRPr="00402C49">
        <w:rPr>
          <w:rFonts w:cstheme="minorHAnsi"/>
          <w:lang w:val="en-US"/>
        </w:rPr>
        <w:t>This thesis is structured as followed, chapter 2 discusses the EA</w:t>
      </w:r>
      <w:r w:rsidR="00402C49">
        <w:rPr>
          <w:rFonts w:cstheme="minorHAnsi"/>
          <w:lang w:val="en-US"/>
        </w:rPr>
        <w:t>U</w:t>
      </w:r>
      <w:r w:rsidRPr="00402C49">
        <w:rPr>
          <w:rFonts w:cstheme="minorHAnsi"/>
          <w:lang w:val="en-US"/>
        </w:rPr>
        <w:t>, CU, and political economy of decision making in the EA</w:t>
      </w:r>
      <w:r w:rsidR="00402C49">
        <w:rPr>
          <w:rFonts w:cstheme="minorHAnsi"/>
          <w:lang w:val="en-US"/>
        </w:rPr>
        <w:t>U</w:t>
      </w:r>
      <w:r w:rsidRPr="00402C49">
        <w:rPr>
          <w:rFonts w:cstheme="minorHAnsi"/>
          <w:lang w:val="en-US"/>
        </w:rPr>
        <w:t xml:space="preserve">. Chapter 3 is the theoretical framework explaining the concepts used in this analysis. Chapter </w:t>
      </w:r>
      <w:r w:rsidR="009A3D2B" w:rsidRPr="00402C49">
        <w:rPr>
          <w:rFonts w:cstheme="minorHAnsi"/>
          <w:lang w:val="en-US"/>
        </w:rPr>
        <w:t>4</w:t>
      </w:r>
      <w:r w:rsidRPr="00402C49">
        <w:rPr>
          <w:rFonts w:cstheme="minorHAnsi"/>
          <w:lang w:val="en-US"/>
        </w:rPr>
        <w:t xml:space="preserve"> describes the multi</w:t>
      </w:r>
      <w:r w:rsidR="003C1939">
        <w:rPr>
          <w:rFonts w:cstheme="minorHAnsi"/>
          <w:lang w:val="en-US"/>
        </w:rPr>
        <w:t>-country</w:t>
      </w:r>
      <w:r w:rsidRPr="00402C49">
        <w:rPr>
          <w:rFonts w:cstheme="minorHAnsi"/>
          <w:lang w:val="en-US"/>
        </w:rPr>
        <w:t xml:space="preserve"> </w:t>
      </w:r>
      <w:r w:rsidR="003C1939">
        <w:rPr>
          <w:rFonts w:cstheme="minorHAnsi"/>
          <w:lang w:val="en-US"/>
        </w:rPr>
        <w:t xml:space="preserve">trade </w:t>
      </w:r>
      <w:r w:rsidRPr="00402C49">
        <w:rPr>
          <w:rFonts w:cstheme="minorHAnsi"/>
          <w:lang w:val="en-US"/>
        </w:rPr>
        <w:t>model used</w:t>
      </w:r>
      <w:r w:rsidR="009A3D2B" w:rsidRPr="00402C49">
        <w:rPr>
          <w:rFonts w:cstheme="minorHAnsi"/>
          <w:lang w:val="en-US"/>
        </w:rPr>
        <w:t>. Chapter 5 discusses the data used for the model.</w:t>
      </w:r>
      <w:r w:rsidRPr="00402C49">
        <w:rPr>
          <w:rFonts w:cstheme="minorHAnsi"/>
          <w:lang w:val="en-US"/>
        </w:rPr>
        <w:t xml:space="preserve"> Chapter 6 presents the scenarios evaluated and their results. </w:t>
      </w:r>
      <w:r w:rsidR="009A3D2B" w:rsidRPr="00402C49">
        <w:rPr>
          <w:rFonts w:cstheme="minorHAnsi"/>
          <w:lang w:val="en-US"/>
        </w:rPr>
        <w:t>Chapter 7 concludes and provides a general discussion.</w:t>
      </w:r>
      <w:r w:rsidRPr="00402C49">
        <w:rPr>
          <w:rFonts w:cstheme="minorHAnsi"/>
          <w:lang w:val="en-US"/>
        </w:rPr>
        <w:t xml:space="preserve"> </w:t>
      </w:r>
    </w:p>
    <w:p w14:paraId="1696AB97" w14:textId="77777777" w:rsidR="00703F14" w:rsidRPr="00402C49" w:rsidRDefault="00703F14" w:rsidP="004A1772">
      <w:pPr>
        <w:spacing w:after="0" w:line="276" w:lineRule="auto"/>
        <w:rPr>
          <w:rFonts w:cstheme="minorHAnsi"/>
          <w:b/>
          <w:bCs/>
          <w:lang w:val="en-US"/>
        </w:rPr>
      </w:pPr>
      <w:r w:rsidRPr="00402C49">
        <w:rPr>
          <w:rFonts w:cstheme="minorHAnsi"/>
          <w:b/>
          <w:bCs/>
          <w:lang w:val="en-US"/>
        </w:rPr>
        <w:br w:type="page"/>
      </w:r>
    </w:p>
    <w:p w14:paraId="366A6A32" w14:textId="7D5DE7E8" w:rsidR="00845403" w:rsidRPr="00266A62" w:rsidRDefault="00845403" w:rsidP="00266A62">
      <w:pPr>
        <w:pStyle w:val="Titre1"/>
        <w:rPr>
          <w:b/>
          <w:bCs/>
          <w:color w:val="000000" w:themeColor="text1"/>
          <w:lang w:val="en-US"/>
        </w:rPr>
      </w:pPr>
      <w:bookmarkStart w:id="4" w:name="_Toc135834931"/>
      <w:r w:rsidRPr="00266A62">
        <w:rPr>
          <w:b/>
          <w:bCs/>
          <w:color w:val="000000" w:themeColor="text1"/>
          <w:lang w:val="en-US"/>
        </w:rPr>
        <w:lastRenderedPageBreak/>
        <w:t>2. The East African Union and East African Customs Union</w:t>
      </w:r>
      <w:bookmarkEnd w:id="4"/>
    </w:p>
    <w:p w14:paraId="2B78DC54" w14:textId="4E20D997" w:rsidR="00845403" w:rsidRPr="00402C49" w:rsidRDefault="00845403" w:rsidP="00402C49">
      <w:pPr>
        <w:spacing w:after="0" w:line="276" w:lineRule="auto"/>
        <w:rPr>
          <w:rFonts w:cstheme="minorHAnsi"/>
          <w:lang w:val="en-US"/>
        </w:rPr>
      </w:pPr>
      <w:r w:rsidRPr="00402C49">
        <w:rPr>
          <w:rFonts w:cstheme="minorHAnsi"/>
          <w:lang w:val="en-US"/>
        </w:rPr>
        <w:t>The aim of this chapter is to provide background on the East African Union (EAU) and East African Customs Union</w:t>
      </w:r>
      <w:r w:rsidR="00402C49" w:rsidRPr="00402C49">
        <w:rPr>
          <w:rFonts w:cstheme="minorHAnsi"/>
          <w:lang w:val="en-US"/>
        </w:rPr>
        <w:t>. F</w:t>
      </w:r>
      <w:r w:rsidRPr="00402C49">
        <w:rPr>
          <w:rFonts w:cstheme="minorHAnsi"/>
          <w:lang w:val="en-US"/>
        </w:rPr>
        <w:t xml:space="preserve">or this </w:t>
      </w:r>
      <w:r w:rsidR="00CB024D" w:rsidRPr="00402C49">
        <w:rPr>
          <w:rFonts w:cstheme="minorHAnsi"/>
          <w:lang w:val="en-US"/>
        </w:rPr>
        <w:t>purpose,</w:t>
      </w:r>
      <w:r w:rsidRPr="00402C49">
        <w:rPr>
          <w:rFonts w:cstheme="minorHAnsi"/>
          <w:lang w:val="en-US"/>
        </w:rPr>
        <w:t xml:space="preserve"> section 2.1 discusses briefly the political and historical background. Section 2.2 discusses the welfare effects and section 2.3 concludes with a more detailed discussion on rice.</w:t>
      </w:r>
    </w:p>
    <w:p w14:paraId="56A94606" w14:textId="2B213A0E" w:rsidR="00845403" w:rsidRDefault="00845403" w:rsidP="00402C49">
      <w:pPr>
        <w:spacing w:after="0" w:line="276" w:lineRule="auto"/>
        <w:rPr>
          <w:rFonts w:cstheme="minorHAnsi"/>
          <w:lang w:val="en-US"/>
        </w:rPr>
      </w:pPr>
    </w:p>
    <w:p w14:paraId="34BCF784" w14:textId="77777777" w:rsidR="00402C49" w:rsidRPr="00402C49" w:rsidRDefault="00402C49" w:rsidP="00402C49">
      <w:pPr>
        <w:spacing w:after="0" w:line="276" w:lineRule="auto"/>
        <w:rPr>
          <w:rFonts w:cstheme="minorHAnsi"/>
          <w:lang w:val="en-US"/>
        </w:rPr>
      </w:pPr>
    </w:p>
    <w:p w14:paraId="36F04745" w14:textId="77777777" w:rsidR="00845403" w:rsidRPr="00266A62" w:rsidRDefault="00845403" w:rsidP="00266A62">
      <w:pPr>
        <w:pStyle w:val="Titre2"/>
        <w:rPr>
          <w:bCs/>
          <w:color w:val="000000" w:themeColor="text1"/>
          <w:lang w:val="en-US"/>
        </w:rPr>
      </w:pPr>
      <w:bookmarkStart w:id="5" w:name="_Toc135834932"/>
      <w:r w:rsidRPr="00266A62">
        <w:rPr>
          <w:color w:val="000000" w:themeColor="text1"/>
          <w:lang w:val="en-US"/>
        </w:rPr>
        <w:t>2.1 Political and historical background</w:t>
      </w:r>
      <w:bookmarkEnd w:id="5"/>
      <w:r w:rsidRPr="00266A62">
        <w:rPr>
          <w:bCs/>
          <w:color w:val="000000" w:themeColor="text1"/>
          <w:lang w:val="en-US"/>
        </w:rPr>
        <w:t xml:space="preserve"> </w:t>
      </w:r>
    </w:p>
    <w:p w14:paraId="3AEAFBE8" w14:textId="40E495E6" w:rsidR="00845403" w:rsidRDefault="00845403" w:rsidP="00402C49">
      <w:pPr>
        <w:spacing w:after="0" w:line="276" w:lineRule="auto"/>
        <w:jc w:val="both"/>
        <w:rPr>
          <w:rFonts w:cstheme="minorHAnsi"/>
          <w:lang w:val="en-US"/>
        </w:rPr>
      </w:pPr>
      <w:r w:rsidRPr="00402C49">
        <w:rPr>
          <w:rFonts w:cstheme="minorHAnsi"/>
          <w:lang w:val="en-US"/>
        </w:rPr>
        <w:t xml:space="preserve">The East African Union (EAU) is a regional intergovernmental organization comprising six member states in East Africa: Burundi, the Democratic Republic of Congo (DRC), Kenya, Rwanda, South Sudan, Tanzania, and Uganda. The original three members, Kenya, Tanzania, and Uganda, have had a long history concerning regional economic integration. During British administration the then colonial territories already formed a customs union. This customs union laid the basis for the states to continue cooperation. This first East African Community was founded in 1967. However due to political differences between the countries’ leaders and structural problems such as the perception of unequally distributed benefits the union collapsed in 1977 (Reith &amp; Boltz, 2011). The perception was that Kenya was reaping most benefits at the expense of the other two members. In the 1990s after the end of the Ugandan civil war and Tanzania reverting away from socialism new attempts to come to regional integration were made. These negotiations culminated into the current EAU. As such in 1999, the EAU was re-established with a revised treaty that expanded its focus to include political and economic integration. The founding members created a customs union in 2005.  </w:t>
      </w:r>
    </w:p>
    <w:p w14:paraId="1C577073" w14:textId="77777777" w:rsidR="00402C49" w:rsidRPr="00402C49" w:rsidRDefault="00402C49" w:rsidP="00402C49">
      <w:pPr>
        <w:spacing w:after="0" w:line="276" w:lineRule="auto"/>
        <w:jc w:val="both"/>
        <w:rPr>
          <w:rFonts w:cstheme="minorHAnsi"/>
          <w:lang w:val="en-US"/>
        </w:rPr>
      </w:pPr>
    </w:p>
    <w:p w14:paraId="63CEC4F4" w14:textId="4CD58392" w:rsidR="00845403" w:rsidRDefault="00845403" w:rsidP="00402C49">
      <w:pPr>
        <w:spacing w:after="0" w:line="276" w:lineRule="auto"/>
        <w:jc w:val="both"/>
        <w:rPr>
          <w:rFonts w:cstheme="minorHAnsi"/>
          <w:lang w:val="en-US"/>
        </w:rPr>
      </w:pPr>
      <w:r w:rsidRPr="00402C49">
        <w:rPr>
          <w:rFonts w:cstheme="minorHAnsi"/>
          <w:lang w:val="en-US"/>
        </w:rPr>
        <w:t xml:space="preserve"> In 2007 Rwanda and Burundi joined the EAU and by 2009 the two countries joined the customs union. In 2016 South-Sudan officially joined the EAU, and the DRC joined earlier this year in 2022. However up until now the later entering countries Sudan and the DRC have not yet harmonized their tariffs with the rest of the EAU. As such in practice they are not part of the customs union (</w:t>
      </w:r>
      <w:proofErr w:type="spellStart"/>
      <w:r w:rsidRPr="00402C49">
        <w:rPr>
          <w:rFonts w:cstheme="minorHAnsi"/>
          <w:lang w:val="en-US"/>
        </w:rPr>
        <w:t>Africanews</w:t>
      </w:r>
      <w:proofErr w:type="spellEnd"/>
      <w:r w:rsidRPr="00402C49">
        <w:rPr>
          <w:rFonts w:cstheme="minorHAnsi"/>
          <w:lang w:val="en-US"/>
        </w:rPr>
        <w:t>, 2016) (</w:t>
      </w:r>
      <w:proofErr w:type="spellStart"/>
      <w:r w:rsidRPr="00402C49">
        <w:rPr>
          <w:rFonts w:cstheme="minorHAnsi"/>
          <w:lang w:val="en-US"/>
        </w:rPr>
        <w:t>AllinAfrica</w:t>
      </w:r>
      <w:proofErr w:type="spellEnd"/>
      <w:r w:rsidRPr="00402C49">
        <w:rPr>
          <w:rFonts w:cstheme="minorHAnsi"/>
          <w:lang w:val="en-US"/>
        </w:rPr>
        <w:t>, 2022) and are not included in this study. The new EAU has since its start implemented a number of initiatives to promote regional integration and cooperation, including the establishment of a common market in 2005, and it charter also intends to form a monetary union, and a political federation in the future</w:t>
      </w:r>
      <w:sdt>
        <w:sdtPr>
          <w:rPr>
            <w:rFonts w:cstheme="minorHAnsi"/>
            <w:lang w:val="en-US"/>
          </w:rPr>
          <w:id w:val="-896278956"/>
          <w:citation/>
        </w:sdtPr>
        <w:sdtContent>
          <w:r w:rsidRPr="00402C49">
            <w:rPr>
              <w:rFonts w:cstheme="minorHAnsi"/>
              <w:lang w:val="en-US"/>
            </w:rPr>
            <w:fldChar w:fldCharType="begin"/>
          </w:r>
          <w:r w:rsidRPr="00402C49">
            <w:rPr>
              <w:rFonts w:cstheme="minorHAnsi"/>
              <w:lang w:val="en-US"/>
            </w:rPr>
            <w:instrText xml:space="preserve"> CITATION Cra16 \l 1033 </w:instrText>
          </w:r>
          <w:r w:rsidRPr="00402C49">
            <w:rPr>
              <w:rFonts w:cstheme="minorHAnsi"/>
              <w:lang w:val="en-US"/>
            </w:rPr>
            <w:fldChar w:fldCharType="separate"/>
          </w:r>
          <w:r w:rsidRPr="00402C49">
            <w:rPr>
              <w:rFonts w:cstheme="minorHAnsi"/>
              <w:noProof/>
              <w:lang w:val="en-US"/>
            </w:rPr>
            <w:t xml:space="preserve"> (Matheison, 2016)</w:t>
          </w:r>
          <w:r w:rsidRPr="00402C49">
            <w:rPr>
              <w:rFonts w:cstheme="minorHAnsi"/>
              <w:lang w:val="en-US"/>
            </w:rPr>
            <w:fldChar w:fldCharType="end"/>
          </w:r>
        </w:sdtContent>
      </w:sdt>
      <w:r w:rsidRPr="00402C49">
        <w:rPr>
          <w:rFonts w:cstheme="minorHAnsi"/>
          <w:lang w:val="en-US"/>
        </w:rPr>
        <w:t>.</w:t>
      </w:r>
    </w:p>
    <w:p w14:paraId="36256596" w14:textId="77777777" w:rsidR="00402C49" w:rsidRPr="00402C49" w:rsidRDefault="00402C49" w:rsidP="00402C49">
      <w:pPr>
        <w:spacing w:after="0" w:line="276" w:lineRule="auto"/>
        <w:jc w:val="both"/>
        <w:rPr>
          <w:rFonts w:cstheme="minorHAnsi"/>
          <w:lang w:val="en-US"/>
        </w:rPr>
      </w:pPr>
    </w:p>
    <w:p w14:paraId="0E669E09" w14:textId="53B6F466" w:rsidR="00845403" w:rsidRDefault="00845403" w:rsidP="00402C49">
      <w:pPr>
        <w:spacing w:after="0" w:line="276" w:lineRule="auto"/>
        <w:jc w:val="both"/>
        <w:rPr>
          <w:rFonts w:cstheme="minorHAnsi"/>
          <w:lang w:val="en-US"/>
        </w:rPr>
      </w:pPr>
      <w:r w:rsidRPr="00402C49">
        <w:rPr>
          <w:rFonts w:cstheme="minorHAnsi"/>
          <w:lang w:val="en-US"/>
        </w:rPr>
        <w:t xml:space="preserve">The governing articles of the EAU are the Customs Union Protocol (EAC, 2004a) and the Customs Management Act (EAC, 2004b). Countries agreed to eliminate internal tariffs and imposed a three-band tariff structure. The three tariff bands are: 0%, 15%, and 25%. The first category includes raw materials and capital goods, the second intermediate goods, and the third finished goods, services and agricultural commodities. The three-band tariff system was complemented with a sensitive item list for goods being imported from outside of the trade bloc. The rational for the sensitive items list is that certain markets needed protectionism. As such the tariffs on the SI list are higher than for other goods.  The common external tariff currently only applies to Kenya, Tanzania, Uganda, Burundi, and Rwanda. </w:t>
      </w:r>
    </w:p>
    <w:p w14:paraId="2CCABCC8" w14:textId="77777777" w:rsidR="00402C49" w:rsidRPr="00402C49" w:rsidRDefault="00402C49" w:rsidP="00402C49">
      <w:pPr>
        <w:spacing w:after="0" w:line="276" w:lineRule="auto"/>
        <w:jc w:val="both"/>
        <w:rPr>
          <w:rFonts w:cstheme="minorHAnsi"/>
          <w:lang w:val="en-US"/>
        </w:rPr>
      </w:pPr>
    </w:p>
    <w:p w14:paraId="11C96722" w14:textId="78B90252" w:rsidR="00845403" w:rsidRDefault="00845403" w:rsidP="00402C49">
      <w:pPr>
        <w:spacing w:after="0" w:line="276" w:lineRule="auto"/>
        <w:jc w:val="both"/>
        <w:rPr>
          <w:rFonts w:cstheme="minorHAnsi"/>
          <w:lang w:val="en-US"/>
        </w:rPr>
      </w:pPr>
      <w:r w:rsidRPr="00402C49">
        <w:rPr>
          <w:rFonts w:cstheme="minorHAnsi"/>
          <w:lang w:val="en-US"/>
        </w:rPr>
        <w:t xml:space="preserve">The Customs Union protocol also created a duty remission scheme. The duty remission scheme is an agreement which allows East African countries to temporarily reduce or eliminate the duties or taxes that companies or individuals are required to pay on imported goods. These tariff changes do have to be approved by the council of ministers of the East African Union. However, in practice as can be seen </w:t>
      </w:r>
      <w:r w:rsidRPr="00402C49">
        <w:rPr>
          <w:rFonts w:cstheme="minorHAnsi"/>
          <w:lang w:val="en-US"/>
        </w:rPr>
        <w:lastRenderedPageBreak/>
        <w:t xml:space="preserve">with the recent ban on maize imports into Kenya this procedure is circumvented (the conversation, 2021). The Kenyan government for example under the pretense of safety standards banned maize imports from Uganda and Tanzania. Due to facing internal pressure by maize farmers associations that local prices where to low. </w:t>
      </w:r>
    </w:p>
    <w:p w14:paraId="6C9AF06F" w14:textId="77777777" w:rsidR="00402C49" w:rsidRPr="00402C49" w:rsidRDefault="00402C49" w:rsidP="00402C49">
      <w:pPr>
        <w:spacing w:after="0" w:line="276" w:lineRule="auto"/>
        <w:jc w:val="both"/>
        <w:rPr>
          <w:rFonts w:cstheme="minorHAnsi"/>
          <w:lang w:val="en-US"/>
        </w:rPr>
      </w:pPr>
    </w:p>
    <w:p w14:paraId="76864F1A" w14:textId="469BB2C1" w:rsidR="00845403" w:rsidRPr="00402C49" w:rsidRDefault="00845403" w:rsidP="00402C49">
      <w:pPr>
        <w:spacing w:after="0" w:line="276" w:lineRule="auto"/>
        <w:jc w:val="both"/>
        <w:rPr>
          <w:rFonts w:cstheme="minorHAnsi"/>
          <w:lang w:val="en-US"/>
        </w:rPr>
      </w:pPr>
      <w:r w:rsidRPr="00402C49">
        <w:rPr>
          <w:rFonts w:cstheme="minorHAnsi"/>
          <w:lang w:val="en-US"/>
        </w:rPr>
        <w:t xml:space="preserve">Further to protect nascent industries the EAU sensitive item list was created. The sensitive item </w:t>
      </w:r>
      <w:r w:rsidR="00E837DF">
        <w:rPr>
          <w:rFonts w:cstheme="minorHAnsi"/>
          <w:lang w:val="en-US"/>
        </w:rPr>
        <w:t xml:space="preserve">(SI) </w:t>
      </w:r>
      <w:r w:rsidRPr="00402C49">
        <w:rPr>
          <w:rFonts w:cstheme="minorHAnsi"/>
          <w:lang w:val="en-US"/>
        </w:rPr>
        <w:t xml:space="preserve">list is a list of goods that are subject to special tariffs or trade restrictions when imported into the EAU. This to give certain industries protection from imports. The goods that are included are widely produced in the EAU and the EAU is aiming at increasing their output. Rice is also included and has a 75% tariff levied on imports. </w:t>
      </w:r>
    </w:p>
    <w:p w14:paraId="19958ACA" w14:textId="103AFFA9" w:rsidR="00845403" w:rsidRDefault="00845403" w:rsidP="00402C49">
      <w:pPr>
        <w:spacing w:after="0" w:line="276" w:lineRule="auto"/>
        <w:jc w:val="both"/>
        <w:rPr>
          <w:rFonts w:cstheme="minorHAnsi"/>
          <w:lang w:val="en-US"/>
        </w:rPr>
      </w:pPr>
    </w:p>
    <w:p w14:paraId="426EAE4B" w14:textId="77777777" w:rsidR="00402C49" w:rsidRPr="00402C49" w:rsidRDefault="00402C49" w:rsidP="00402C49">
      <w:pPr>
        <w:spacing w:after="0" w:line="276" w:lineRule="auto"/>
        <w:jc w:val="both"/>
        <w:rPr>
          <w:rFonts w:cstheme="minorHAnsi"/>
          <w:lang w:val="en-US"/>
        </w:rPr>
      </w:pPr>
    </w:p>
    <w:p w14:paraId="18FA220E" w14:textId="77777777" w:rsidR="00845403" w:rsidRPr="00266A62" w:rsidRDefault="00845403" w:rsidP="00266A62">
      <w:pPr>
        <w:pStyle w:val="Titre2"/>
        <w:rPr>
          <w:color w:val="000000" w:themeColor="text1"/>
          <w:lang w:val="en-US"/>
        </w:rPr>
      </w:pPr>
      <w:bookmarkStart w:id="6" w:name="_Toc135834933"/>
      <w:r w:rsidRPr="00266A62">
        <w:rPr>
          <w:color w:val="000000" w:themeColor="text1"/>
          <w:lang w:val="en-US"/>
        </w:rPr>
        <w:t>2.2 Welfare effects</w:t>
      </w:r>
      <w:bookmarkEnd w:id="6"/>
    </w:p>
    <w:p w14:paraId="4EF92F2E" w14:textId="77777777" w:rsidR="00845403" w:rsidRPr="00402C49" w:rsidRDefault="00845403" w:rsidP="00402C49">
      <w:pPr>
        <w:spacing w:after="0" w:line="276" w:lineRule="auto"/>
        <w:jc w:val="both"/>
        <w:rPr>
          <w:rFonts w:cstheme="minorHAnsi"/>
          <w:lang w:val="en-US"/>
        </w:rPr>
      </w:pPr>
      <w:r w:rsidRPr="00402C49">
        <w:rPr>
          <w:rFonts w:cstheme="minorHAnsi"/>
          <w:lang w:val="en-US"/>
        </w:rPr>
        <w:t xml:space="preserve">Literature on the Government of Rwanda’s development strategy e.g., De Melo et al. (2011) and Fraser (2012) agree that for a small landlocked country with one of the highest transport costs in the world reducing transaction costs, and better market access is essential. Nevertheless, due to the expectation that the bloc would divert trade both of the previously mentioned general equilibrium studies express concern over the effects of joining the customs union for welfare. Especially for goods on the sensitive item list (SI list) given that the high import tariffs could lead to trade diversion negatively impacting welfare. </w:t>
      </w:r>
    </w:p>
    <w:p w14:paraId="7D775986" w14:textId="77777777" w:rsidR="00402C49" w:rsidRDefault="00402C49" w:rsidP="00402C49">
      <w:pPr>
        <w:spacing w:after="0" w:line="276" w:lineRule="auto"/>
        <w:jc w:val="both"/>
        <w:rPr>
          <w:rFonts w:cstheme="minorHAnsi"/>
          <w:lang w:val="en-US"/>
        </w:rPr>
      </w:pPr>
    </w:p>
    <w:p w14:paraId="4893C51D" w14:textId="5E256AEE" w:rsidR="00845403" w:rsidRDefault="00845403" w:rsidP="00402C49">
      <w:pPr>
        <w:spacing w:after="0" w:line="276" w:lineRule="auto"/>
        <w:jc w:val="both"/>
        <w:rPr>
          <w:rFonts w:cstheme="minorHAnsi"/>
          <w:lang w:val="en-US"/>
        </w:rPr>
      </w:pPr>
      <w:r w:rsidRPr="00402C49">
        <w:rPr>
          <w:rFonts w:cstheme="minorHAnsi"/>
          <w:lang w:val="en-US"/>
        </w:rPr>
        <w:t>The SI list was introduced in an effort to protect industries that have the potential to become competitive on the world market but are not yet (</w:t>
      </w:r>
      <w:proofErr w:type="spellStart"/>
      <w:r w:rsidRPr="00402C49">
        <w:rPr>
          <w:rFonts w:cstheme="minorHAnsi"/>
          <w:lang w:val="en-US"/>
        </w:rPr>
        <w:t>Madawela</w:t>
      </w:r>
      <w:proofErr w:type="spellEnd"/>
      <w:r w:rsidRPr="00402C49">
        <w:rPr>
          <w:rFonts w:cstheme="minorHAnsi"/>
          <w:lang w:val="en-US"/>
        </w:rPr>
        <w:t xml:space="preserve">, 2003). This is also referred to as the infant industry argument. Previous to the EAU Rwanda and Uganda had lower tariffs for rice than the introduced common external tariff. Early research by </w:t>
      </w:r>
      <w:proofErr w:type="spellStart"/>
      <w:r w:rsidRPr="00402C49">
        <w:rPr>
          <w:rFonts w:cstheme="minorHAnsi"/>
          <w:lang w:val="en-US"/>
        </w:rPr>
        <w:t>Madawela</w:t>
      </w:r>
      <w:proofErr w:type="spellEnd"/>
      <w:r w:rsidRPr="00402C49">
        <w:rPr>
          <w:rFonts w:cstheme="minorHAnsi"/>
          <w:lang w:val="en-US"/>
        </w:rPr>
        <w:t xml:space="preserve"> (2003) similar to De Melo (2011) suggests that increasing tariffs following the creation of a customs union, would lead to net welfare losses from trade diversion. Studies from as </w:t>
      </w:r>
      <w:proofErr w:type="spellStart"/>
      <w:r w:rsidRPr="00402C49">
        <w:rPr>
          <w:rFonts w:cstheme="minorHAnsi"/>
          <w:lang w:val="en-US"/>
        </w:rPr>
        <w:t>Buiget</w:t>
      </w:r>
      <w:proofErr w:type="spellEnd"/>
      <w:r w:rsidRPr="00402C49">
        <w:rPr>
          <w:rFonts w:cstheme="minorHAnsi"/>
          <w:lang w:val="en-US"/>
        </w:rPr>
        <w:t xml:space="preserve"> (2012), </w:t>
      </w:r>
      <w:proofErr w:type="spellStart"/>
      <w:r w:rsidRPr="00402C49">
        <w:rPr>
          <w:rFonts w:cstheme="minorHAnsi"/>
          <w:lang w:val="en-US"/>
        </w:rPr>
        <w:t>Mugisa</w:t>
      </w:r>
      <w:proofErr w:type="spellEnd"/>
      <w:r w:rsidRPr="00402C49">
        <w:rPr>
          <w:rFonts w:cstheme="minorHAnsi"/>
          <w:lang w:val="en-US"/>
        </w:rPr>
        <w:t xml:space="preserve"> et al. (2009), Sangeeta et al. (2009) all asses the EAU customs union using general equilibrium approaches. These however, indicate overall welfare benefits from trade integration in the East African Union. Both for Uganda and Rwanda. </w:t>
      </w:r>
      <w:proofErr w:type="spellStart"/>
      <w:r w:rsidRPr="00402C49">
        <w:rPr>
          <w:rFonts w:cstheme="minorHAnsi"/>
          <w:lang w:val="en-US"/>
        </w:rPr>
        <w:t>Shinyekwa</w:t>
      </w:r>
      <w:proofErr w:type="spellEnd"/>
      <w:r w:rsidRPr="00402C49">
        <w:rPr>
          <w:rFonts w:cstheme="minorHAnsi"/>
          <w:lang w:val="en-US"/>
        </w:rPr>
        <w:t xml:space="preserve"> (2016) has tried to research the effect of the SI list and its associated tariffs as a whole on welfare versus the situation before the CU. This study looking at the 2008 – 2013 period concluded that aggregate welfare changes due to the SI list in Rwanda where positive overall and also specifically regarding the rice tariff of 75%. His analysis concluded that the inclusion of the commodity on the SI list had led to more trade creation than trade diversion compared to the old tariff regimes. Probably hinting that Tanzania’s role as, the largest rice producer in the region managed to competitively divert trade to its own producers. This is a surprising finding since Rwanda and Uganda are import dependent and possibly indicates that the blocs producers are somewhat competitive internationally or the tariff barriers are being circumvented to a large degree.</w:t>
      </w:r>
    </w:p>
    <w:p w14:paraId="5C841DFA" w14:textId="77777777" w:rsidR="00E837DF" w:rsidRPr="00402C49" w:rsidRDefault="00E837DF" w:rsidP="00402C49">
      <w:pPr>
        <w:spacing w:after="0" w:line="276" w:lineRule="auto"/>
        <w:jc w:val="both"/>
        <w:rPr>
          <w:rFonts w:cstheme="minorHAnsi"/>
          <w:lang w:val="en-US"/>
        </w:rPr>
      </w:pPr>
    </w:p>
    <w:p w14:paraId="67FDB55C" w14:textId="537EE0C7" w:rsidR="00845403" w:rsidRPr="00402C49" w:rsidRDefault="00845403" w:rsidP="00402C49">
      <w:pPr>
        <w:spacing w:after="0" w:line="276" w:lineRule="auto"/>
        <w:jc w:val="both"/>
        <w:rPr>
          <w:rFonts w:cstheme="minorHAnsi"/>
          <w:lang w:val="en-US"/>
        </w:rPr>
      </w:pPr>
      <w:r w:rsidRPr="00402C49">
        <w:rPr>
          <w:rFonts w:cstheme="minorHAnsi"/>
          <w:lang w:val="en-US"/>
        </w:rPr>
        <w:t xml:space="preserve"> The study by </w:t>
      </w:r>
      <w:proofErr w:type="spellStart"/>
      <w:r w:rsidRPr="00402C49">
        <w:rPr>
          <w:rFonts w:cstheme="minorHAnsi"/>
          <w:lang w:val="en-US"/>
        </w:rPr>
        <w:t>Shinyekwa</w:t>
      </w:r>
      <w:proofErr w:type="spellEnd"/>
      <w:r w:rsidRPr="00402C49">
        <w:rPr>
          <w:rFonts w:cstheme="minorHAnsi"/>
          <w:lang w:val="en-US"/>
        </w:rPr>
        <w:t xml:space="preserve"> (2016) however did not analyze the welfare effects of lowering tariffs for goods on the SI as proposed by De Melo et al. (2011), Fraser (2012) and Fraser (2017). According to my search through the East African Gazettes (2009-2016) the tariff remission system has already been implemented numerous times, see the data section. Lowering tariffs could potentially have positive welfare effects. Especially for a good as rice which price is largely dictated in the world market and since all countries beside Tanzania are dependent on imports. Regarding the tariff remission system, </w:t>
      </w:r>
      <w:r w:rsidRPr="00402C49">
        <w:rPr>
          <w:rFonts w:cstheme="minorHAnsi"/>
          <w:lang w:val="en-US"/>
        </w:rPr>
        <w:lastRenderedPageBreak/>
        <w:t xml:space="preserve">one could envision that a lowering in times of local production shortages would benefit consumers. The tariff remission system can smooth certain price effects of an unexpected supply shock. Ad-hoc tariffs during a trade row are also a possibility as recent EAU customs union history has shown. </w:t>
      </w:r>
    </w:p>
    <w:p w14:paraId="0B2383BC" w14:textId="45820DC8" w:rsidR="00845403" w:rsidRDefault="00845403" w:rsidP="00402C49">
      <w:pPr>
        <w:spacing w:after="0" w:line="276" w:lineRule="auto"/>
        <w:jc w:val="both"/>
        <w:rPr>
          <w:rFonts w:cstheme="minorHAnsi"/>
          <w:lang w:val="en-US"/>
        </w:rPr>
      </w:pPr>
    </w:p>
    <w:p w14:paraId="2957832E" w14:textId="77777777" w:rsidR="00E837DF" w:rsidRPr="00402C49" w:rsidRDefault="00E837DF" w:rsidP="00402C49">
      <w:pPr>
        <w:spacing w:after="0" w:line="276" w:lineRule="auto"/>
        <w:jc w:val="both"/>
        <w:rPr>
          <w:rFonts w:cstheme="minorHAnsi"/>
          <w:lang w:val="en-US"/>
        </w:rPr>
      </w:pPr>
    </w:p>
    <w:p w14:paraId="6C8179B1" w14:textId="77777777" w:rsidR="00845403" w:rsidRPr="00266A62" w:rsidRDefault="00845403" w:rsidP="00266A62">
      <w:pPr>
        <w:pStyle w:val="Titre2"/>
        <w:rPr>
          <w:color w:val="000000" w:themeColor="text1"/>
          <w:lang w:val="en-US"/>
        </w:rPr>
      </w:pPr>
      <w:bookmarkStart w:id="7" w:name="_Toc135834934"/>
      <w:r w:rsidRPr="00266A62">
        <w:rPr>
          <w:color w:val="000000" w:themeColor="text1"/>
          <w:lang w:val="en-US"/>
        </w:rPr>
        <w:t>2.3. Political economy of the common external tariff for rice</w:t>
      </w:r>
      <w:bookmarkEnd w:id="7"/>
    </w:p>
    <w:p w14:paraId="3E26768F" w14:textId="21EB40D1" w:rsidR="00845403" w:rsidRDefault="00845403" w:rsidP="00402C49">
      <w:pPr>
        <w:spacing w:after="0" w:line="276" w:lineRule="auto"/>
        <w:jc w:val="both"/>
        <w:rPr>
          <w:rFonts w:cstheme="minorHAnsi"/>
          <w:lang w:val="en-US"/>
        </w:rPr>
      </w:pPr>
      <w:r w:rsidRPr="00402C49">
        <w:rPr>
          <w:rFonts w:cstheme="minorHAnsi"/>
          <w:lang w:val="en-US"/>
        </w:rPr>
        <w:t xml:space="preserve">Multiple tariff changes have occurred over the past years for rice imports. The intended level of the tariff has seldom been maintained. According to </w:t>
      </w:r>
      <w:proofErr w:type="spellStart"/>
      <w:r w:rsidRPr="00402C49">
        <w:rPr>
          <w:rFonts w:cstheme="minorHAnsi"/>
          <w:lang w:val="en-US"/>
        </w:rPr>
        <w:t>Ayoki</w:t>
      </w:r>
      <w:proofErr w:type="spellEnd"/>
      <w:r w:rsidRPr="00402C49">
        <w:rPr>
          <w:rFonts w:cstheme="minorHAnsi"/>
          <w:lang w:val="en-US"/>
        </w:rPr>
        <w:t xml:space="preserve"> (2012) since the introduction of the common external tariff (CET) all countries have negotiated changes from the tariff. The trade-offs EAU policy makers consider when agreeing on setting or deviating from the CET are complex. One can summarize the contention as a conflict between net rice importing countries such as Rwanda, and Kenya interests Uganda and Tanzania which are net exporters. Or in other words rice consumers, and distributors welfare interest are not aligned with local rice producers in the EAU.</w:t>
      </w:r>
    </w:p>
    <w:p w14:paraId="50017AF4" w14:textId="77777777" w:rsidR="00C2589C" w:rsidRDefault="00C2589C" w:rsidP="00C2589C">
      <w:pPr>
        <w:spacing w:after="0" w:line="276" w:lineRule="auto"/>
        <w:jc w:val="both"/>
        <w:rPr>
          <w:rFonts w:cstheme="minorHAnsi"/>
          <w:lang w:val="en-US"/>
        </w:rPr>
      </w:pPr>
    </w:p>
    <w:p w14:paraId="649F1E25" w14:textId="141DA2F6" w:rsidR="00845403" w:rsidRPr="00402C49" w:rsidRDefault="00845403" w:rsidP="00C2589C">
      <w:pPr>
        <w:spacing w:after="0" w:line="276" w:lineRule="auto"/>
        <w:jc w:val="both"/>
        <w:rPr>
          <w:rFonts w:cstheme="minorHAnsi"/>
          <w:lang w:val="en-US"/>
        </w:rPr>
      </w:pPr>
      <w:r w:rsidRPr="00402C49">
        <w:rPr>
          <w:rFonts w:cstheme="minorHAnsi"/>
          <w:lang w:val="en-US"/>
        </w:rPr>
        <w:t xml:space="preserve">Kenya is the regional hegemon and has control over many aspects of the inter-state relations. Its GDP is 37% of the total of the EAU, while Rwanda and Burundi only represent 6% and 2% respectively. Regarding intra-regional trade Kenya is also the biggest with 52% of trade followed by Tanzania with 19% </w:t>
      </w:r>
      <w:sdt>
        <w:sdtPr>
          <w:rPr>
            <w:rFonts w:cstheme="minorHAnsi"/>
            <w:lang w:val="en-US"/>
          </w:rPr>
          <w:id w:val="769282930"/>
          <w:citation/>
        </w:sdtPr>
        <w:sdtContent>
          <w:r w:rsidRPr="00402C49">
            <w:rPr>
              <w:rFonts w:cstheme="minorHAnsi"/>
              <w:lang w:val="en-US"/>
            </w:rPr>
            <w:fldChar w:fldCharType="begin"/>
          </w:r>
          <w:r w:rsidRPr="00402C49">
            <w:rPr>
              <w:rFonts w:cstheme="minorHAnsi"/>
              <w:lang w:val="en-US"/>
            </w:rPr>
            <w:instrText xml:space="preserve"> CITATION Cra16 \l 1033 </w:instrText>
          </w:r>
          <w:r w:rsidRPr="00402C49">
            <w:rPr>
              <w:rFonts w:cstheme="minorHAnsi"/>
              <w:lang w:val="en-US"/>
            </w:rPr>
            <w:fldChar w:fldCharType="separate"/>
          </w:r>
          <w:r w:rsidRPr="00402C49">
            <w:rPr>
              <w:rFonts w:cstheme="minorHAnsi"/>
              <w:noProof/>
              <w:lang w:val="en-US"/>
            </w:rPr>
            <w:t xml:space="preserve"> (Matheison, 2016)</w:t>
          </w:r>
          <w:r w:rsidRPr="00402C49">
            <w:rPr>
              <w:rFonts w:cstheme="minorHAnsi"/>
              <w:lang w:val="en-US"/>
            </w:rPr>
            <w:fldChar w:fldCharType="end"/>
          </w:r>
        </w:sdtContent>
      </w:sdt>
      <w:r w:rsidRPr="00402C49">
        <w:rPr>
          <w:rFonts w:cstheme="minorHAnsi"/>
          <w:lang w:val="en-US"/>
        </w:rPr>
        <w:t xml:space="preserve">. Its military, and strategic position in regional transport also increase its importance relative to the other countries. Especially its trade network with the port of Mombasa is pivotal for the countries in its hinterland. Landlocked Uganda, Rwanda and Burundi need the transit trough Mombasa. As such the Kenyan government has the capacity to dominate the regional agenda.  This is not the case for rice where Tanzania has a share of 70% of the inter-regional exports. </w:t>
      </w:r>
    </w:p>
    <w:p w14:paraId="76CC6D69" w14:textId="77777777" w:rsidR="00C2589C" w:rsidRDefault="00C2589C" w:rsidP="00402C49">
      <w:pPr>
        <w:spacing w:after="0" w:line="276" w:lineRule="auto"/>
        <w:jc w:val="both"/>
        <w:rPr>
          <w:rFonts w:cstheme="minorHAnsi"/>
          <w:lang w:val="en-US"/>
        </w:rPr>
      </w:pPr>
    </w:p>
    <w:p w14:paraId="4754553F" w14:textId="3F1DD6F6" w:rsidR="00845403" w:rsidRPr="00402C49" w:rsidRDefault="00845403" w:rsidP="00402C49">
      <w:pPr>
        <w:spacing w:after="0" w:line="276" w:lineRule="auto"/>
        <w:jc w:val="both"/>
        <w:rPr>
          <w:rFonts w:cstheme="minorHAnsi"/>
          <w:lang w:val="en-US"/>
        </w:rPr>
      </w:pPr>
      <w:proofErr w:type="spellStart"/>
      <w:r w:rsidRPr="00402C49">
        <w:rPr>
          <w:rFonts w:cstheme="minorHAnsi"/>
          <w:lang w:val="en-US"/>
        </w:rPr>
        <w:t>Matheison</w:t>
      </w:r>
      <w:proofErr w:type="spellEnd"/>
      <w:r w:rsidRPr="00402C49">
        <w:rPr>
          <w:rFonts w:cstheme="minorHAnsi"/>
          <w:lang w:val="en-US"/>
        </w:rPr>
        <w:t xml:space="preserve"> (2016) research points to a clash of interests between the Kenyan and Tanzanian elites. Where Kenya favors East African integration and trade liberalization, Tanzania favors protectionism and is wary of further East African integration.  In the beginning of the previous decade Kenya together with Rwanda, and Uganda formed a coalition of the willing. Which led an acceleration of EAU integration (Bunder, 2018). The coalition of the willing made for example headway regarding common visa protocols for outside visits. However, on other topics especially in agriculture and import tariffs the member states could not reach agreement. However, the coalition of the willing got hindered by disagreements regarding the institutionalization of formal rules, commitments regarding the EAU budget, and import tariffs. Countries recently have been seen to make unilateral moves which create barriers for further integration. Not only by Burundi and Tanzania who are cautious of fast integration but lately also by Uganda and Kenya. This divergence results in discussions regarding import tariffs, import blockades, and also led to contention with the recent signing of the EU trade agreement which Kenya and Rwanda where the only ones to subscribe too.   </w:t>
      </w:r>
    </w:p>
    <w:p w14:paraId="44BDA760" w14:textId="77777777" w:rsidR="00C2589C" w:rsidRDefault="00C2589C" w:rsidP="00C2589C">
      <w:pPr>
        <w:spacing w:after="0" w:line="276" w:lineRule="auto"/>
        <w:jc w:val="both"/>
        <w:rPr>
          <w:rFonts w:cstheme="minorHAnsi"/>
          <w:lang w:val="en-US"/>
        </w:rPr>
      </w:pPr>
    </w:p>
    <w:p w14:paraId="095729A2" w14:textId="2371184A" w:rsidR="00845403" w:rsidRPr="00402C49" w:rsidRDefault="00845403" w:rsidP="00C2589C">
      <w:pPr>
        <w:spacing w:after="0" w:line="276" w:lineRule="auto"/>
        <w:jc w:val="both"/>
        <w:rPr>
          <w:rFonts w:cstheme="minorHAnsi"/>
          <w:lang w:val="en-US"/>
        </w:rPr>
      </w:pPr>
      <w:r w:rsidRPr="00402C49">
        <w:rPr>
          <w:rFonts w:cstheme="minorHAnsi"/>
          <w:lang w:val="en-US"/>
        </w:rPr>
        <w:t xml:space="preserve">According to </w:t>
      </w:r>
      <w:r w:rsidRPr="00402C49">
        <w:rPr>
          <w:rFonts w:cstheme="minorHAnsi"/>
          <w:noProof/>
          <w:lang w:val="en-US"/>
        </w:rPr>
        <w:t>Zamaroczy (2018)</w:t>
      </w:r>
      <w:r w:rsidRPr="00402C49">
        <w:rPr>
          <w:rFonts w:cstheme="minorHAnsi"/>
          <w:lang w:val="en-US"/>
        </w:rPr>
        <w:t xml:space="preserve"> </w:t>
      </w:r>
      <w:r w:rsidRPr="00402C49">
        <w:rPr>
          <w:rFonts w:cstheme="minorHAnsi"/>
          <w:noProof/>
          <w:lang w:val="en-US"/>
        </w:rPr>
        <w:t>and Bunder (2018)</w:t>
      </w:r>
      <w:r w:rsidRPr="00402C49">
        <w:rPr>
          <w:rFonts w:cstheme="minorHAnsi"/>
          <w:lang w:val="en-US"/>
        </w:rPr>
        <w:t xml:space="preserve"> the EAU is mainly an elite project. They both argue that the public plays a relatively small role in the policy process. This also applies for the setting of the CET, sensitive item list, and the tariff exceptions. Their research indicates that regional politics coalesce around a conflict between two distinct coalitions. Namely the rent-oriented coalition which opposes liberalization and an export oriented elite coalition which is a proponent of further liberalizations. Historically import tariffs and non-tariff barriers not only have contributed to fiscal support but also have been a source of rent extraction. The game played between these opposing coalitions is a zero-sum game. With the influence over the trade legislation, monopoly creation, and political power as the </w:t>
      </w:r>
      <w:r w:rsidRPr="00402C49">
        <w:rPr>
          <w:rFonts w:cstheme="minorHAnsi"/>
          <w:lang w:val="en-US"/>
        </w:rPr>
        <w:lastRenderedPageBreak/>
        <w:t>ultimate goal. The relative strength of the two coalitions shifts both over time and from country to country. One can categorize the countries in the EAU to where they fall in the debate regarding liberalization. On the one hand with the export-oriented coalition minded countries such as Kenya, Rwanda, and to a lesser degree Uganda. Versus the countries that are more protectionist such as Tanzania and Burundi.</w:t>
      </w:r>
    </w:p>
    <w:p w14:paraId="625E5817" w14:textId="77777777" w:rsidR="00C2589C" w:rsidRDefault="00C2589C" w:rsidP="00C2589C">
      <w:pPr>
        <w:spacing w:after="0" w:line="276" w:lineRule="auto"/>
        <w:jc w:val="both"/>
        <w:rPr>
          <w:rFonts w:cstheme="minorHAnsi"/>
          <w:lang w:val="en-US"/>
        </w:rPr>
      </w:pPr>
    </w:p>
    <w:p w14:paraId="6FE4D3DC" w14:textId="5ACF6B90" w:rsidR="00845403" w:rsidRPr="00402C49" w:rsidRDefault="00845403" w:rsidP="00C2589C">
      <w:pPr>
        <w:spacing w:after="0" w:line="276" w:lineRule="auto"/>
        <w:jc w:val="both"/>
        <w:rPr>
          <w:rFonts w:cstheme="minorHAnsi"/>
          <w:lang w:val="en-US"/>
        </w:rPr>
      </w:pPr>
      <w:r w:rsidRPr="00402C49">
        <w:rPr>
          <w:rFonts w:cstheme="minorHAnsi"/>
          <w:lang w:val="en-US"/>
        </w:rPr>
        <w:t>The rent-oriented coalition is a group of elites who seek to maintain their existing avenues to wealth. This coalition typically includes entrenched political elites, government officials, and well-connected business elites. These individuals are often opposed to economic liberalization because it threatens their sources of rent-extraction. Even elements of organized crime may align themselves with the rent-oriented coalition in order to protect their business interests (</w:t>
      </w:r>
      <w:proofErr w:type="spellStart"/>
      <w:r w:rsidRPr="00402C49">
        <w:rPr>
          <w:rFonts w:cstheme="minorHAnsi"/>
          <w:noProof/>
          <w:lang w:val="en-US"/>
        </w:rPr>
        <w:t>Zamaroczy</w:t>
      </w:r>
      <w:proofErr w:type="spellEnd"/>
      <w:r w:rsidRPr="00402C49">
        <w:rPr>
          <w:rFonts w:cstheme="minorHAnsi"/>
          <w:noProof/>
          <w:lang w:val="en-US"/>
        </w:rPr>
        <w:t xml:space="preserve"> ,2018)</w:t>
      </w:r>
      <w:r w:rsidRPr="00402C49">
        <w:rPr>
          <w:rFonts w:cstheme="minorHAnsi"/>
          <w:lang w:val="en-US"/>
        </w:rPr>
        <w:t>.</w:t>
      </w:r>
    </w:p>
    <w:p w14:paraId="68164F88" w14:textId="77777777" w:rsidR="00C2589C" w:rsidRDefault="00845403" w:rsidP="00402C49">
      <w:pPr>
        <w:spacing w:after="0" w:line="276" w:lineRule="auto"/>
        <w:jc w:val="both"/>
        <w:rPr>
          <w:rFonts w:cstheme="minorHAnsi"/>
          <w:lang w:val="en-US"/>
        </w:rPr>
      </w:pPr>
      <w:r w:rsidRPr="00402C49">
        <w:rPr>
          <w:rFonts w:cstheme="minorHAnsi"/>
          <w:lang w:val="en-US"/>
        </w:rPr>
        <w:tab/>
      </w:r>
    </w:p>
    <w:p w14:paraId="38A09EFA" w14:textId="58664FF5" w:rsidR="00845403" w:rsidRPr="00402C49" w:rsidRDefault="00845403" w:rsidP="00402C49">
      <w:pPr>
        <w:spacing w:after="0" w:line="276" w:lineRule="auto"/>
        <w:jc w:val="both"/>
        <w:rPr>
          <w:rFonts w:cstheme="minorHAnsi"/>
          <w:lang w:val="en-US"/>
        </w:rPr>
      </w:pPr>
      <w:r w:rsidRPr="00402C49">
        <w:rPr>
          <w:rFonts w:cstheme="minorHAnsi"/>
          <w:lang w:val="en-US"/>
        </w:rPr>
        <w:t>The export-oriented coalition on the other hand seek to deepen the region's integration into the global economy in order to generate increased returns for exporters. This coalition is focused on maintaining and improving preferential access to markets in the EU and US, improving physical infrastructure, removing non-tariff barriers to trade, ensuring regional stability, and harmonizing governmental policies at the regional level. Unlike the rent-oriented coalition, the export-oriented coalition is supportive of increased trade both within the region and with the outside world.</w:t>
      </w:r>
    </w:p>
    <w:p w14:paraId="04FFA0A2" w14:textId="77777777" w:rsidR="00845403" w:rsidRPr="00402C49" w:rsidRDefault="00845403" w:rsidP="00402C49">
      <w:pPr>
        <w:spacing w:after="0" w:line="276" w:lineRule="auto"/>
        <w:rPr>
          <w:rFonts w:cstheme="minorHAnsi"/>
          <w:lang w:val="en-US"/>
        </w:rPr>
      </w:pPr>
    </w:p>
    <w:p w14:paraId="3631A85F" w14:textId="77777777" w:rsidR="00703F14" w:rsidRPr="00402C49" w:rsidRDefault="00703F14">
      <w:pPr>
        <w:rPr>
          <w:rFonts w:cstheme="minorHAnsi"/>
          <w:b/>
          <w:bCs/>
          <w:lang w:val="en-US"/>
        </w:rPr>
      </w:pPr>
      <w:r w:rsidRPr="00402C49">
        <w:rPr>
          <w:rFonts w:cstheme="minorHAnsi"/>
          <w:b/>
          <w:bCs/>
          <w:lang w:val="en-US"/>
        </w:rPr>
        <w:br w:type="page"/>
      </w:r>
    </w:p>
    <w:p w14:paraId="5DC22916" w14:textId="44EC3ECA" w:rsidR="00845403" w:rsidRPr="00266A62" w:rsidRDefault="00845403" w:rsidP="00266A62">
      <w:pPr>
        <w:pStyle w:val="Titre1"/>
        <w:rPr>
          <w:b/>
          <w:bCs/>
          <w:color w:val="000000" w:themeColor="text1"/>
          <w:lang w:val="en-US"/>
        </w:rPr>
      </w:pPr>
      <w:bookmarkStart w:id="8" w:name="_Toc135834935"/>
      <w:r w:rsidRPr="00266A62">
        <w:rPr>
          <w:b/>
          <w:bCs/>
          <w:color w:val="000000" w:themeColor="text1"/>
          <w:lang w:val="en-US"/>
        </w:rPr>
        <w:lastRenderedPageBreak/>
        <w:t>3</w:t>
      </w:r>
      <w:r w:rsidR="00703F14" w:rsidRPr="00266A62">
        <w:rPr>
          <w:b/>
          <w:bCs/>
          <w:color w:val="000000" w:themeColor="text1"/>
          <w:lang w:val="en-US"/>
        </w:rPr>
        <w:t>.</w:t>
      </w:r>
      <w:r w:rsidRPr="00266A62">
        <w:rPr>
          <w:b/>
          <w:bCs/>
          <w:color w:val="000000" w:themeColor="text1"/>
          <w:lang w:val="en-US"/>
        </w:rPr>
        <w:t xml:space="preserve"> Custom Union’s Static Economic Effects</w:t>
      </w:r>
      <w:bookmarkEnd w:id="8"/>
    </w:p>
    <w:p w14:paraId="7CAF20B5" w14:textId="2CF8773D" w:rsidR="00845403" w:rsidRDefault="00845403" w:rsidP="00C2589C">
      <w:pPr>
        <w:spacing w:after="0" w:line="276" w:lineRule="auto"/>
        <w:jc w:val="both"/>
        <w:rPr>
          <w:lang w:val="en-US"/>
        </w:rPr>
      </w:pPr>
      <w:r w:rsidRPr="00025D96">
        <w:rPr>
          <w:lang w:val="en-US"/>
        </w:rPr>
        <w:t xml:space="preserve">The purpose of this chapter is to provide a theoretical </w:t>
      </w:r>
      <w:r>
        <w:rPr>
          <w:lang w:val="en-US"/>
        </w:rPr>
        <w:t>framework</w:t>
      </w:r>
      <w:r w:rsidRPr="00025D96">
        <w:rPr>
          <w:lang w:val="en-US"/>
        </w:rPr>
        <w:t xml:space="preserve"> for the examination of </w:t>
      </w:r>
      <w:r>
        <w:rPr>
          <w:lang w:val="en-US"/>
        </w:rPr>
        <w:t>welfare changes</w:t>
      </w:r>
      <w:r w:rsidRPr="00025D96">
        <w:rPr>
          <w:lang w:val="en-US"/>
        </w:rPr>
        <w:t xml:space="preserve"> following </w:t>
      </w:r>
      <w:r>
        <w:rPr>
          <w:lang w:val="en-US"/>
        </w:rPr>
        <w:t>Rwanda’s</w:t>
      </w:r>
      <w:r w:rsidRPr="00025D96">
        <w:rPr>
          <w:lang w:val="en-US"/>
        </w:rPr>
        <w:t xml:space="preserve"> accession to the East African Customs Union. The first section (3.1) defines the concept of a customs union, while section 3.2 discusses</w:t>
      </w:r>
      <w:r>
        <w:rPr>
          <w:lang w:val="en-US"/>
        </w:rPr>
        <w:t xml:space="preserve"> welfare effects of a tariff by explaining</w:t>
      </w:r>
      <w:r w:rsidRPr="00025D96">
        <w:rPr>
          <w:lang w:val="en-US"/>
        </w:rPr>
        <w:t xml:space="preserve"> the concepts of consumer and </w:t>
      </w:r>
      <w:r>
        <w:rPr>
          <w:lang w:val="en-US"/>
        </w:rPr>
        <w:t>producer welfare</w:t>
      </w:r>
      <w:r w:rsidRPr="00025D96">
        <w:rPr>
          <w:lang w:val="en-US"/>
        </w:rPr>
        <w:t>. Section</w:t>
      </w:r>
      <w:r>
        <w:rPr>
          <w:lang w:val="en-US"/>
        </w:rPr>
        <w:t xml:space="preserve"> 3.3 is</w:t>
      </w:r>
      <w:r w:rsidRPr="00025D96">
        <w:rPr>
          <w:lang w:val="en-US"/>
        </w:rPr>
        <w:t xml:space="preserve"> based on the ideas originally proposed by Jacob Viner (1950)</w:t>
      </w:r>
      <w:r>
        <w:rPr>
          <w:lang w:val="en-US"/>
        </w:rPr>
        <w:t xml:space="preserve"> namely trade creation and trade diversion</w:t>
      </w:r>
      <w:r w:rsidRPr="00025D96">
        <w:rPr>
          <w:lang w:val="en-US"/>
        </w:rPr>
        <w:t xml:space="preserve"> </w:t>
      </w:r>
      <w:r>
        <w:rPr>
          <w:lang w:val="en-US"/>
        </w:rPr>
        <w:t>with</w:t>
      </w:r>
      <w:r w:rsidRPr="00025D96">
        <w:rPr>
          <w:lang w:val="en-US"/>
        </w:rPr>
        <w:t xml:space="preserve"> a graphical analysis on how to evaluate the welfare effects of a customs union.</w:t>
      </w:r>
    </w:p>
    <w:p w14:paraId="6586B949" w14:textId="42B1912D" w:rsidR="00845403" w:rsidRDefault="00845403" w:rsidP="00C2589C">
      <w:pPr>
        <w:spacing w:after="0" w:line="276" w:lineRule="auto"/>
        <w:jc w:val="both"/>
        <w:rPr>
          <w:lang w:val="en-US"/>
        </w:rPr>
      </w:pPr>
    </w:p>
    <w:p w14:paraId="311B3F32" w14:textId="77777777" w:rsidR="00C2589C" w:rsidRDefault="00C2589C" w:rsidP="00C2589C">
      <w:pPr>
        <w:spacing w:after="0" w:line="276" w:lineRule="auto"/>
        <w:jc w:val="both"/>
        <w:rPr>
          <w:lang w:val="en-US"/>
        </w:rPr>
      </w:pPr>
    </w:p>
    <w:p w14:paraId="7C7F1755" w14:textId="77777777" w:rsidR="00845403" w:rsidRPr="00266A62" w:rsidRDefault="00845403" w:rsidP="00266A62">
      <w:pPr>
        <w:pStyle w:val="Titre2"/>
        <w:rPr>
          <w:color w:val="000000" w:themeColor="text1"/>
          <w:lang w:val="en-US"/>
        </w:rPr>
      </w:pPr>
      <w:bookmarkStart w:id="9" w:name="_Toc135834936"/>
      <w:r w:rsidRPr="00266A62">
        <w:rPr>
          <w:color w:val="000000" w:themeColor="text1"/>
          <w:lang w:val="en-US"/>
        </w:rPr>
        <w:t>3.1 Customs union</w:t>
      </w:r>
      <w:bookmarkEnd w:id="9"/>
    </w:p>
    <w:p w14:paraId="32AF14B6" w14:textId="77777777" w:rsidR="00845403" w:rsidRPr="002661A6" w:rsidRDefault="00845403" w:rsidP="00C2589C">
      <w:pPr>
        <w:spacing w:after="0" w:line="276" w:lineRule="auto"/>
        <w:jc w:val="both"/>
        <w:rPr>
          <w:lang w:val="en-US"/>
        </w:rPr>
      </w:pPr>
      <w:r w:rsidRPr="002661A6">
        <w:rPr>
          <w:lang w:val="en-US"/>
        </w:rPr>
        <w:t>A customs union is a trade agreement in which member countries eliminate tariffs between them and adopt a common external tariff</w:t>
      </w:r>
      <w:r>
        <w:rPr>
          <w:lang w:val="en-US"/>
        </w:rPr>
        <w:t xml:space="preserve"> (CET)</w:t>
      </w:r>
      <w:r w:rsidRPr="002661A6">
        <w:rPr>
          <w:lang w:val="en-US"/>
        </w:rPr>
        <w:t xml:space="preserve"> on goods imported from countries outside the union. The primary goal of a customs union is to facilitate trade and economic integration among member states</w:t>
      </w:r>
      <w:sdt>
        <w:sdtPr>
          <w:rPr>
            <w:lang w:val="en-US"/>
          </w:rPr>
          <w:id w:val="1885605290"/>
          <w:citation/>
        </w:sdtPr>
        <w:sdtContent>
          <w:r>
            <w:rPr>
              <w:lang w:val="en-US"/>
            </w:rPr>
            <w:fldChar w:fldCharType="begin"/>
          </w:r>
          <w:r>
            <w:rPr>
              <w:lang w:val="en-US"/>
            </w:rPr>
            <w:instrText xml:space="preserve"> CITATION Kru15 \l 1033 </w:instrText>
          </w:r>
          <w:r>
            <w:rPr>
              <w:lang w:val="en-US"/>
            </w:rPr>
            <w:fldChar w:fldCharType="separate"/>
          </w:r>
          <w:r>
            <w:rPr>
              <w:noProof/>
              <w:lang w:val="en-US"/>
            </w:rPr>
            <w:t xml:space="preserve"> </w:t>
          </w:r>
          <w:r w:rsidRPr="002661A6">
            <w:rPr>
              <w:noProof/>
              <w:lang w:val="en-US"/>
            </w:rPr>
            <w:t>(Krugman, Obstfeld, &amp; Melitz, 2015)</w:t>
          </w:r>
          <w:r>
            <w:rPr>
              <w:lang w:val="en-US"/>
            </w:rPr>
            <w:fldChar w:fldCharType="end"/>
          </w:r>
        </w:sdtContent>
      </w:sdt>
      <w:r w:rsidRPr="002661A6">
        <w:rPr>
          <w:lang w:val="en-US"/>
        </w:rPr>
        <w:t>.</w:t>
      </w:r>
    </w:p>
    <w:p w14:paraId="464F2F2E" w14:textId="77777777" w:rsidR="00C2589C" w:rsidRDefault="00C2589C" w:rsidP="00C2589C">
      <w:pPr>
        <w:spacing w:after="0" w:line="276" w:lineRule="auto"/>
        <w:jc w:val="both"/>
        <w:rPr>
          <w:lang w:val="en-US"/>
        </w:rPr>
      </w:pPr>
    </w:p>
    <w:p w14:paraId="5D164785" w14:textId="77777777" w:rsidR="00C2589C" w:rsidRDefault="00845403" w:rsidP="00C2589C">
      <w:pPr>
        <w:spacing w:after="0" w:line="276" w:lineRule="auto"/>
        <w:jc w:val="both"/>
        <w:rPr>
          <w:lang w:val="en-US"/>
        </w:rPr>
      </w:pPr>
      <w:r w:rsidRPr="002661A6">
        <w:rPr>
          <w:lang w:val="en-US"/>
        </w:rPr>
        <w:t>It is important to note that customs unions differ from free trade areas, in which member countries eliminate tariffs on goods traded between them but retain the ability to set their own tariffs on imported goods. In contrast, customs unions involve the establishment of a common external tariff, which means that the same tariff is applied by all member countries to imported goods from non-member states.</w:t>
      </w:r>
      <w:r w:rsidR="00C2589C">
        <w:rPr>
          <w:lang w:val="en-US"/>
        </w:rPr>
        <w:t xml:space="preserve"> </w:t>
      </w:r>
    </w:p>
    <w:p w14:paraId="564C2EED" w14:textId="77777777" w:rsidR="00C2589C" w:rsidRDefault="00C2589C" w:rsidP="00C2589C">
      <w:pPr>
        <w:spacing w:after="0" w:line="276" w:lineRule="auto"/>
        <w:jc w:val="both"/>
        <w:rPr>
          <w:lang w:val="en-US"/>
        </w:rPr>
      </w:pPr>
    </w:p>
    <w:p w14:paraId="64661906" w14:textId="3AC297F4" w:rsidR="00845403" w:rsidRDefault="00845403" w:rsidP="00C2589C">
      <w:pPr>
        <w:spacing w:after="0" w:line="276" w:lineRule="auto"/>
        <w:jc w:val="both"/>
        <w:rPr>
          <w:lang w:val="en-US"/>
        </w:rPr>
      </w:pPr>
      <w:r w:rsidRPr="002661A6">
        <w:rPr>
          <w:lang w:val="en-US"/>
        </w:rPr>
        <w:t>Additionally, customs unions differ from common markets, which not only eliminate tariffs and adopt a common external tariff, but also allow for the free movement of capital, labor, and other factors of production among member countries.</w:t>
      </w:r>
    </w:p>
    <w:p w14:paraId="58AEF5FF" w14:textId="43B11848" w:rsidR="00D32D70" w:rsidRDefault="00D32D70" w:rsidP="00C2589C">
      <w:pPr>
        <w:spacing w:after="0" w:line="276" w:lineRule="auto"/>
        <w:ind w:firstLine="708"/>
        <w:jc w:val="both"/>
        <w:rPr>
          <w:lang w:val="en-US"/>
        </w:rPr>
      </w:pPr>
    </w:p>
    <w:p w14:paraId="7BFD685B" w14:textId="77777777" w:rsidR="00C2589C" w:rsidRDefault="00C2589C" w:rsidP="00C2589C">
      <w:pPr>
        <w:spacing w:after="0" w:line="276" w:lineRule="auto"/>
        <w:ind w:firstLine="708"/>
        <w:jc w:val="both"/>
        <w:rPr>
          <w:lang w:val="en-US"/>
        </w:rPr>
      </w:pPr>
    </w:p>
    <w:p w14:paraId="3BDAD6AC" w14:textId="77777777" w:rsidR="00845403" w:rsidRPr="00266A62" w:rsidRDefault="00845403" w:rsidP="00266A62">
      <w:pPr>
        <w:pStyle w:val="Titre2"/>
        <w:rPr>
          <w:color w:val="000000" w:themeColor="text1"/>
          <w:lang w:val="en-US"/>
        </w:rPr>
      </w:pPr>
      <w:bookmarkStart w:id="10" w:name="_Toc135834937"/>
      <w:r w:rsidRPr="00266A62">
        <w:rPr>
          <w:color w:val="000000" w:themeColor="text1"/>
          <w:lang w:val="en-US"/>
        </w:rPr>
        <w:t>3.2 Welfare effects of a tariff</w:t>
      </w:r>
      <w:bookmarkEnd w:id="10"/>
      <w:r w:rsidRPr="00266A62">
        <w:rPr>
          <w:color w:val="000000" w:themeColor="text1"/>
          <w:lang w:val="en-US"/>
        </w:rPr>
        <w:t xml:space="preserve"> </w:t>
      </w:r>
    </w:p>
    <w:p w14:paraId="556A46A5" w14:textId="77777777" w:rsidR="00845403" w:rsidRPr="00827A5D" w:rsidRDefault="00845403" w:rsidP="00C2589C">
      <w:pPr>
        <w:spacing w:after="0" w:line="276" w:lineRule="auto"/>
        <w:jc w:val="both"/>
        <w:rPr>
          <w:lang w:val="en-US"/>
        </w:rPr>
      </w:pPr>
      <w:r>
        <w:rPr>
          <w:lang w:val="en-US"/>
        </w:rPr>
        <w:t xml:space="preserve">A tariff is a tax levied when a good is imported. The most common levied tariffs are ad valorem tariffs. </w:t>
      </w:r>
      <w:r w:rsidRPr="00827A5D">
        <w:rPr>
          <w:lang w:val="en-US"/>
        </w:rPr>
        <w:t>An ad valorem tariff is a type of tariff that is based on the value of the goods being imported. It is expressed as a percentage of the value of the goods, and it is applied to the customs value of the goods at the time of import</w:t>
      </w:r>
      <w:r>
        <w:rPr>
          <w:lang w:val="en-US"/>
        </w:rPr>
        <w:t xml:space="preserve"> </w:t>
      </w:r>
      <w:sdt>
        <w:sdtPr>
          <w:rPr>
            <w:lang w:val="en-US"/>
          </w:rPr>
          <w:id w:val="-757137415"/>
          <w:citation/>
        </w:sdtPr>
        <w:sdtContent>
          <w:r>
            <w:rPr>
              <w:lang w:val="en-US"/>
            </w:rPr>
            <w:fldChar w:fldCharType="begin"/>
          </w:r>
          <w:r>
            <w:rPr>
              <w:lang w:val="en-US"/>
            </w:rPr>
            <w:instrText xml:space="preserve"> CITATION Kru15 \l 1033 </w:instrText>
          </w:r>
          <w:r>
            <w:rPr>
              <w:lang w:val="en-US"/>
            </w:rPr>
            <w:fldChar w:fldCharType="separate"/>
          </w:r>
          <w:r>
            <w:rPr>
              <w:noProof/>
              <w:lang w:val="en-US"/>
            </w:rPr>
            <w:t xml:space="preserve"> </w:t>
          </w:r>
          <w:r w:rsidRPr="002661A6">
            <w:rPr>
              <w:noProof/>
              <w:lang w:val="en-US"/>
            </w:rPr>
            <w:t>(Krugman, Obstfeld, &amp; Melitz, 2015)</w:t>
          </w:r>
          <w:r>
            <w:rPr>
              <w:lang w:val="en-US"/>
            </w:rPr>
            <w:fldChar w:fldCharType="end"/>
          </w:r>
        </w:sdtContent>
      </w:sdt>
      <w:r w:rsidRPr="00827A5D">
        <w:rPr>
          <w:lang w:val="en-US"/>
        </w:rPr>
        <w:t>.</w:t>
      </w:r>
    </w:p>
    <w:p w14:paraId="65813CCE" w14:textId="77777777" w:rsidR="00C2589C" w:rsidRDefault="00C2589C" w:rsidP="00C2589C">
      <w:pPr>
        <w:spacing w:after="0" w:line="276" w:lineRule="auto"/>
        <w:jc w:val="both"/>
        <w:rPr>
          <w:lang w:val="en-US"/>
        </w:rPr>
      </w:pPr>
    </w:p>
    <w:p w14:paraId="4DFE2D97" w14:textId="70E7D78B" w:rsidR="00845403" w:rsidRDefault="00845403" w:rsidP="00C2589C">
      <w:pPr>
        <w:spacing w:after="0" w:line="276" w:lineRule="auto"/>
        <w:jc w:val="both"/>
        <w:rPr>
          <w:lang w:val="en-US"/>
        </w:rPr>
      </w:pPr>
      <w:r w:rsidRPr="00EA592B">
        <w:rPr>
          <w:lang w:val="en-US"/>
        </w:rPr>
        <w:t xml:space="preserve">The usual approach for analyzing the impact of tariffs on prices and welfare is to utilize a partial equilibrium model of import demand and export supply in a perfectly competitive market. This framework allows for the examination of the effects of tariffs on specific sectors or goods, while abstracting away from the broader effects on the economy as a whole. </w:t>
      </w:r>
      <w:r>
        <w:rPr>
          <w:lang w:val="en-US"/>
        </w:rPr>
        <w:t xml:space="preserve">To measure and compare the costs and benefits of a tariff we need to define consumer and producer surplus. Consumer surplus </w:t>
      </w:r>
      <w:r w:rsidRPr="001D097D">
        <w:rPr>
          <w:lang w:val="en-US"/>
        </w:rPr>
        <w:t>is a measure of the benefit that consumers receive from purchasing goods and services. It represents the difference between the maximum price that a consumer is willing to pay for a good or service and the actual price that they pay.</w:t>
      </w:r>
      <w:r>
        <w:rPr>
          <w:lang w:val="en-US"/>
        </w:rPr>
        <w:t xml:space="preserve"> </w:t>
      </w:r>
    </w:p>
    <w:p w14:paraId="2B27EB26" w14:textId="77777777" w:rsidR="00845403" w:rsidRDefault="00845403" w:rsidP="00C2589C">
      <w:pPr>
        <w:spacing w:after="0" w:line="276" w:lineRule="auto"/>
        <w:jc w:val="both"/>
        <w:rPr>
          <w:noProof/>
          <w:lang w:val="en-US"/>
        </w:rPr>
      </w:pPr>
      <w:r>
        <w:rPr>
          <w:noProof/>
          <w:lang w:val="en-US"/>
        </w:rPr>
        <w:lastRenderedPageBreak/>
        <w:drawing>
          <wp:inline distT="0" distB="0" distL="0" distR="0" wp14:anchorId="405F97BD" wp14:editId="2E4D004F">
            <wp:extent cx="3771900" cy="2785763"/>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2369" cy="2793495"/>
                    </a:xfrm>
                    <a:prstGeom prst="rect">
                      <a:avLst/>
                    </a:prstGeom>
                    <a:noFill/>
                  </pic:spPr>
                </pic:pic>
              </a:graphicData>
            </a:graphic>
          </wp:inline>
        </w:drawing>
      </w:r>
    </w:p>
    <w:p w14:paraId="3574DCDC" w14:textId="4C97A6D6" w:rsidR="00845403" w:rsidRDefault="00845403" w:rsidP="00C2589C">
      <w:pPr>
        <w:spacing w:after="0" w:line="276" w:lineRule="auto"/>
        <w:jc w:val="both"/>
        <w:rPr>
          <w:lang w:val="en-US"/>
        </w:rPr>
      </w:pPr>
      <w:r>
        <w:rPr>
          <w:lang w:val="en-US"/>
        </w:rPr>
        <w:t>Fig</w:t>
      </w:r>
      <w:r w:rsidR="00703F14">
        <w:rPr>
          <w:lang w:val="en-US"/>
        </w:rPr>
        <w:t>ure</w:t>
      </w:r>
      <w:r>
        <w:rPr>
          <w:lang w:val="en-US"/>
        </w:rPr>
        <w:t xml:space="preserve"> 3.1 </w:t>
      </w:r>
      <w:r w:rsidR="00703F14">
        <w:rPr>
          <w:lang w:val="en-US"/>
        </w:rPr>
        <w:t>C</w:t>
      </w:r>
      <w:r>
        <w:rPr>
          <w:lang w:val="en-US"/>
        </w:rPr>
        <w:t>onsumer surplus</w:t>
      </w:r>
    </w:p>
    <w:p w14:paraId="3419DE4C" w14:textId="77777777" w:rsidR="00C2589C" w:rsidRDefault="00C2589C" w:rsidP="00C2589C">
      <w:pPr>
        <w:spacing w:after="0" w:line="276" w:lineRule="auto"/>
        <w:jc w:val="both"/>
        <w:rPr>
          <w:lang w:val="en-US"/>
        </w:rPr>
      </w:pPr>
    </w:p>
    <w:p w14:paraId="5F49A568" w14:textId="7C915D0C" w:rsidR="00845403" w:rsidRPr="004A57A9" w:rsidRDefault="00845403" w:rsidP="00C2589C">
      <w:pPr>
        <w:spacing w:after="0" w:line="276" w:lineRule="auto"/>
        <w:jc w:val="both"/>
        <w:rPr>
          <w:lang w:val="en-US"/>
        </w:rPr>
      </w:pPr>
      <w:r w:rsidRPr="00D24109">
        <w:rPr>
          <w:lang w:val="en-US"/>
        </w:rPr>
        <w:t xml:space="preserve">Consumer surplus can be </w:t>
      </w:r>
      <w:r>
        <w:rPr>
          <w:lang w:val="en-US"/>
        </w:rPr>
        <w:t>derived from</w:t>
      </w:r>
      <w:r w:rsidRPr="00D24109">
        <w:rPr>
          <w:lang w:val="en-US"/>
        </w:rPr>
        <w:t xml:space="preserve"> the demand curve for a good or service</w:t>
      </w:r>
      <w:r>
        <w:rPr>
          <w:lang w:val="en-US"/>
        </w:rPr>
        <w:t xml:space="preserve"> see fig</w:t>
      </w:r>
      <w:r w:rsidR="00C2589C">
        <w:rPr>
          <w:lang w:val="en-US"/>
        </w:rPr>
        <w:t>ure</w:t>
      </w:r>
      <w:r>
        <w:rPr>
          <w:lang w:val="en-US"/>
        </w:rPr>
        <w:t xml:space="preserve"> 3.1.</w:t>
      </w:r>
      <w:r w:rsidRPr="00D24109">
        <w:rPr>
          <w:lang w:val="en-US"/>
        </w:rPr>
        <w:t xml:space="preserve"> </w:t>
      </w:r>
      <w:r>
        <w:rPr>
          <w:lang w:val="en-US"/>
        </w:rPr>
        <w:t xml:space="preserve"> At price </w:t>
      </w:r>
      <w:r w:rsidRPr="003D55C2">
        <w:rPr>
          <w:lang w:val="en-US"/>
        </w:rPr>
        <w:t>P</w:t>
      </w:r>
      <w:r w:rsidRPr="003D55C2">
        <w:rPr>
          <w:vertAlign w:val="subscript"/>
          <w:lang w:val="en-US"/>
        </w:rPr>
        <w:t>1</w:t>
      </w:r>
      <w:r>
        <w:rPr>
          <w:vertAlign w:val="subscript"/>
          <w:lang w:val="en-US"/>
        </w:rPr>
        <w:t xml:space="preserve"> </w:t>
      </w:r>
      <w:r w:rsidRPr="00D24109">
        <w:rPr>
          <w:lang w:val="en-US"/>
        </w:rPr>
        <w:t xml:space="preserve"> </w:t>
      </w:r>
      <w:r>
        <w:rPr>
          <w:lang w:val="en-US"/>
        </w:rPr>
        <w:t xml:space="preserve">  demand is </w:t>
      </w:r>
      <w:r w:rsidRPr="003D55C2">
        <w:rPr>
          <w:lang w:val="en-US"/>
        </w:rPr>
        <w:t>Q</w:t>
      </w:r>
      <w:r>
        <w:rPr>
          <w:vertAlign w:val="subscript"/>
          <w:lang w:val="en-US"/>
        </w:rPr>
        <w:t>1</w:t>
      </w:r>
      <w:r>
        <w:rPr>
          <w:lang w:val="en-US"/>
        </w:rPr>
        <w:t>, in this case consumer surplus is calculated by subtracting P</w:t>
      </w:r>
      <w:r>
        <w:rPr>
          <w:vertAlign w:val="subscript"/>
          <w:lang w:val="en-US"/>
        </w:rPr>
        <w:t>1</w:t>
      </w:r>
      <w:r>
        <w:rPr>
          <w:lang w:val="en-US"/>
        </w:rPr>
        <w:t xml:space="preserve"> times Q</w:t>
      </w:r>
      <w:r>
        <w:rPr>
          <w:vertAlign w:val="subscript"/>
          <w:lang w:val="en-US"/>
        </w:rPr>
        <w:t xml:space="preserve">1 </w:t>
      </w:r>
      <w:r>
        <w:rPr>
          <w:lang w:val="en-US"/>
        </w:rPr>
        <w:t>from the area under the demand curve up to Q</w:t>
      </w:r>
      <w:r>
        <w:rPr>
          <w:vertAlign w:val="subscript"/>
          <w:lang w:val="en-US"/>
        </w:rPr>
        <w:t>1</w:t>
      </w:r>
      <w:r>
        <w:rPr>
          <w:lang w:val="en-US"/>
        </w:rPr>
        <w:t>. Which is graphically illustrated by the areas labels a + b</w:t>
      </w:r>
      <w:r w:rsidRPr="00D24109">
        <w:rPr>
          <w:lang w:val="en-US"/>
        </w:rPr>
        <w:t>.</w:t>
      </w:r>
      <w:r>
        <w:rPr>
          <w:lang w:val="en-US"/>
        </w:rPr>
        <w:t xml:space="preserve"> If prices where to increase to P</w:t>
      </w:r>
      <w:r>
        <w:rPr>
          <w:vertAlign w:val="subscript"/>
          <w:lang w:val="en-US"/>
        </w:rPr>
        <w:t xml:space="preserve">2 </w:t>
      </w:r>
      <w:r>
        <w:rPr>
          <w:lang w:val="en-US"/>
        </w:rPr>
        <w:t>the quantity demanded falls to Q</w:t>
      </w:r>
      <w:r>
        <w:rPr>
          <w:vertAlign w:val="subscript"/>
          <w:lang w:val="en-US"/>
        </w:rPr>
        <w:t>2</w:t>
      </w:r>
      <w:r>
        <w:rPr>
          <w:lang w:val="en-US"/>
        </w:rPr>
        <w:t xml:space="preserve"> and consumer surplus fall</w:t>
      </w:r>
      <w:r w:rsidR="007B1672">
        <w:rPr>
          <w:lang w:val="en-US"/>
        </w:rPr>
        <w:t>s</w:t>
      </w:r>
      <w:r>
        <w:rPr>
          <w:lang w:val="en-US"/>
        </w:rPr>
        <w:t xml:space="preserve"> by area b to just area a. </w:t>
      </w:r>
    </w:p>
    <w:p w14:paraId="3D2C98D9" w14:textId="77777777" w:rsidR="00C2589C" w:rsidRDefault="00845403" w:rsidP="00C2589C">
      <w:pPr>
        <w:spacing w:after="0" w:line="276" w:lineRule="auto"/>
        <w:jc w:val="both"/>
        <w:rPr>
          <w:lang w:val="en-US"/>
        </w:rPr>
      </w:pPr>
      <w:r>
        <w:rPr>
          <w:lang w:val="en-US"/>
        </w:rPr>
        <w:tab/>
      </w:r>
    </w:p>
    <w:p w14:paraId="275B7D8B" w14:textId="21929E31" w:rsidR="00845403" w:rsidRDefault="00845403" w:rsidP="00C2589C">
      <w:pPr>
        <w:spacing w:after="0" w:line="276" w:lineRule="auto"/>
        <w:jc w:val="both"/>
        <w:rPr>
          <w:lang w:val="en-US"/>
        </w:rPr>
      </w:pPr>
      <w:r>
        <w:rPr>
          <w:lang w:val="en-US"/>
        </w:rPr>
        <w:t>Producer surplus is a similar concept, it measures the difference between the price a producer is willing to sell and the price he actually receives. The producer surplus can also be derived graphically using the supply curve, see fig</w:t>
      </w:r>
      <w:r w:rsidR="00C2589C">
        <w:rPr>
          <w:lang w:val="en-US"/>
        </w:rPr>
        <w:t>ure</w:t>
      </w:r>
      <w:r>
        <w:rPr>
          <w:lang w:val="en-US"/>
        </w:rPr>
        <w:t xml:space="preserve"> 3.2. </w:t>
      </w:r>
    </w:p>
    <w:p w14:paraId="145DC450" w14:textId="77777777" w:rsidR="00C2589C" w:rsidRDefault="00C2589C" w:rsidP="00C2589C">
      <w:pPr>
        <w:spacing w:after="0" w:line="276" w:lineRule="auto"/>
        <w:jc w:val="both"/>
        <w:rPr>
          <w:lang w:val="en-US"/>
        </w:rPr>
      </w:pPr>
    </w:p>
    <w:p w14:paraId="7BEC1383" w14:textId="77777777" w:rsidR="00845403" w:rsidRDefault="00845403" w:rsidP="00C2589C">
      <w:pPr>
        <w:spacing w:after="0" w:line="276" w:lineRule="auto"/>
        <w:jc w:val="both"/>
        <w:rPr>
          <w:lang w:val="en-US"/>
        </w:rPr>
      </w:pPr>
      <w:r>
        <w:rPr>
          <w:noProof/>
          <w:lang w:val="en-US"/>
        </w:rPr>
        <w:drawing>
          <wp:inline distT="0" distB="0" distL="0" distR="0" wp14:anchorId="5B119796" wp14:editId="4CF13ADF">
            <wp:extent cx="3657600" cy="2522471"/>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2753" cy="2532921"/>
                    </a:xfrm>
                    <a:prstGeom prst="rect">
                      <a:avLst/>
                    </a:prstGeom>
                    <a:noFill/>
                  </pic:spPr>
                </pic:pic>
              </a:graphicData>
            </a:graphic>
          </wp:inline>
        </w:drawing>
      </w:r>
    </w:p>
    <w:p w14:paraId="2AB57683" w14:textId="47790FA7" w:rsidR="00845403" w:rsidRDefault="00845403" w:rsidP="00C2589C">
      <w:pPr>
        <w:spacing w:after="0" w:line="276" w:lineRule="auto"/>
        <w:jc w:val="both"/>
        <w:rPr>
          <w:lang w:val="en-US"/>
        </w:rPr>
      </w:pPr>
      <w:r>
        <w:rPr>
          <w:lang w:val="en-US"/>
        </w:rPr>
        <w:t>Fig</w:t>
      </w:r>
      <w:r w:rsidR="00703F14">
        <w:rPr>
          <w:lang w:val="en-US"/>
        </w:rPr>
        <w:t>ure</w:t>
      </w:r>
      <w:r>
        <w:rPr>
          <w:lang w:val="en-US"/>
        </w:rPr>
        <w:t xml:space="preserve"> </w:t>
      </w:r>
      <w:r w:rsidR="00D817F8">
        <w:rPr>
          <w:lang w:val="en-US"/>
        </w:rPr>
        <w:t xml:space="preserve">3.2 </w:t>
      </w:r>
      <w:r w:rsidR="00703F14">
        <w:rPr>
          <w:lang w:val="en-US"/>
        </w:rPr>
        <w:t>P</w:t>
      </w:r>
      <w:r w:rsidR="00D817F8">
        <w:rPr>
          <w:lang w:val="en-US"/>
        </w:rPr>
        <w:t>roducer</w:t>
      </w:r>
      <w:r>
        <w:rPr>
          <w:lang w:val="en-US"/>
        </w:rPr>
        <w:t xml:space="preserve"> surplus</w:t>
      </w:r>
    </w:p>
    <w:p w14:paraId="6CD5E823" w14:textId="77777777" w:rsidR="00C2589C" w:rsidRDefault="00C2589C" w:rsidP="00C2589C">
      <w:pPr>
        <w:spacing w:after="0" w:line="276" w:lineRule="auto"/>
        <w:jc w:val="both"/>
        <w:rPr>
          <w:lang w:val="en-US"/>
        </w:rPr>
      </w:pPr>
    </w:p>
    <w:p w14:paraId="0E90450D" w14:textId="135BEC72" w:rsidR="00845403" w:rsidRDefault="00845403" w:rsidP="00C2589C">
      <w:pPr>
        <w:spacing w:after="0" w:line="276" w:lineRule="auto"/>
        <w:jc w:val="both"/>
        <w:rPr>
          <w:lang w:val="en-US"/>
        </w:rPr>
      </w:pPr>
      <w:r>
        <w:rPr>
          <w:lang w:val="en-US"/>
        </w:rPr>
        <w:t>Calculating the producer surplus is similar to the consumer surplus. If P</w:t>
      </w:r>
      <w:r>
        <w:rPr>
          <w:vertAlign w:val="subscript"/>
          <w:lang w:val="en-US"/>
        </w:rPr>
        <w:t>1</w:t>
      </w:r>
      <w:r>
        <w:rPr>
          <w:lang w:val="en-US"/>
        </w:rPr>
        <w:t xml:space="preserve"> is the price and Q</w:t>
      </w:r>
      <w:r>
        <w:rPr>
          <w:vertAlign w:val="subscript"/>
          <w:lang w:val="en-US"/>
        </w:rPr>
        <w:t>1</w:t>
      </w:r>
      <w:r>
        <w:rPr>
          <w:lang w:val="en-US"/>
        </w:rPr>
        <w:t xml:space="preserve"> the quantity supplied. Then producer surplus is P</w:t>
      </w:r>
      <w:r>
        <w:rPr>
          <w:vertAlign w:val="subscript"/>
          <w:lang w:val="en-US"/>
        </w:rPr>
        <w:t xml:space="preserve">1 </w:t>
      </w:r>
      <w:r>
        <w:rPr>
          <w:lang w:val="en-US"/>
        </w:rPr>
        <w:t>times Q</w:t>
      </w:r>
      <w:r>
        <w:rPr>
          <w:vertAlign w:val="subscript"/>
          <w:lang w:val="en-US"/>
        </w:rPr>
        <w:t>1</w:t>
      </w:r>
      <w:r>
        <w:rPr>
          <w:lang w:val="en-US"/>
        </w:rPr>
        <w:t xml:space="preserve"> </w:t>
      </w:r>
      <w:r w:rsidR="00C2589C">
        <w:rPr>
          <w:lang w:val="en-US"/>
        </w:rPr>
        <w:t>(</w:t>
      </w:r>
      <w:proofErr w:type="gramStart"/>
      <w:r w:rsidR="00C2589C">
        <w:rPr>
          <w:lang w:val="en-US"/>
        </w:rPr>
        <w:t>i.e.</w:t>
      </w:r>
      <w:proofErr w:type="gramEnd"/>
      <w:r w:rsidR="00C2589C">
        <w:rPr>
          <w:lang w:val="en-US"/>
        </w:rPr>
        <w:t xml:space="preserve"> revenue) </w:t>
      </w:r>
      <w:r>
        <w:rPr>
          <w:lang w:val="en-US"/>
        </w:rPr>
        <w:t>minus the area under the supply curve up to Q</w:t>
      </w:r>
      <w:r w:rsidR="00C2589C">
        <w:rPr>
          <w:lang w:val="en-US"/>
        </w:rPr>
        <w:t xml:space="preserve"> (i.e. cost)</w:t>
      </w:r>
      <w:r>
        <w:rPr>
          <w:lang w:val="en-US"/>
        </w:rPr>
        <w:t>. Or in the figure the area labeled as c, if the price rises to P</w:t>
      </w:r>
      <w:r>
        <w:rPr>
          <w:vertAlign w:val="subscript"/>
          <w:lang w:val="en-US"/>
        </w:rPr>
        <w:t>2</w:t>
      </w:r>
      <w:r>
        <w:rPr>
          <w:lang w:val="en-US"/>
        </w:rPr>
        <w:t xml:space="preserve"> the quantity supplied rises </w:t>
      </w:r>
      <w:r>
        <w:rPr>
          <w:lang w:val="en-US"/>
        </w:rPr>
        <w:lastRenderedPageBreak/>
        <w:t>to Q</w:t>
      </w:r>
      <w:r>
        <w:rPr>
          <w:vertAlign w:val="subscript"/>
          <w:lang w:val="en-US"/>
        </w:rPr>
        <w:t>2</w:t>
      </w:r>
      <w:r>
        <w:rPr>
          <w:lang w:val="en-US"/>
        </w:rPr>
        <w:t xml:space="preserve"> and producer surplus rises with the area labeled as d. We assume that a loss or gain to either consumers or producers is of the same social worth.  </w:t>
      </w:r>
    </w:p>
    <w:p w14:paraId="37ABA202" w14:textId="77777777" w:rsidR="00C2589C" w:rsidRDefault="00C2589C" w:rsidP="00C2589C">
      <w:pPr>
        <w:spacing w:after="0" w:line="276" w:lineRule="auto"/>
        <w:jc w:val="both"/>
        <w:rPr>
          <w:lang w:val="en-US"/>
        </w:rPr>
      </w:pPr>
    </w:p>
    <w:p w14:paraId="4171B399" w14:textId="07C7B583" w:rsidR="00845403" w:rsidRDefault="00845403" w:rsidP="00C2589C">
      <w:pPr>
        <w:spacing w:after="0" w:line="276" w:lineRule="auto"/>
        <w:jc w:val="both"/>
        <w:rPr>
          <w:lang w:val="en-US"/>
        </w:rPr>
      </w:pPr>
      <w:r>
        <w:rPr>
          <w:lang w:val="en-US"/>
        </w:rPr>
        <w:t>Next to consumer and producer surplus changes in government revenue also have to be accounted for when analyzing the costs and benefits of a tariff. In the case of an ad valorem tariff government revenues are calculated by multiplying the customs value by the tariff rate. As such the net effect of a tariff on welfare is:</w:t>
      </w:r>
      <w:r w:rsidR="00C2589C">
        <w:rPr>
          <w:lang w:val="en-US"/>
        </w:rPr>
        <w:t xml:space="preserve"> </w:t>
      </w:r>
      <w:r>
        <w:rPr>
          <w:lang w:val="en-US"/>
        </w:rPr>
        <w:t>the change in consumer welfare + change in producer welfare + change in government revenue</w:t>
      </w:r>
      <w:r w:rsidR="00C2589C">
        <w:rPr>
          <w:lang w:val="en-US"/>
        </w:rPr>
        <w:t xml:space="preserve">. </w:t>
      </w:r>
      <w:r>
        <w:rPr>
          <w:lang w:val="en-US"/>
        </w:rPr>
        <w:t xml:space="preserve">See figure 3.3 for an illustration of the net welfare effects of a tariff for a small importing country.  </w:t>
      </w:r>
    </w:p>
    <w:p w14:paraId="138B2474" w14:textId="77777777" w:rsidR="00C2589C" w:rsidRDefault="00C2589C" w:rsidP="00C2589C">
      <w:pPr>
        <w:spacing w:after="0" w:line="276" w:lineRule="auto"/>
        <w:jc w:val="both"/>
        <w:rPr>
          <w:lang w:val="en-US"/>
        </w:rPr>
      </w:pPr>
    </w:p>
    <w:p w14:paraId="4203BF23" w14:textId="77777777" w:rsidR="00845403" w:rsidRDefault="00845403" w:rsidP="00C2589C">
      <w:pPr>
        <w:spacing w:after="0" w:line="276" w:lineRule="auto"/>
        <w:jc w:val="both"/>
        <w:rPr>
          <w:lang w:val="en-US"/>
        </w:rPr>
      </w:pPr>
      <w:r>
        <w:rPr>
          <w:lang w:val="en-US"/>
        </w:rPr>
        <w:t xml:space="preserve">  </w:t>
      </w:r>
      <w:r>
        <w:rPr>
          <w:noProof/>
          <w:lang w:val="en-US"/>
        </w:rPr>
        <w:drawing>
          <wp:inline distT="0" distB="0" distL="0" distR="0" wp14:anchorId="5D6C4DA2" wp14:editId="1EEB2AC7">
            <wp:extent cx="5329555" cy="3270756"/>
            <wp:effectExtent l="0" t="0" r="0"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8689" cy="3282499"/>
                    </a:xfrm>
                    <a:prstGeom prst="rect">
                      <a:avLst/>
                    </a:prstGeom>
                    <a:noFill/>
                  </pic:spPr>
                </pic:pic>
              </a:graphicData>
            </a:graphic>
          </wp:inline>
        </w:drawing>
      </w:r>
    </w:p>
    <w:p w14:paraId="24C8714A" w14:textId="31AAF636" w:rsidR="00845403" w:rsidRDefault="00845403" w:rsidP="00C2589C">
      <w:pPr>
        <w:spacing w:after="0" w:line="276" w:lineRule="auto"/>
        <w:jc w:val="both"/>
        <w:rPr>
          <w:lang w:val="en-US"/>
        </w:rPr>
      </w:pPr>
      <w:r>
        <w:rPr>
          <w:lang w:val="en-US"/>
        </w:rPr>
        <w:t>Fig</w:t>
      </w:r>
      <w:r w:rsidR="00703F14">
        <w:rPr>
          <w:lang w:val="en-US"/>
        </w:rPr>
        <w:t>ure</w:t>
      </w:r>
      <w:r>
        <w:rPr>
          <w:lang w:val="en-US"/>
        </w:rPr>
        <w:t xml:space="preserve"> 3.3 Welfare effects tariff</w:t>
      </w:r>
    </w:p>
    <w:p w14:paraId="5DD1D83A" w14:textId="77777777" w:rsidR="00C2589C" w:rsidRDefault="00C2589C" w:rsidP="00C2589C">
      <w:pPr>
        <w:spacing w:after="0" w:line="276" w:lineRule="auto"/>
        <w:jc w:val="both"/>
        <w:rPr>
          <w:lang w:val="en-US"/>
        </w:rPr>
      </w:pPr>
    </w:p>
    <w:p w14:paraId="38AEF9FA" w14:textId="2785758C" w:rsidR="00845403" w:rsidRDefault="00845403" w:rsidP="00C2589C">
      <w:pPr>
        <w:spacing w:after="0" w:line="276" w:lineRule="auto"/>
        <w:jc w:val="both"/>
        <w:rPr>
          <w:lang w:val="en-US"/>
        </w:rPr>
      </w:pPr>
      <w:r>
        <w:rPr>
          <w:lang w:val="en-US"/>
        </w:rPr>
        <w:t>The institution of a tariff raises the domestic price from P</w:t>
      </w:r>
      <w:r>
        <w:rPr>
          <w:vertAlign w:val="subscript"/>
          <w:lang w:val="en-US"/>
        </w:rPr>
        <w:t xml:space="preserve">w </w:t>
      </w:r>
      <w:r>
        <w:rPr>
          <w:lang w:val="en-US"/>
        </w:rPr>
        <w:t>to P</w:t>
      </w:r>
      <w:r>
        <w:rPr>
          <w:vertAlign w:val="subscript"/>
          <w:lang w:val="en-US"/>
        </w:rPr>
        <w:t>t</w:t>
      </w:r>
      <w:r>
        <w:rPr>
          <w:lang w:val="en-US"/>
        </w:rPr>
        <w:t xml:space="preserve">, due to the increase in price after the tariff import demand lowers from </w:t>
      </w:r>
      <w:r w:rsidRPr="004955A8">
        <w:rPr>
          <w:lang w:val="en-US"/>
        </w:rPr>
        <w:t>D</w:t>
      </w:r>
      <w:r>
        <w:rPr>
          <w:vertAlign w:val="subscript"/>
          <w:lang w:val="en-US"/>
        </w:rPr>
        <w:t>1</w:t>
      </w:r>
      <w:r>
        <w:rPr>
          <w:lang w:val="en-US"/>
        </w:rPr>
        <w:t>-S</w:t>
      </w:r>
      <w:r>
        <w:rPr>
          <w:vertAlign w:val="subscript"/>
          <w:lang w:val="en-US"/>
        </w:rPr>
        <w:t xml:space="preserve">1 </w:t>
      </w:r>
      <w:r>
        <w:rPr>
          <w:lang w:val="en-US"/>
        </w:rPr>
        <w:t>to D</w:t>
      </w:r>
      <w:r>
        <w:rPr>
          <w:vertAlign w:val="subscript"/>
          <w:lang w:val="en-US"/>
        </w:rPr>
        <w:t>2</w:t>
      </w:r>
      <w:r>
        <w:rPr>
          <w:lang w:val="en-US"/>
        </w:rPr>
        <w:t xml:space="preserve"> -S</w:t>
      </w:r>
      <w:r>
        <w:rPr>
          <w:vertAlign w:val="subscript"/>
          <w:lang w:val="en-US"/>
        </w:rPr>
        <w:t>2</w:t>
      </w:r>
      <w:r>
        <w:rPr>
          <w:lang w:val="en-US"/>
        </w:rPr>
        <w:t>.  W</w:t>
      </w:r>
      <w:r w:rsidRPr="004955A8">
        <w:rPr>
          <w:lang w:val="en-US"/>
        </w:rPr>
        <w:t>hen</w:t>
      </w:r>
      <w:r>
        <w:rPr>
          <w:lang w:val="en-US"/>
        </w:rPr>
        <w:t xml:space="preserve"> a country is small, a tariff it imposes cannot lower the foreign price of imports. Therefore, the loss of consumer surplus due to rise in price is illustrated by the areas: a, b, c, and d. The tariff increases the price of the good on the local market, as such producer surplus increases with the are labeled as a. Government revenue also increases with the imposition of a tariff see the are labeled c. </w:t>
      </w:r>
      <w:r w:rsidR="00841B6E">
        <w:rPr>
          <w:lang w:val="en-US"/>
        </w:rPr>
        <w:t>The total welfare effect equals then –(</w:t>
      </w:r>
      <w:proofErr w:type="spellStart"/>
      <w:r w:rsidR="00841B6E">
        <w:rPr>
          <w:lang w:val="en-US"/>
        </w:rPr>
        <w:t>b+d</w:t>
      </w:r>
      <w:proofErr w:type="spellEnd"/>
      <w:r w:rsidR="00841B6E">
        <w:rPr>
          <w:lang w:val="en-US"/>
        </w:rPr>
        <w:t>).</w:t>
      </w:r>
    </w:p>
    <w:p w14:paraId="2BB8BA59" w14:textId="45FB3E9F" w:rsidR="00845403" w:rsidRDefault="00845403" w:rsidP="00C2589C">
      <w:pPr>
        <w:spacing w:after="0" w:line="276" w:lineRule="auto"/>
        <w:jc w:val="both"/>
        <w:rPr>
          <w:lang w:val="en-US"/>
        </w:rPr>
      </w:pPr>
      <w:r>
        <w:rPr>
          <w:lang w:val="en-US"/>
        </w:rPr>
        <w:t xml:space="preserve"> </w:t>
      </w:r>
    </w:p>
    <w:p w14:paraId="529E2D88" w14:textId="77777777" w:rsidR="00841B6E" w:rsidRPr="004955A8" w:rsidRDefault="00841B6E" w:rsidP="00C2589C">
      <w:pPr>
        <w:spacing w:after="0" w:line="276" w:lineRule="auto"/>
        <w:jc w:val="both"/>
        <w:rPr>
          <w:lang w:val="en-US"/>
        </w:rPr>
      </w:pPr>
    </w:p>
    <w:p w14:paraId="68D1A998" w14:textId="77777777" w:rsidR="00845403" w:rsidRPr="00266A62" w:rsidRDefault="00845403" w:rsidP="00266A62">
      <w:pPr>
        <w:pStyle w:val="Titre2"/>
        <w:rPr>
          <w:color w:val="000000" w:themeColor="text1"/>
          <w:lang w:val="en-US"/>
        </w:rPr>
      </w:pPr>
      <w:bookmarkStart w:id="11" w:name="_Toc135834938"/>
      <w:r w:rsidRPr="00266A62">
        <w:rPr>
          <w:color w:val="000000" w:themeColor="text1"/>
          <w:lang w:val="en-US"/>
        </w:rPr>
        <w:t>3.3 Welfare effects after joining a customs union: trade diversion and trade creation</w:t>
      </w:r>
      <w:bookmarkEnd w:id="11"/>
    </w:p>
    <w:p w14:paraId="1DC241A6" w14:textId="77777777" w:rsidR="00841B6E" w:rsidRDefault="00841B6E" w:rsidP="00C2589C">
      <w:pPr>
        <w:spacing w:after="0" w:line="276" w:lineRule="auto"/>
        <w:jc w:val="both"/>
        <w:rPr>
          <w:lang w:val="en-US"/>
        </w:rPr>
      </w:pPr>
    </w:p>
    <w:p w14:paraId="4E640E13" w14:textId="798605EB" w:rsidR="00845403" w:rsidRDefault="00845403" w:rsidP="00C2589C">
      <w:pPr>
        <w:spacing w:after="0" w:line="276" w:lineRule="auto"/>
        <w:jc w:val="both"/>
        <w:rPr>
          <w:lang w:val="en-US"/>
        </w:rPr>
      </w:pPr>
      <w:r w:rsidRPr="008F6898">
        <w:rPr>
          <w:lang w:val="en-US"/>
        </w:rPr>
        <w:t xml:space="preserve">The formation of a customs union is a specific more complicated case </w:t>
      </w:r>
      <w:r>
        <w:rPr>
          <w:lang w:val="en-US"/>
        </w:rPr>
        <w:t>where</w:t>
      </w:r>
      <w:r w:rsidRPr="008F6898">
        <w:rPr>
          <w:lang w:val="en-US"/>
        </w:rPr>
        <w:t xml:space="preserve"> multiple countries chang</w:t>
      </w:r>
      <w:r>
        <w:rPr>
          <w:lang w:val="en-US"/>
        </w:rPr>
        <w:t>e</w:t>
      </w:r>
      <w:r w:rsidRPr="008F6898">
        <w:rPr>
          <w:lang w:val="en-US"/>
        </w:rPr>
        <w:t xml:space="preserve">, or align their tariff structures. Which subsequent change in price level of imports and exports affecting the </w:t>
      </w:r>
      <w:r>
        <w:rPr>
          <w:lang w:val="en-US"/>
        </w:rPr>
        <w:t>countries trade pattern</w:t>
      </w:r>
      <w:r w:rsidRPr="008F6898">
        <w:rPr>
          <w:lang w:val="en-US"/>
        </w:rPr>
        <w:t>.</w:t>
      </w:r>
      <w:r>
        <w:rPr>
          <w:lang w:val="en-US"/>
        </w:rPr>
        <w:t xml:space="preserve"> </w:t>
      </w:r>
      <w:r w:rsidRPr="008F6898">
        <w:rPr>
          <w:lang w:val="en-US"/>
        </w:rPr>
        <w:t>Viner (1950) suggest</w:t>
      </w:r>
      <w:r>
        <w:rPr>
          <w:lang w:val="en-US"/>
        </w:rPr>
        <w:t>ed</w:t>
      </w:r>
      <w:r w:rsidRPr="008F6898">
        <w:rPr>
          <w:lang w:val="en-US"/>
        </w:rPr>
        <w:t xml:space="preserve"> criteria to distinguish between the advantages and disadvantages of a customs union. </w:t>
      </w:r>
      <w:r>
        <w:rPr>
          <w:lang w:val="en-US"/>
        </w:rPr>
        <w:t>He introduced the concepts</w:t>
      </w:r>
      <w:r w:rsidRPr="008F6898">
        <w:rPr>
          <w:lang w:val="en-US"/>
        </w:rPr>
        <w:t xml:space="preserve"> trade </w:t>
      </w:r>
      <w:r>
        <w:rPr>
          <w:lang w:val="en-US"/>
        </w:rPr>
        <w:t>creation (TC)</w:t>
      </w:r>
      <w:r w:rsidRPr="008F6898">
        <w:rPr>
          <w:lang w:val="en-US"/>
        </w:rPr>
        <w:t xml:space="preserve"> and trade </w:t>
      </w:r>
      <w:r>
        <w:rPr>
          <w:lang w:val="en-US"/>
        </w:rPr>
        <w:t>diversion (TD).</w:t>
      </w:r>
      <w:r w:rsidRPr="008F6898">
        <w:rPr>
          <w:lang w:val="en-US"/>
        </w:rPr>
        <w:t xml:space="preserve"> </w:t>
      </w:r>
      <w:r>
        <w:rPr>
          <w:lang w:val="en-US"/>
        </w:rPr>
        <w:t>TC</w:t>
      </w:r>
      <w:r w:rsidRPr="008F6898">
        <w:rPr>
          <w:lang w:val="en-US"/>
        </w:rPr>
        <w:t xml:space="preserve"> occurs if higher-cost domestic production is replaced by</w:t>
      </w:r>
      <w:r>
        <w:rPr>
          <w:lang w:val="en-US"/>
        </w:rPr>
        <w:t xml:space="preserve"> cheaper producer</w:t>
      </w:r>
      <w:r w:rsidRPr="008F6898">
        <w:rPr>
          <w:lang w:val="en-US"/>
        </w:rPr>
        <w:t xml:space="preserve"> from a partner state. TC raises a country's national welfare.</w:t>
      </w:r>
      <w:r>
        <w:rPr>
          <w:lang w:val="en-US"/>
        </w:rPr>
        <w:t xml:space="preserve"> </w:t>
      </w:r>
      <w:r w:rsidRPr="008F6898">
        <w:rPr>
          <w:lang w:val="en-US"/>
        </w:rPr>
        <w:t>Trade diversion</w:t>
      </w:r>
      <w:r>
        <w:rPr>
          <w:lang w:val="en-US"/>
        </w:rPr>
        <w:t xml:space="preserve"> on the other hand</w:t>
      </w:r>
      <w:r w:rsidRPr="008F6898">
        <w:rPr>
          <w:lang w:val="en-US"/>
        </w:rPr>
        <w:t xml:space="preserve"> occurs when a customs </w:t>
      </w:r>
      <w:r w:rsidRPr="008F6898">
        <w:rPr>
          <w:lang w:val="en-US"/>
        </w:rPr>
        <w:lastRenderedPageBreak/>
        <w:t xml:space="preserve">union diverts trade away from a more efficient supplier outside the </w:t>
      </w:r>
      <w:r>
        <w:rPr>
          <w:lang w:val="en-US"/>
        </w:rPr>
        <w:t>customs union</w:t>
      </w:r>
      <w:r w:rsidRPr="008F6898">
        <w:rPr>
          <w:lang w:val="en-US"/>
        </w:rPr>
        <w:t xml:space="preserve"> towards a less efficient higher cost supplier within the</w:t>
      </w:r>
      <w:r>
        <w:rPr>
          <w:lang w:val="en-US"/>
        </w:rPr>
        <w:t xml:space="preserve"> customs</w:t>
      </w:r>
      <w:r w:rsidRPr="008F6898">
        <w:rPr>
          <w:lang w:val="en-US"/>
        </w:rPr>
        <w:t xml:space="preserve"> union</w:t>
      </w:r>
      <w:r>
        <w:rPr>
          <w:lang w:val="en-US"/>
        </w:rPr>
        <w:t>. TD</w:t>
      </w:r>
      <w:r w:rsidRPr="008F6898">
        <w:rPr>
          <w:lang w:val="en-US"/>
        </w:rPr>
        <w:t xml:space="preserve"> reduc</w:t>
      </w:r>
      <w:r>
        <w:rPr>
          <w:lang w:val="en-US"/>
        </w:rPr>
        <w:t>es</w:t>
      </w:r>
      <w:r w:rsidRPr="008F6898">
        <w:rPr>
          <w:lang w:val="en-US"/>
        </w:rPr>
        <w:t xml:space="preserve"> welfare</w:t>
      </w:r>
      <w:r>
        <w:rPr>
          <w:lang w:val="en-US"/>
        </w:rPr>
        <w:t xml:space="preserve"> for the country joining the customs union</w:t>
      </w:r>
      <w:r w:rsidRPr="005A4E80">
        <w:rPr>
          <w:lang w:val="en-US"/>
        </w:rPr>
        <w:t xml:space="preserve"> </w:t>
      </w:r>
      <w:sdt>
        <w:sdtPr>
          <w:rPr>
            <w:lang w:val="en-US"/>
          </w:rPr>
          <w:id w:val="-1548522022"/>
          <w:citation/>
        </w:sdtPr>
        <w:sdtContent>
          <w:r>
            <w:rPr>
              <w:lang w:val="en-US"/>
            </w:rPr>
            <w:fldChar w:fldCharType="begin"/>
          </w:r>
          <w:r>
            <w:rPr>
              <w:lang w:val="en-US"/>
            </w:rPr>
            <w:instrText xml:space="preserve"> CITATION Slo09 \l 1033 </w:instrText>
          </w:r>
          <w:r>
            <w:rPr>
              <w:lang w:val="en-US"/>
            </w:rPr>
            <w:fldChar w:fldCharType="separate"/>
          </w:r>
          <w:r>
            <w:rPr>
              <w:noProof/>
              <w:lang w:val="en-US"/>
            </w:rPr>
            <w:t xml:space="preserve"> </w:t>
          </w:r>
          <w:r w:rsidRPr="005A4E80">
            <w:rPr>
              <w:noProof/>
              <w:lang w:val="en-US"/>
            </w:rPr>
            <w:t>(Sloman &amp; Wride, 2009)</w:t>
          </w:r>
          <w:r>
            <w:rPr>
              <w:lang w:val="en-US"/>
            </w:rPr>
            <w:fldChar w:fldCharType="end"/>
          </w:r>
        </w:sdtContent>
      </w:sdt>
      <w:r w:rsidRPr="008F6898">
        <w:rPr>
          <w:lang w:val="en-US"/>
        </w:rPr>
        <w:t xml:space="preserve">. </w:t>
      </w:r>
      <w:r>
        <w:rPr>
          <w:lang w:val="en-US"/>
        </w:rPr>
        <w:t xml:space="preserve"> We can illustrate both cases with a graphical partial equilibrium model see fig</w:t>
      </w:r>
      <w:r w:rsidR="005065BC">
        <w:rPr>
          <w:lang w:val="en-US"/>
        </w:rPr>
        <w:t>ure</w:t>
      </w:r>
      <w:r>
        <w:rPr>
          <w:lang w:val="en-US"/>
        </w:rPr>
        <w:t xml:space="preserve"> 3.4 and fig</w:t>
      </w:r>
      <w:r w:rsidR="005065BC">
        <w:rPr>
          <w:lang w:val="en-US"/>
        </w:rPr>
        <w:t>ure</w:t>
      </w:r>
      <w:r>
        <w:rPr>
          <w:lang w:val="en-US"/>
        </w:rPr>
        <w:t xml:space="preserve"> </w:t>
      </w:r>
      <w:r w:rsidR="00D817F8">
        <w:rPr>
          <w:lang w:val="en-US"/>
        </w:rPr>
        <w:t>3.5.</w:t>
      </w:r>
    </w:p>
    <w:p w14:paraId="259E1397" w14:textId="77777777" w:rsidR="005065BC" w:rsidRDefault="005065BC" w:rsidP="00C2589C">
      <w:pPr>
        <w:spacing w:after="0" w:line="276" w:lineRule="auto"/>
        <w:jc w:val="both"/>
        <w:rPr>
          <w:lang w:val="en-US"/>
        </w:rPr>
      </w:pPr>
    </w:p>
    <w:p w14:paraId="6F7CD148" w14:textId="77777777" w:rsidR="00845403" w:rsidRDefault="00845403" w:rsidP="00C2589C">
      <w:pPr>
        <w:spacing w:after="0" w:line="276" w:lineRule="auto"/>
        <w:jc w:val="both"/>
        <w:rPr>
          <w:lang w:val="en-US"/>
        </w:rPr>
      </w:pPr>
      <w:r>
        <w:rPr>
          <w:lang w:val="en-US"/>
        </w:rPr>
        <w:t xml:space="preserve"> </w:t>
      </w:r>
      <w:r>
        <w:rPr>
          <w:noProof/>
          <w:lang w:val="en-US"/>
        </w:rPr>
        <w:drawing>
          <wp:inline distT="0" distB="0" distL="0" distR="0" wp14:anchorId="3ED4CF7D" wp14:editId="0528B4EC">
            <wp:extent cx="4637763" cy="3549015"/>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57033" cy="3563762"/>
                    </a:xfrm>
                    <a:prstGeom prst="rect">
                      <a:avLst/>
                    </a:prstGeom>
                    <a:noFill/>
                  </pic:spPr>
                </pic:pic>
              </a:graphicData>
            </a:graphic>
          </wp:inline>
        </w:drawing>
      </w:r>
    </w:p>
    <w:p w14:paraId="2275A3F4" w14:textId="05168B02" w:rsidR="00845403" w:rsidRDefault="00845403" w:rsidP="00C2589C">
      <w:pPr>
        <w:spacing w:after="0" w:line="276" w:lineRule="auto"/>
        <w:jc w:val="both"/>
        <w:rPr>
          <w:lang w:val="en-US"/>
        </w:rPr>
      </w:pPr>
      <w:r>
        <w:rPr>
          <w:lang w:val="en-US"/>
        </w:rPr>
        <w:t>Fig</w:t>
      </w:r>
      <w:r w:rsidR="00703F14">
        <w:rPr>
          <w:lang w:val="en-US"/>
        </w:rPr>
        <w:t>ure</w:t>
      </w:r>
      <w:r>
        <w:rPr>
          <w:lang w:val="en-US"/>
        </w:rPr>
        <w:t xml:space="preserve"> 3.4 Pure trade creation</w:t>
      </w:r>
    </w:p>
    <w:p w14:paraId="225F5CF6" w14:textId="77777777" w:rsidR="005065BC" w:rsidRDefault="005065BC" w:rsidP="00C2589C">
      <w:pPr>
        <w:spacing w:after="0" w:line="276" w:lineRule="auto"/>
        <w:jc w:val="both"/>
        <w:rPr>
          <w:lang w:val="en-US"/>
        </w:rPr>
      </w:pPr>
    </w:p>
    <w:p w14:paraId="161F9798" w14:textId="30E101EF" w:rsidR="00845403" w:rsidRDefault="00845403" w:rsidP="00C2589C">
      <w:pPr>
        <w:spacing w:after="0" w:line="276" w:lineRule="auto"/>
        <w:jc w:val="both"/>
        <w:rPr>
          <w:lang w:val="en-US"/>
        </w:rPr>
      </w:pPr>
      <w:r>
        <w:rPr>
          <w:lang w:val="en-US"/>
        </w:rPr>
        <w:t>Curves S and D show the domestic supply and demand curves for rice in Rwanda. Assume that the most efficient rice producer globally is Tanzania which is part of the EA</w:t>
      </w:r>
      <w:r w:rsidR="00402C49">
        <w:rPr>
          <w:lang w:val="en-US"/>
        </w:rPr>
        <w:t>U</w:t>
      </w:r>
      <w:r>
        <w:rPr>
          <w:lang w:val="en-US"/>
        </w:rPr>
        <w:t xml:space="preserve"> or in other words that the world market price is equal to the price in the EA</w:t>
      </w:r>
      <w:r w:rsidR="00402C49">
        <w:rPr>
          <w:lang w:val="en-US"/>
        </w:rPr>
        <w:t>U</w:t>
      </w:r>
      <w:r>
        <w:rPr>
          <w:lang w:val="en-US"/>
        </w:rPr>
        <w:t>. Before the CU Rwandan consumers had to pay tariffs on rice and as such the price was P</w:t>
      </w:r>
      <w:r>
        <w:rPr>
          <w:vertAlign w:val="subscript"/>
          <w:lang w:val="en-US"/>
        </w:rPr>
        <w:t>1</w:t>
      </w:r>
      <w:r>
        <w:rPr>
          <w:lang w:val="en-US"/>
        </w:rPr>
        <w:t xml:space="preserve"> and as such Rwanda produced Q</w:t>
      </w:r>
      <w:r>
        <w:rPr>
          <w:vertAlign w:val="subscript"/>
          <w:lang w:val="en-US"/>
        </w:rPr>
        <w:t>2</w:t>
      </w:r>
      <w:r>
        <w:rPr>
          <w:lang w:val="en-US"/>
        </w:rPr>
        <w:t xml:space="preserve"> consumed </w:t>
      </w:r>
      <w:r w:rsidRPr="002D3411">
        <w:rPr>
          <w:lang w:val="en-US"/>
        </w:rPr>
        <w:t>Q</w:t>
      </w:r>
      <w:r>
        <w:rPr>
          <w:vertAlign w:val="subscript"/>
          <w:lang w:val="en-US"/>
        </w:rPr>
        <w:t>1</w:t>
      </w:r>
      <w:r>
        <w:rPr>
          <w:lang w:val="en-US"/>
        </w:rPr>
        <w:t xml:space="preserve"> </w:t>
      </w:r>
      <w:r w:rsidRPr="002D3411">
        <w:rPr>
          <w:lang w:val="en-US"/>
        </w:rPr>
        <w:t>and</w:t>
      </w:r>
      <w:r>
        <w:rPr>
          <w:lang w:val="en-US"/>
        </w:rPr>
        <w:t xml:space="preserve"> imported Q</w:t>
      </w:r>
      <w:r>
        <w:rPr>
          <w:vertAlign w:val="subscript"/>
          <w:lang w:val="en-US"/>
        </w:rPr>
        <w:t>1</w:t>
      </w:r>
      <w:r>
        <w:rPr>
          <w:lang w:val="en-US"/>
        </w:rPr>
        <w:t xml:space="preserve"> – Q</w:t>
      </w:r>
      <w:r>
        <w:rPr>
          <w:vertAlign w:val="subscript"/>
          <w:lang w:val="en-US"/>
        </w:rPr>
        <w:t>2</w:t>
      </w:r>
      <w:r>
        <w:rPr>
          <w:lang w:val="en-US"/>
        </w:rPr>
        <w:t>. With the removal of the tariffs the price fell to P</w:t>
      </w:r>
      <w:r>
        <w:rPr>
          <w:vertAlign w:val="subscript"/>
          <w:lang w:val="en-US"/>
        </w:rPr>
        <w:t>2</w:t>
      </w:r>
      <w:r>
        <w:rPr>
          <w:lang w:val="en-US"/>
        </w:rPr>
        <w:t>, consumption increased to Q</w:t>
      </w:r>
      <w:r>
        <w:rPr>
          <w:vertAlign w:val="subscript"/>
          <w:lang w:val="en-US"/>
        </w:rPr>
        <w:t>3</w:t>
      </w:r>
      <w:r>
        <w:rPr>
          <w:lang w:val="en-US"/>
        </w:rPr>
        <w:t xml:space="preserve"> and production fell to Q</w:t>
      </w:r>
      <w:r>
        <w:rPr>
          <w:vertAlign w:val="subscript"/>
          <w:lang w:val="en-US"/>
        </w:rPr>
        <w:t>4</w:t>
      </w:r>
      <w:r>
        <w:rPr>
          <w:lang w:val="en-US"/>
        </w:rPr>
        <w:t>. Imports thereby increased to Q</w:t>
      </w:r>
      <w:r>
        <w:rPr>
          <w:vertAlign w:val="subscript"/>
          <w:lang w:val="en-US"/>
        </w:rPr>
        <w:t>3</w:t>
      </w:r>
      <w:r>
        <w:rPr>
          <w:lang w:val="en-US"/>
        </w:rPr>
        <w:t xml:space="preserve"> – Q</w:t>
      </w:r>
      <w:r>
        <w:rPr>
          <w:vertAlign w:val="subscript"/>
          <w:lang w:val="en-US"/>
        </w:rPr>
        <w:t xml:space="preserve">4 </w:t>
      </w:r>
      <w:r>
        <w:rPr>
          <w:lang w:val="en-US"/>
        </w:rPr>
        <w:t>and trade has been created. The reduction of price from P</w:t>
      </w:r>
      <w:r>
        <w:rPr>
          <w:vertAlign w:val="subscript"/>
          <w:lang w:val="en-US"/>
        </w:rPr>
        <w:t xml:space="preserve">1 </w:t>
      </w:r>
      <w:r>
        <w:rPr>
          <w:lang w:val="en-US"/>
        </w:rPr>
        <w:t>to P</w:t>
      </w:r>
      <w:r>
        <w:rPr>
          <w:vertAlign w:val="subscript"/>
          <w:lang w:val="en-US"/>
        </w:rPr>
        <w:t>2</w:t>
      </w:r>
      <w:r>
        <w:rPr>
          <w:lang w:val="en-US"/>
        </w:rPr>
        <w:t xml:space="preserve"> leads to a welfare gain for consumers labeled by areas 1 + 2 + 3 + </w:t>
      </w:r>
      <w:proofErr w:type="gramStart"/>
      <w:r>
        <w:rPr>
          <w:lang w:val="en-US"/>
        </w:rPr>
        <w:t>4  and</w:t>
      </w:r>
      <w:proofErr w:type="gramEnd"/>
      <w:r>
        <w:rPr>
          <w:lang w:val="en-US"/>
        </w:rPr>
        <w:t xml:space="preserve"> a reduction of welfare for producers and the government illustrated by areas 1 and 3 respectively. Thereby resulting in a net welfare gain of areas 2 + 4. As such the increased consumption of rice after joining the EA</w:t>
      </w:r>
      <w:r w:rsidR="00402C49">
        <w:rPr>
          <w:lang w:val="en-US"/>
        </w:rPr>
        <w:t>U</w:t>
      </w:r>
      <w:r>
        <w:rPr>
          <w:lang w:val="en-US"/>
        </w:rPr>
        <w:t xml:space="preserve"> can be seen as trade creation. </w:t>
      </w:r>
    </w:p>
    <w:p w14:paraId="19360A79" w14:textId="77777777" w:rsidR="005065BC" w:rsidRDefault="005065BC" w:rsidP="00C2589C">
      <w:pPr>
        <w:spacing w:after="0" w:line="276" w:lineRule="auto"/>
        <w:jc w:val="both"/>
        <w:rPr>
          <w:lang w:val="en-US"/>
        </w:rPr>
      </w:pPr>
    </w:p>
    <w:p w14:paraId="55074E6D" w14:textId="493C7F00" w:rsidR="00845403" w:rsidRDefault="00845403" w:rsidP="00C2589C">
      <w:pPr>
        <w:spacing w:after="0" w:line="276" w:lineRule="auto"/>
        <w:jc w:val="both"/>
        <w:rPr>
          <w:lang w:val="en-US"/>
        </w:rPr>
      </w:pPr>
      <w:r>
        <w:rPr>
          <w:lang w:val="en-US"/>
        </w:rPr>
        <w:t>As previously explained trade diversion is where consumption shifts from a lower cost producer outside of the customs union to a higher cost producer in the customs union see fig</w:t>
      </w:r>
      <w:r w:rsidR="005065BC">
        <w:rPr>
          <w:lang w:val="en-US"/>
        </w:rPr>
        <w:t>ure</w:t>
      </w:r>
      <w:r>
        <w:rPr>
          <w:lang w:val="en-US"/>
        </w:rPr>
        <w:t xml:space="preserve"> 3.5 for a graphical illustration.</w:t>
      </w:r>
    </w:p>
    <w:p w14:paraId="14588BE2" w14:textId="77777777" w:rsidR="00845403" w:rsidRDefault="00845403" w:rsidP="00C2589C">
      <w:pPr>
        <w:spacing w:after="0" w:line="276" w:lineRule="auto"/>
        <w:jc w:val="both"/>
        <w:rPr>
          <w:lang w:val="en-US"/>
        </w:rPr>
      </w:pPr>
      <w:r>
        <w:rPr>
          <w:lang w:val="en-US"/>
        </w:rPr>
        <w:lastRenderedPageBreak/>
        <w:t xml:space="preserve">  </w:t>
      </w:r>
      <w:r>
        <w:rPr>
          <w:noProof/>
          <w:lang w:val="en-US"/>
        </w:rPr>
        <w:drawing>
          <wp:inline distT="0" distB="0" distL="0" distR="0" wp14:anchorId="05B1724B" wp14:editId="037A4F56">
            <wp:extent cx="4485640" cy="3492608"/>
            <wp:effectExtent l="0" t="0" r="0" b="0"/>
            <wp:docPr id="191489" name="Image 191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95346" cy="3500165"/>
                    </a:xfrm>
                    <a:prstGeom prst="rect">
                      <a:avLst/>
                    </a:prstGeom>
                    <a:noFill/>
                  </pic:spPr>
                </pic:pic>
              </a:graphicData>
            </a:graphic>
          </wp:inline>
        </w:drawing>
      </w:r>
    </w:p>
    <w:p w14:paraId="23FB203D" w14:textId="3759F711" w:rsidR="00845403" w:rsidRDefault="00845403" w:rsidP="00C2589C">
      <w:pPr>
        <w:spacing w:after="0" w:line="276" w:lineRule="auto"/>
        <w:jc w:val="both"/>
        <w:rPr>
          <w:lang w:val="en-US"/>
        </w:rPr>
      </w:pPr>
      <w:r>
        <w:rPr>
          <w:lang w:val="en-US"/>
        </w:rPr>
        <w:t>Fig</w:t>
      </w:r>
      <w:r w:rsidR="00703F14">
        <w:rPr>
          <w:lang w:val="en-US"/>
        </w:rPr>
        <w:t>ure</w:t>
      </w:r>
      <w:r>
        <w:rPr>
          <w:lang w:val="en-US"/>
        </w:rPr>
        <w:t xml:space="preserve"> 3.5 Trade diversion</w:t>
      </w:r>
    </w:p>
    <w:p w14:paraId="7342ED3F" w14:textId="77777777" w:rsidR="005065BC" w:rsidRDefault="005065BC" w:rsidP="00C2589C">
      <w:pPr>
        <w:spacing w:after="0" w:line="276" w:lineRule="auto"/>
        <w:jc w:val="both"/>
        <w:rPr>
          <w:lang w:val="en-US"/>
        </w:rPr>
      </w:pPr>
    </w:p>
    <w:p w14:paraId="74109468" w14:textId="43140CFC" w:rsidR="00845403" w:rsidRPr="00FD4335" w:rsidRDefault="00845403" w:rsidP="00C2589C">
      <w:pPr>
        <w:spacing w:after="0" w:line="276" w:lineRule="auto"/>
        <w:jc w:val="both"/>
        <w:rPr>
          <w:lang w:val="en-US"/>
        </w:rPr>
      </w:pPr>
      <w:r>
        <w:rPr>
          <w:lang w:val="en-US"/>
        </w:rPr>
        <w:t>Similar to the previous partial equilibrium model S and D represent supply and demand for rice in Rwanda. In this case the world market price is lower than the price of the most efficient producer in the EA</w:t>
      </w:r>
      <w:r w:rsidR="00402C49">
        <w:rPr>
          <w:lang w:val="en-US"/>
        </w:rPr>
        <w:t>U</w:t>
      </w:r>
      <w:r>
        <w:rPr>
          <w:lang w:val="en-US"/>
        </w:rPr>
        <w:t>. Assume that the tariff levied before and after the CU for rice imports is equal and that Rwanda was importing rice from the world market. P</w:t>
      </w:r>
      <w:r>
        <w:rPr>
          <w:vertAlign w:val="subscript"/>
          <w:lang w:val="en-US"/>
        </w:rPr>
        <w:t>1</w:t>
      </w:r>
      <w:r>
        <w:rPr>
          <w:lang w:val="en-US"/>
        </w:rPr>
        <w:t xml:space="preserve"> as such represents the price of rice before joining the CU. Rwanda thus consumed Q</w:t>
      </w:r>
      <w:proofErr w:type="gramStart"/>
      <w:r>
        <w:rPr>
          <w:vertAlign w:val="subscript"/>
          <w:lang w:val="en-US"/>
        </w:rPr>
        <w:t>1</w:t>
      </w:r>
      <w:r>
        <w:rPr>
          <w:lang w:val="en-US"/>
        </w:rPr>
        <w:t xml:space="preserve"> ,</w:t>
      </w:r>
      <w:proofErr w:type="gramEnd"/>
      <w:r>
        <w:rPr>
          <w:lang w:val="en-US"/>
        </w:rPr>
        <w:t xml:space="preserve"> produced Q</w:t>
      </w:r>
      <w:r>
        <w:rPr>
          <w:vertAlign w:val="subscript"/>
          <w:lang w:val="en-US"/>
        </w:rPr>
        <w:t>2</w:t>
      </w:r>
      <w:r>
        <w:rPr>
          <w:lang w:val="en-US"/>
        </w:rPr>
        <w:t xml:space="preserve"> domestically and imported the remainder Q</w:t>
      </w:r>
      <w:r>
        <w:rPr>
          <w:vertAlign w:val="subscript"/>
          <w:lang w:val="en-US"/>
        </w:rPr>
        <w:t>1</w:t>
      </w:r>
      <w:r>
        <w:rPr>
          <w:lang w:val="en-US"/>
        </w:rPr>
        <w:t>-Q</w:t>
      </w:r>
      <w:r>
        <w:rPr>
          <w:vertAlign w:val="subscript"/>
          <w:lang w:val="en-US"/>
        </w:rPr>
        <w:t xml:space="preserve">2 </w:t>
      </w:r>
      <w:r>
        <w:rPr>
          <w:lang w:val="en-US"/>
        </w:rPr>
        <w:t>. After joining the CU Rwanda started to consume EA</w:t>
      </w:r>
      <w:r w:rsidR="00402C49">
        <w:rPr>
          <w:lang w:val="en-US"/>
        </w:rPr>
        <w:t>U</w:t>
      </w:r>
      <w:r>
        <w:rPr>
          <w:lang w:val="en-US"/>
        </w:rPr>
        <w:t xml:space="preserve"> (tariff free) rice at price P</w:t>
      </w:r>
      <w:r>
        <w:rPr>
          <w:vertAlign w:val="subscript"/>
          <w:lang w:val="en-US"/>
        </w:rPr>
        <w:t xml:space="preserve">2 </w:t>
      </w:r>
      <w:r>
        <w:rPr>
          <w:lang w:val="en-US"/>
        </w:rPr>
        <w:t>which is above the world price. Consumption thus increased to Q</w:t>
      </w:r>
      <w:proofErr w:type="gramStart"/>
      <w:r>
        <w:rPr>
          <w:vertAlign w:val="subscript"/>
          <w:lang w:val="en-US"/>
        </w:rPr>
        <w:t>3</w:t>
      </w:r>
      <w:r>
        <w:rPr>
          <w:lang w:val="en-US"/>
        </w:rPr>
        <w:t xml:space="preserve"> ,</w:t>
      </w:r>
      <w:proofErr w:type="gramEnd"/>
      <w:r>
        <w:rPr>
          <w:lang w:val="en-US"/>
        </w:rPr>
        <w:t xml:space="preserve"> production decreased to Q</w:t>
      </w:r>
      <w:r>
        <w:rPr>
          <w:vertAlign w:val="subscript"/>
          <w:lang w:val="en-US"/>
        </w:rPr>
        <w:t>4</w:t>
      </w:r>
      <w:r>
        <w:rPr>
          <w:lang w:val="en-US"/>
        </w:rPr>
        <w:t xml:space="preserve"> and imports increased to Q</w:t>
      </w:r>
      <w:r>
        <w:rPr>
          <w:vertAlign w:val="subscript"/>
          <w:lang w:val="en-US"/>
        </w:rPr>
        <w:t>3</w:t>
      </w:r>
      <w:r>
        <w:rPr>
          <w:lang w:val="en-US"/>
        </w:rPr>
        <w:t>-Q</w:t>
      </w:r>
      <w:r>
        <w:rPr>
          <w:vertAlign w:val="subscript"/>
          <w:lang w:val="en-US"/>
        </w:rPr>
        <w:t>4</w:t>
      </w:r>
      <w:r>
        <w:rPr>
          <w:lang w:val="en-US"/>
        </w:rPr>
        <w:t xml:space="preserve">. Consumers gain the Rwandan consumer surplus increases by areas; 1 + 2 + 3 + 4. Rwandan producer surplus decreases by area 1 and the government revenue decreases by 3 + 5 now as no tariffs are paid. There is thus a net gain if area 5 is smaller than area 2 + 4 and a net welfare loss if area 5 is bigger than area 2 + 4. </w:t>
      </w:r>
      <w:r w:rsidRPr="005A4E80">
        <w:rPr>
          <w:lang w:val="en-US"/>
        </w:rPr>
        <w:t>It is probable that a customs union will result in trade diversion rather than trade creation, especially when the union's external tariff is very high. In such cases, the removal of tariffs within the union is likely to significantly reduce the price of goods imported from other union members</w:t>
      </w:r>
      <w:sdt>
        <w:sdtPr>
          <w:rPr>
            <w:lang w:val="en-US"/>
          </w:rPr>
          <w:id w:val="279768044"/>
          <w:citation/>
        </w:sdtPr>
        <w:sdtContent>
          <w:r>
            <w:rPr>
              <w:lang w:val="en-US"/>
            </w:rPr>
            <w:fldChar w:fldCharType="begin"/>
          </w:r>
          <w:r>
            <w:rPr>
              <w:lang w:val="en-US"/>
            </w:rPr>
            <w:instrText xml:space="preserve"> CITATION Slo09 \l 1033 </w:instrText>
          </w:r>
          <w:r>
            <w:rPr>
              <w:lang w:val="en-US"/>
            </w:rPr>
            <w:fldChar w:fldCharType="separate"/>
          </w:r>
          <w:r>
            <w:rPr>
              <w:noProof/>
              <w:lang w:val="en-US"/>
            </w:rPr>
            <w:t xml:space="preserve"> </w:t>
          </w:r>
          <w:r w:rsidRPr="005A4E80">
            <w:rPr>
              <w:noProof/>
              <w:lang w:val="en-US"/>
            </w:rPr>
            <w:t>(Sloman &amp; Wride, 2009)</w:t>
          </w:r>
          <w:r>
            <w:rPr>
              <w:lang w:val="en-US"/>
            </w:rPr>
            <w:fldChar w:fldCharType="end"/>
          </w:r>
        </w:sdtContent>
      </w:sdt>
      <w:r w:rsidRPr="005A4E80">
        <w:rPr>
          <w:lang w:val="en-US"/>
        </w:rPr>
        <w:t>.</w:t>
      </w:r>
      <w:r>
        <w:rPr>
          <w:lang w:val="en-US"/>
        </w:rPr>
        <w:t xml:space="preserve"> </w:t>
      </w:r>
    </w:p>
    <w:p w14:paraId="3B1A483A" w14:textId="77777777" w:rsidR="00845403" w:rsidRPr="008F6898" w:rsidRDefault="00845403" w:rsidP="00703F14">
      <w:pPr>
        <w:spacing w:line="276" w:lineRule="auto"/>
        <w:jc w:val="both"/>
        <w:rPr>
          <w:lang w:val="en-US"/>
        </w:rPr>
      </w:pPr>
    </w:p>
    <w:p w14:paraId="3F903037" w14:textId="77777777" w:rsidR="00703F14" w:rsidRDefault="00703F14">
      <w:pPr>
        <w:rPr>
          <w:lang w:val="en-US"/>
        </w:rPr>
      </w:pPr>
      <w:r>
        <w:rPr>
          <w:lang w:val="en-US"/>
        </w:rPr>
        <w:br w:type="page"/>
      </w:r>
    </w:p>
    <w:p w14:paraId="7EB8DDD9" w14:textId="0FC1EE57" w:rsidR="00E0353A" w:rsidRPr="00266A62" w:rsidRDefault="00703F14" w:rsidP="00266A62">
      <w:pPr>
        <w:pStyle w:val="Titre1"/>
        <w:rPr>
          <w:b/>
          <w:bCs/>
          <w:color w:val="000000" w:themeColor="text1"/>
          <w:lang w:val="en-US"/>
        </w:rPr>
      </w:pPr>
      <w:bookmarkStart w:id="12" w:name="_Toc135834939"/>
      <w:r w:rsidRPr="00266A62">
        <w:rPr>
          <w:b/>
          <w:bCs/>
          <w:color w:val="000000" w:themeColor="text1"/>
          <w:lang w:val="en-US"/>
        </w:rPr>
        <w:lastRenderedPageBreak/>
        <w:t>4.</w:t>
      </w:r>
      <w:r w:rsidR="00845403" w:rsidRPr="00266A62">
        <w:rPr>
          <w:b/>
          <w:bCs/>
          <w:color w:val="000000" w:themeColor="text1"/>
          <w:lang w:val="en-US"/>
        </w:rPr>
        <w:t xml:space="preserve"> </w:t>
      </w:r>
      <w:r w:rsidR="00E0353A" w:rsidRPr="00266A62">
        <w:rPr>
          <w:b/>
          <w:bCs/>
          <w:color w:val="000000" w:themeColor="text1"/>
          <w:lang w:val="en-US"/>
        </w:rPr>
        <w:t>Model</w:t>
      </w:r>
      <w:bookmarkEnd w:id="12"/>
    </w:p>
    <w:p w14:paraId="034066D1" w14:textId="32CBEFE0" w:rsidR="00E0353A" w:rsidRDefault="00E0353A" w:rsidP="009716F8">
      <w:pPr>
        <w:spacing w:after="0" w:line="276" w:lineRule="auto"/>
        <w:jc w:val="both"/>
        <w:rPr>
          <w:lang w:val="en-US"/>
        </w:rPr>
      </w:pPr>
      <w:r>
        <w:rPr>
          <w:lang w:val="en-US"/>
        </w:rPr>
        <w:t xml:space="preserve">This chapter </w:t>
      </w:r>
      <w:r w:rsidR="00064495">
        <w:rPr>
          <w:lang w:val="en-US"/>
        </w:rPr>
        <w:t xml:space="preserve">describes the model used for the analysis. The model was developed </w:t>
      </w:r>
      <w:r w:rsidR="00A82717">
        <w:rPr>
          <w:lang w:val="en-US"/>
        </w:rPr>
        <w:t>b</w:t>
      </w:r>
      <w:r w:rsidR="00064495">
        <w:rPr>
          <w:lang w:val="en-US"/>
        </w:rPr>
        <w:t xml:space="preserve">y Peerlings </w:t>
      </w:r>
      <w:r w:rsidR="009716F8">
        <w:rPr>
          <w:lang w:val="en-US"/>
        </w:rPr>
        <w:t xml:space="preserve">(2023) </w:t>
      </w:r>
      <w:r w:rsidR="00064495">
        <w:rPr>
          <w:lang w:val="en-US"/>
        </w:rPr>
        <w:t xml:space="preserve">and was chosen </w:t>
      </w:r>
      <w:r w:rsidR="009716F8">
        <w:rPr>
          <w:lang w:val="en-US"/>
        </w:rPr>
        <w:t xml:space="preserve">because it enables </w:t>
      </w:r>
      <w:proofErr w:type="gramStart"/>
      <w:r w:rsidR="009716F8">
        <w:rPr>
          <w:lang w:val="en-US"/>
        </w:rPr>
        <w:t>two way</w:t>
      </w:r>
      <w:proofErr w:type="gramEnd"/>
      <w:r w:rsidR="009716F8">
        <w:rPr>
          <w:lang w:val="en-US"/>
        </w:rPr>
        <w:t xml:space="preserve"> trade (i.e. both importing from and exporting of a country to another country) and </w:t>
      </w:r>
      <w:r w:rsidR="00064495">
        <w:rPr>
          <w:lang w:val="en-US"/>
        </w:rPr>
        <w:t>it</w:t>
      </w:r>
      <w:r w:rsidR="00075FCD">
        <w:rPr>
          <w:lang w:val="en-US"/>
        </w:rPr>
        <w:t xml:space="preserve">s modest requirements regarding data for calibration. </w:t>
      </w:r>
    </w:p>
    <w:p w14:paraId="1AA6B561" w14:textId="77777777" w:rsidR="00E0353A" w:rsidRDefault="00E0353A" w:rsidP="009716F8">
      <w:pPr>
        <w:spacing w:after="0" w:line="276" w:lineRule="auto"/>
        <w:jc w:val="both"/>
        <w:rPr>
          <w:lang w:val="en-US"/>
        </w:rPr>
      </w:pPr>
    </w:p>
    <w:p w14:paraId="12A137C8" w14:textId="6375EC55" w:rsidR="00F22B8D" w:rsidRPr="00266A62" w:rsidRDefault="00CB024D" w:rsidP="00266A62">
      <w:pPr>
        <w:pStyle w:val="Titre2"/>
        <w:rPr>
          <w:color w:val="000000" w:themeColor="text1"/>
          <w:lang w:val="en-GB"/>
        </w:rPr>
      </w:pPr>
      <w:bookmarkStart w:id="13" w:name="_Toc135834940"/>
      <w:r w:rsidRPr="00266A62">
        <w:rPr>
          <w:color w:val="000000" w:themeColor="text1"/>
          <w:lang w:val="en-GB"/>
        </w:rPr>
        <w:t xml:space="preserve">4.1 </w:t>
      </w:r>
      <w:proofErr w:type="gramStart"/>
      <w:r w:rsidR="00F22B8D" w:rsidRPr="00266A62">
        <w:rPr>
          <w:color w:val="000000" w:themeColor="text1"/>
          <w:lang w:val="en-GB"/>
        </w:rPr>
        <w:t>Multi-country</w:t>
      </w:r>
      <w:proofErr w:type="gramEnd"/>
      <w:r w:rsidR="00F22B8D" w:rsidRPr="00266A62">
        <w:rPr>
          <w:color w:val="000000" w:themeColor="text1"/>
          <w:lang w:val="en-GB"/>
        </w:rPr>
        <w:t xml:space="preserve"> trade model</w:t>
      </w:r>
      <w:bookmarkEnd w:id="13"/>
    </w:p>
    <w:p w14:paraId="77AE1595" w14:textId="36CA33C2" w:rsidR="00036FAA" w:rsidRPr="00F22B8D" w:rsidRDefault="00036FAA" w:rsidP="009716F8">
      <w:pPr>
        <w:spacing w:after="0" w:line="276" w:lineRule="auto"/>
        <w:jc w:val="both"/>
        <w:rPr>
          <w:rFonts w:cstheme="minorHAnsi"/>
          <w:lang w:val="en-GB"/>
        </w:rPr>
      </w:pPr>
      <w:r w:rsidRPr="00F22B8D">
        <w:rPr>
          <w:rFonts w:cstheme="minorHAnsi"/>
          <w:lang w:val="en-GB"/>
        </w:rPr>
        <w:t>We assume that the commodity selected (</w:t>
      </w:r>
      <w:proofErr w:type="gramStart"/>
      <w:r w:rsidRPr="00F22B8D">
        <w:rPr>
          <w:rFonts w:cstheme="minorHAnsi"/>
          <w:lang w:val="en-GB"/>
        </w:rPr>
        <w:t>i.e.</w:t>
      </w:r>
      <w:proofErr w:type="gramEnd"/>
      <w:r w:rsidRPr="00F22B8D">
        <w:rPr>
          <w:rFonts w:cstheme="minorHAnsi"/>
          <w:lang w:val="en-GB"/>
        </w:rPr>
        <w:t xml:space="preserve"> rice) is a broad category of heterogeneous products that are imperfect substitutes between countries but also between suppliers and demanders. This implies we apply the so-called </w:t>
      </w:r>
      <w:proofErr w:type="spellStart"/>
      <w:r w:rsidRPr="00F22B8D">
        <w:rPr>
          <w:rFonts w:cstheme="minorHAnsi"/>
          <w:lang w:val="en-GB"/>
        </w:rPr>
        <w:t>Armington</w:t>
      </w:r>
      <w:proofErr w:type="spellEnd"/>
      <w:r w:rsidRPr="00F22B8D">
        <w:rPr>
          <w:rFonts w:cstheme="minorHAnsi"/>
          <w:lang w:val="en-GB"/>
        </w:rPr>
        <w:t xml:space="preserve"> assumption (</w:t>
      </w:r>
      <w:r w:rsidR="00A82717">
        <w:rPr>
          <w:rFonts w:cstheme="minorHAnsi"/>
          <w:lang w:val="en-GB"/>
        </w:rPr>
        <w:t xml:space="preserve">see </w:t>
      </w:r>
      <w:proofErr w:type="gramStart"/>
      <w:r w:rsidR="00A82717">
        <w:rPr>
          <w:rFonts w:cstheme="minorHAnsi"/>
          <w:lang w:val="en-GB"/>
        </w:rPr>
        <w:t>e.g.</w:t>
      </w:r>
      <w:proofErr w:type="gramEnd"/>
      <w:r w:rsidR="00A82717">
        <w:rPr>
          <w:rFonts w:cstheme="minorHAnsi"/>
          <w:lang w:val="en-GB"/>
        </w:rPr>
        <w:t xml:space="preserve"> </w:t>
      </w:r>
      <w:r w:rsidR="0080277A">
        <w:rPr>
          <w:rFonts w:cstheme="minorHAnsi"/>
          <w:lang w:val="en-GB"/>
        </w:rPr>
        <w:t>Komen and Peerlings</w:t>
      </w:r>
      <w:r w:rsidRPr="00F22B8D">
        <w:rPr>
          <w:rFonts w:cstheme="minorHAnsi"/>
          <w:lang w:val="en-GB"/>
        </w:rPr>
        <w:t xml:space="preserve">, </w:t>
      </w:r>
      <w:r w:rsidR="0080277A">
        <w:rPr>
          <w:rFonts w:cstheme="minorHAnsi"/>
          <w:lang w:val="en-GB"/>
        </w:rPr>
        <w:t>2001</w:t>
      </w:r>
      <w:r w:rsidRPr="00F22B8D">
        <w:rPr>
          <w:rFonts w:cstheme="minorHAnsi"/>
          <w:lang w:val="en-GB"/>
        </w:rPr>
        <w:t xml:space="preserve">). In the model domestic production of a commodity competes with imports to get domestic supply of a product. This domestic supply is then supplied to either exports or domestic consumption. In the model the trade between two countries is modelled explicitly which makes it easy to impose tariffs etc. Finally, besides supply to domestic consumption there is also demand for domestic consumption. We assume here a linear demand function. Besides demand for domestic </w:t>
      </w:r>
      <w:r w:rsidR="00A875FD" w:rsidRPr="00F22B8D">
        <w:rPr>
          <w:rFonts w:cstheme="minorHAnsi"/>
          <w:lang w:val="en-GB"/>
        </w:rPr>
        <w:t>production,</w:t>
      </w:r>
      <w:r w:rsidRPr="00F22B8D">
        <w:rPr>
          <w:rFonts w:cstheme="minorHAnsi"/>
          <w:lang w:val="en-GB"/>
        </w:rPr>
        <w:t xml:space="preserve"> we also model supply. We do this by means of a linear supply function. The model is calibrated such that it exactly mimics the actual situation in a year. </w:t>
      </w:r>
    </w:p>
    <w:p w14:paraId="6C7EEBD0" w14:textId="2B80C955" w:rsidR="00036FAA" w:rsidRPr="00F22B8D" w:rsidRDefault="00036FAA" w:rsidP="00703F14">
      <w:pPr>
        <w:spacing w:after="0" w:line="276" w:lineRule="auto"/>
        <w:rPr>
          <w:rFonts w:cstheme="minorHAnsi"/>
          <w:lang w:val="en-GB"/>
        </w:rPr>
      </w:pPr>
      <w:r w:rsidRPr="00F22B8D">
        <w:rPr>
          <w:rFonts w:cstheme="minorHAnsi"/>
          <w:noProof/>
          <w:sz w:val="16"/>
          <w:szCs w:val="20"/>
          <w:lang w:val="nl-NL"/>
        </w:rPr>
        <mc:AlternateContent>
          <mc:Choice Requires="wps">
            <w:drawing>
              <wp:anchor distT="45720" distB="45720" distL="114300" distR="114300" simplePos="0" relativeHeight="251652096" behindDoc="0" locked="0" layoutInCell="1" allowOverlap="1" wp14:anchorId="52152F23" wp14:editId="39BF0E66">
                <wp:simplePos x="0" y="0"/>
                <wp:positionH relativeFrom="margin">
                  <wp:posOffset>20320</wp:posOffset>
                </wp:positionH>
                <wp:positionV relativeFrom="paragraph">
                  <wp:posOffset>182245</wp:posOffset>
                </wp:positionV>
                <wp:extent cx="4972050" cy="3385185"/>
                <wp:effectExtent l="0" t="0" r="19050" b="24765"/>
                <wp:wrapSquare wrapText="bothSides"/>
                <wp:docPr id="1"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3385185"/>
                        </a:xfrm>
                        <a:prstGeom prst="rect">
                          <a:avLst/>
                        </a:prstGeom>
                        <a:solidFill>
                          <a:srgbClr val="FFFFFF"/>
                        </a:solidFill>
                        <a:ln w="9525">
                          <a:solidFill>
                            <a:srgbClr val="000000"/>
                          </a:solidFill>
                          <a:miter lim="800000"/>
                          <a:headEnd/>
                          <a:tailEnd/>
                        </a:ln>
                      </wps:spPr>
                      <wps:txbx>
                        <w:txbxContent>
                          <w:p w14:paraId="52D41133" w14:textId="77777777" w:rsidR="002C5F85" w:rsidRDefault="002C5F85" w:rsidP="002C5F85">
                            <w:pPr>
                              <w:spacing w:after="0" w:line="240" w:lineRule="auto"/>
                              <w:rPr>
                                <w:lang w:val="en-US"/>
                              </w:rPr>
                            </w:pPr>
                          </w:p>
                          <w:p w14:paraId="18BC2E74" w14:textId="7D4E1360" w:rsidR="00036FAA" w:rsidRDefault="002C5F85" w:rsidP="002C5F85">
                            <w:pPr>
                              <w:spacing w:after="0" w:line="240" w:lineRule="auto"/>
                              <w:rPr>
                                <w:lang w:val="en-US"/>
                              </w:rPr>
                            </w:pPr>
                            <w:r>
                              <w:rPr>
                                <w:lang w:val="en-US"/>
                              </w:rPr>
                              <w:t xml:space="preserve">                                                  </w:t>
                            </w:r>
                            <w:r w:rsidR="00036FAA">
                              <w:rPr>
                                <w:lang w:val="en-US"/>
                              </w:rPr>
                              <w:t>demand</w:t>
                            </w:r>
                          </w:p>
                          <w:p w14:paraId="064EC5A0" w14:textId="77777777" w:rsidR="00036FAA" w:rsidRDefault="00036FAA" w:rsidP="002C5F85">
                            <w:pPr>
                              <w:spacing w:after="0" w:line="240" w:lineRule="auto"/>
                              <w:rPr>
                                <w:lang w:val="en-US"/>
                              </w:rPr>
                            </w:pPr>
                          </w:p>
                          <w:p w14:paraId="1700486B" w14:textId="77777777" w:rsidR="00036FAA" w:rsidRDefault="00036FAA" w:rsidP="002C5F85">
                            <w:pPr>
                              <w:spacing w:after="0" w:line="240" w:lineRule="auto"/>
                              <w:rPr>
                                <w:lang w:val="en-US"/>
                              </w:rPr>
                            </w:pPr>
                          </w:p>
                          <w:p w14:paraId="00E6FAAE" w14:textId="77777777" w:rsidR="00036FAA" w:rsidRDefault="00036FAA" w:rsidP="002C5F85">
                            <w:pPr>
                              <w:spacing w:after="0" w:line="240" w:lineRule="auto"/>
                              <w:rPr>
                                <w:lang w:val="en-US"/>
                              </w:rPr>
                            </w:pPr>
                          </w:p>
                          <w:p w14:paraId="382B9577" w14:textId="77777777" w:rsidR="00036FAA" w:rsidRDefault="00036FAA" w:rsidP="002C5F85">
                            <w:pPr>
                              <w:spacing w:after="0" w:line="240" w:lineRule="auto"/>
                              <w:rPr>
                                <w:lang w:val="en-US"/>
                              </w:rPr>
                            </w:pPr>
                          </w:p>
                          <w:p w14:paraId="7B11CF2B" w14:textId="77777777" w:rsidR="00036FAA" w:rsidRDefault="00036FAA" w:rsidP="002C5F85">
                            <w:pPr>
                              <w:spacing w:after="0" w:line="240" w:lineRule="auto"/>
                              <w:rPr>
                                <w:lang w:val="en-US"/>
                              </w:rPr>
                            </w:pPr>
                            <w:r>
                              <w:rPr>
                                <w:lang w:val="en-US"/>
                              </w:rPr>
                              <w:tab/>
                            </w:r>
                            <w:r>
                              <w:rPr>
                                <w:lang w:val="en-US"/>
                              </w:rPr>
                              <w:tab/>
                            </w:r>
                            <w:r>
                              <w:rPr>
                                <w:lang w:val="en-US"/>
                              </w:rPr>
                              <w:tab/>
                            </w:r>
                            <w:r>
                              <w:rPr>
                                <w:lang w:val="en-US"/>
                              </w:rPr>
                              <w:tab/>
                            </w:r>
                            <w:r>
                              <w:rPr>
                                <w:lang w:val="en-US"/>
                              </w:rPr>
                              <w:tab/>
                              <w:t>supply</w:t>
                            </w:r>
                          </w:p>
                          <w:p w14:paraId="7545A139" w14:textId="77777777" w:rsidR="00036FAA" w:rsidRDefault="00036FAA" w:rsidP="002C5F85">
                            <w:pPr>
                              <w:spacing w:after="0" w:line="240" w:lineRule="auto"/>
                              <w:rPr>
                                <w:lang w:val="en-US"/>
                              </w:rPr>
                            </w:pPr>
                          </w:p>
                          <w:p w14:paraId="0B470A9C" w14:textId="77777777" w:rsidR="00036FAA" w:rsidRDefault="00036FAA" w:rsidP="002C5F85">
                            <w:pPr>
                              <w:spacing w:after="0" w:line="240" w:lineRule="auto"/>
                              <w:rPr>
                                <w:lang w:val="en-US"/>
                              </w:rPr>
                            </w:pPr>
                          </w:p>
                          <w:p w14:paraId="3F6EC2BC" w14:textId="77777777" w:rsidR="00036FAA" w:rsidRDefault="00036FAA" w:rsidP="002C5F85">
                            <w:pPr>
                              <w:spacing w:after="0" w:line="240" w:lineRule="auto"/>
                              <w:rPr>
                                <w:lang w:val="en-US"/>
                              </w:rPr>
                            </w:pPr>
                            <w:r>
                              <w:rPr>
                                <w:lang w:val="en-US"/>
                              </w:rPr>
                              <w:tab/>
                            </w:r>
                            <w:r>
                              <w:rPr>
                                <w:lang w:val="en-US"/>
                              </w:rPr>
                              <w:tab/>
                            </w:r>
                            <w:r>
                              <w:rPr>
                                <w:lang w:val="en-US"/>
                              </w:rPr>
                              <w:tab/>
                            </w:r>
                            <w:r>
                              <w:rPr>
                                <w:lang w:val="en-US"/>
                              </w:rPr>
                              <w:tab/>
                            </w:r>
                            <w:r>
                              <w:rPr>
                                <w:lang w:val="en-US"/>
                              </w:rPr>
                              <w:tab/>
                              <w:t>demand</w:t>
                            </w:r>
                          </w:p>
                          <w:p w14:paraId="17318BC1" w14:textId="77777777" w:rsidR="00036FAA" w:rsidRDefault="00036FAA" w:rsidP="002C5F85">
                            <w:pPr>
                              <w:spacing w:after="0" w:line="240" w:lineRule="auto"/>
                              <w:rPr>
                                <w:lang w:val="en-US"/>
                              </w:rPr>
                            </w:pPr>
                          </w:p>
                          <w:p w14:paraId="250B1C69" w14:textId="6F28A5F9" w:rsidR="00036FAA" w:rsidRDefault="002C5F85" w:rsidP="002C5F85">
                            <w:pPr>
                              <w:spacing w:after="0" w:line="240" w:lineRule="auto"/>
                              <w:rPr>
                                <w:lang w:val="en-US"/>
                              </w:rPr>
                            </w:pPr>
                            <w:r>
                              <w:rPr>
                                <w:lang w:val="en-US"/>
                              </w:rPr>
                              <w:t xml:space="preserve">                                                                   </w:t>
                            </w:r>
                            <w:r w:rsidR="00036FAA">
                              <w:rPr>
                                <w:lang w:val="en-US"/>
                              </w:rPr>
                              <w:t xml:space="preserve">  </w:t>
                            </w:r>
                            <w:r>
                              <w:rPr>
                                <w:lang w:val="en-US"/>
                              </w:rPr>
                              <w:t>demand</w:t>
                            </w:r>
                          </w:p>
                          <w:p w14:paraId="05743F1E" w14:textId="57A6068A" w:rsidR="002C5F85" w:rsidRDefault="002C5F85" w:rsidP="002C5F85">
                            <w:pPr>
                              <w:spacing w:after="0" w:line="240" w:lineRule="auto"/>
                              <w:rPr>
                                <w:lang w:val="en-US"/>
                              </w:rPr>
                            </w:pPr>
                          </w:p>
                          <w:p w14:paraId="1755AF28" w14:textId="4D2D4EE6" w:rsidR="002C5F85" w:rsidRDefault="002C5F85" w:rsidP="002C5F85">
                            <w:pPr>
                              <w:spacing w:after="0" w:line="240" w:lineRule="auto"/>
                              <w:rPr>
                                <w:lang w:val="en-US"/>
                              </w:rPr>
                            </w:pPr>
                          </w:p>
                          <w:p w14:paraId="5E389E53" w14:textId="3D1ECF03" w:rsidR="002C5F85" w:rsidRDefault="002C5F85" w:rsidP="002C5F85">
                            <w:pPr>
                              <w:spacing w:after="0" w:line="240" w:lineRule="auto"/>
                              <w:rPr>
                                <w:lang w:val="en-US"/>
                              </w:rPr>
                            </w:pPr>
                          </w:p>
                          <w:p w14:paraId="61F87F67" w14:textId="153C800A" w:rsidR="002C5F85" w:rsidRDefault="002C5F85" w:rsidP="002C5F85">
                            <w:pPr>
                              <w:spacing w:after="0" w:line="240" w:lineRule="auto"/>
                              <w:rPr>
                                <w:lang w:val="en-US"/>
                              </w:rPr>
                            </w:pPr>
                          </w:p>
                          <w:p w14:paraId="4D08CF82" w14:textId="660D79D4" w:rsidR="002C5F85" w:rsidRDefault="002C5F85" w:rsidP="002C5F85">
                            <w:pPr>
                              <w:spacing w:after="0" w:line="240" w:lineRule="auto"/>
                              <w:rPr>
                                <w:lang w:val="en-US"/>
                              </w:rPr>
                            </w:pPr>
                          </w:p>
                          <w:p w14:paraId="2E079E6C" w14:textId="76E65EEC" w:rsidR="002C5F85" w:rsidRDefault="002C5F85" w:rsidP="002C5F85">
                            <w:pPr>
                              <w:spacing w:after="0" w:line="240" w:lineRule="auto"/>
                              <w:rPr>
                                <w:lang w:val="en-US"/>
                              </w:rPr>
                            </w:pPr>
                            <w:r>
                              <w:rPr>
                                <w:lang w:val="en-US"/>
                              </w:rPr>
                              <w:t xml:space="preserve">                                              supply</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152F23" id="_x0000_t202" coordsize="21600,21600" o:spt="202" path="m,l,21600r21600,l21600,xe">
                <v:stroke joinstyle="miter"/>
                <v:path gradientshapeok="t" o:connecttype="rect"/>
              </v:shapetype>
              <v:shape id="Zone de texte 12" o:spid="_x0000_s1026" type="#_x0000_t202" style="position:absolute;margin-left:1.6pt;margin-top:14.35pt;width:391.5pt;height:266.55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">
                <v:textbox>
                  <w:txbxContent>
                    <w:p w14:paraId="52D41133" w14:textId="77777777" w:rsidR="002C5F85" w:rsidRDefault="002C5F85" w:rsidP="002C5F85">
                      <w:pPr>
                        <w:spacing w:after="0" w:line="240" w:lineRule="auto"/>
                        <w:rPr>
                          <w:lang w:val="en-US"/>
                        </w:rPr>
                      </w:pPr>
                    </w:p>
                    <w:p w14:paraId="18BC2E74" w14:textId="7D4E1360" w:rsidR="00036FAA" w:rsidRDefault="002C5F85" w:rsidP="002C5F85">
                      <w:pPr>
                        <w:spacing w:after="0" w:line="240" w:lineRule="auto"/>
                        <w:rPr>
                          <w:lang w:val="en-US"/>
                        </w:rPr>
                      </w:pPr>
                      <w:r>
                        <w:rPr>
                          <w:lang w:val="en-US"/>
                        </w:rPr>
                        <w:t xml:space="preserve">                                                  </w:t>
                      </w:r>
                      <w:r w:rsidR="00036FAA">
                        <w:rPr>
                          <w:lang w:val="en-US"/>
                        </w:rPr>
                        <w:t>demand</w:t>
                      </w:r>
                    </w:p>
                    <w:p w14:paraId="064EC5A0" w14:textId="77777777" w:rsidR="00036FAA" w:rsidRDefault="00036FAA" w:rsidP="002C5F85">
                      <w:pPr>
                        <w:spacing w:after="0" w:line="240" w:lineRule="auto"/>
                        <w:rPr>
                          <w:lang w:val="en-US"/>
                        </w:rPr>
                      </w:pPr>
                    </w:p>
                    <w:p w14:paraId="1700486B" w14:textId="77777777" w:rsidR="00036FAA" w:rsidRDefault="00036FAA" w:rsidP="002C5F85">
                      <w:pPr>
                        <w:spacing w:after="0" w:line="240" w:lineRule="auto"/>
                        <w:rPr>
                          <w:lang w:val="en-US"/>
                        </w:rPr>
                      </w:pPr>
                    </w:p>
                    <w:p w14:paraId="00E6FAAE" w14:textId="77777777" w:rsidR="00036FAA" w:rsidRDefault="00036FAA" w:rsidP="002C5F85">
                      <w:pPr>
                        <w:spacing w:after="0" w:line="240" w:lineRule="auto"/>
                        <w:rPr>
                          <w:lang w:val="en-US"/>
                        </w:rPr>
                      </w:pPr>
                    </w:p>
                    <w:p w14:paraId="382B9577" w14:textId="77777777" w:rsidR="00036FAA" w:rsidRDefault="00036FAA" w:rsidP="002C5F85">
                      <w:pPr>
                        <w:spacing w:after="0" w:line="240" w:lineRule="auto"/>
                        <w:rPr>
                          <w:lang w:val="en-US"/>
                        </w:rPr>
                      </w:pPr>
                    </w:p>
                    <w:p w14:paraId="7B11CF2B" w14:textId="77777777" w:rsidR="00036FAA" w:rsidRDefault="00036FAA" w:rsidP="002C5F85">
                      <w:pPr>
                        <w:spacing w:after="0" w:line="240" w:lineRule="auto"/>
                        <w:rPr>
                          <w:lang w:val="en-US"/>
                        </w:rPr>
                      </w:pPr>
                      <w:r>
                        <w:rPr>
                          <w:lang w:val="en-US"/>
                        </w:rPr>
                        <w:tab/>
                      </w:r>
                      <w:r>
                        <w:rPr>
                          <w:lang w:val="en-US"/>
                        </w:rPr>
                        <w:tab/>
                      </w:r>
                      <w:r>
                        <w:rPr>
                          <w:lang w:val="en-US"/>
                        </w:rPr>
                        <w:tab/>
                      </w:r>
                      <w:r>
                        <w:rPr>
                          <w:lang w:val="en-US"/>
                        </w:rPr>
                        <w:tab/>
                      </w:r>
                      <w:r>
                        <w:rPr>
                          <w:lang w:val="en-US"/>
                        </w:rPr>
                        <w:tab/>
                        <w:t>supply</w:t>
                      </w:r>
                    </w:p>
                    <w:p w14:paraId="7545A139" w14:textId="77777777" w:rsidR="00036FAA" w:rsidRDefault="00036FAA" w:rsidP="002C5F85">
                      <w:pPr>
                        <w:spacing w:after="0" w:line="240" w:lineRule="auto"/>
                        <w:rPr>
                          <w:lang w:val="en-US"/>
                        </w:rPr>
                      </w:pPr>
                    </w:p>
                    <w:p w14:paraId="0B470A9C" w14:textId="77777777" w:rsidR="00036FAA" w:rsidRDefault="00036FAA" w:rsidP="002C5F85">
                      <w:pPr>
                        <w:spacing w:after="0" w:line="240" w:lineRule="auto"/>
                        <w:rPr>
                          <w:lang w:val="en-US"/>
                        </w:rPr>
                      </w:pPr>
                    </w:p>
                    <w:p w14:paraId="3F6EC2BC" w14:textId="77777777" w:rsidR="00036FAA" w:rsidRDefault="00036FAA" w:rsidP="002C5F85">
                      <w:pPr>
                        <w:spacing w:after="0" w:line="240" w:lineRule="auto"/>
                        <w:rPr>
                          <w:lang w:val="en-US"/>
                        </w:rPr>
                      </w:pPr>
                      <w:r>
                        <w:rPr>
                          <w:lang w:val="en-US"/>
                        </w:rPr>
                        <w:tab/>
                      </w:r>
                      <w:r>
                        <w:rPr>
                          <w:lang w:val="en-US"/>
                        </w:rPr>
                        <w:tab/>
                      </w:r>
                      <w:r>
                        <w:rPr>
                          <w:lang w:val="en-US"/>
                        </w:rPr>
                        <w:tab/>
                      </w:r>
                      <w:r>
                        <w:rPr>
                          <w:lang w:val="en-US"/>
                        </w:rPr>
                        <w:tab/>
                      </w:r>
                      <w:r>
                        <w:rPr>
                          <w:lang w:val="en-US"/>
                        </w:rPr>
                        <w:tab/>
                        <w:t>demand</w:t>
                      </w:r>
                    </w:p>
                    <w:p w14:paraId="17318BC1" w14:textId="77777777" w:rsidR="00036FAA" w:rsidRDefault="00036FAA" w:rsidP="002C5F85">
                      <w:pPr>
                        <w:spacing w:after="0" w:line="240" w:lineRule="auto"/>
                        <w:rPr>
                          <w:lang w:val="en-US"/>
                        </w:rPr>
                      </w:pPr>
                    </w:p>
                    <w:p w14:paraId="250B1C69" w14:textId="6F28A5F9" w:rsidR="00036FAA" w:rsidRDefault="002C5F85" w:rsidP="002C5F85">
                      <w:pPr>
                        <w:spacing w:after="0" w:line="240" w:lineRule="auto"/>
                        <w:rPr>
                          <w:lang w:val="en-US"/>
                        </w:rPr>
                      </w:pPr>
                      <w:r>
                        <w:rPr>
                          <w:lang w:val="en-US"/>
                        </w:rPr>
                        <w:t xml:space="preserve">                                                                   </w:t>
                      </w:r>
                      <w:r w:rsidR="00036FAA">
                        <w:rPr>
                          <w:lang w:val="en-US"/>
                        </w:rPr>
                        <w:t xml:space="preserve">  </w:t>
                      </w:r>
                      <w:r>
                        <w:rPr>
                          <w:lang w:val="en-US"/>
                        </w:rPr>
                        <w:t>demand</w:t>
                      </w:r>
                    </w:p>
                    <w:p w14:paraId="05743F1E" w14:textId="57A6068A" w:rsidR="002C5F85" w:rsidRDefault="002C5F85" w:rsidP="002C5F85">
                      <w:pPr>
                        <w:spacing w:after="0" w:line="240" w:lineRule="auto"/>
                        <w:rPr>
                          <w:lang w:val="en-US"/>
                        </w:rPr>
                      </w:pPr>
                    </w:p>
                    <w:p w14:paraId="1755AF28" w14:textId="4D2D4EE6" w:rsidR="002C5F85" w:rsidRDefault="002C5F85" w:rsidP="002C5F85">
                      <w:pPr>
                        <w:spacing w:after="0" w:line="240" w:lineRule="auto"/>
                        <w:rPr>
                          <w:lang w:val="en-US"/>
                        </w:rPr>
                      </w:pPr>
                    </w:p>
                    <w:p w14:paraId="5E389E53" w14:textId="3D1ECF03" w:rsidR="002C5F85" w:rsidRDefault="002C5F85" w:rsidP="002C5F85">
                      <w:pPr>
                        <w:spacing w:after="0" w:line="240" w:lineRule="auto"/>
                        <w:rPr>
                          <w:lang w:val="en-US"/>
                        </w:rPr>
                      </w:pPr>
                    </w:p>
                    <w:p w14:paraId="61F87F67" w14:textId="153C800A" w:rsidR="002C5F85" w:rsidRDefault="002C5F85" w:rsidP="002C5F85">
                      <w:pPr>
                        <w:spacing w:after="0" w:line="240" w:lineRule="auto"/>
                        <w:rPr>
                          <w:lang w:val="en-US"/>
                        </w:rPr>
                      </w:pPr>
                    </w:p>
                    <w:p w14:paraId="4D08CF82" w14:textId="660D79D4" w:rsidR="002C5F85" w:rsidRDefault="002C5F85" w:rsidP="002C5F85">
                      <w:pPr>
                        <w:spacing w:after="0" w:line="240" w:lineRule="auto"/>
                        <w:rPr>
                          <w:lang w:val="en-US"/>
                        </w:rPr>
                      </w:pPr>
                    </w:p>
                    <w:p w14:paraId="2E079E6C" w14:textId="76E65EEC" w:rsidR="002C5F85" w:rsidRDefault="002C5F85" w:rsidP="002C5F85">
                      <w:pPr>
                        <w:spacing w:after="0" w:line="240" w:lineRule="auto"/>
                        <w:rPr>
                          <w:lang w:val="en-US"/>
                        </w:rPr>
                      </w:pPr>
                      <w:r>
                        <w:rPr>
                          <w:lang w:val="en-US"/>
                        </w:rPr>
                        <w:t xml:space="preserve">                                              supply</w:t>
                      </w:r>
                    </w:p>
                  </w:txbxContent>
                </v:textbox>
                <w10:wrap type="square" anchorx="margin"/>
              </v:shape>
            </w:pict>
          </mc:Fallback>
        </mc:AlternateContent>
      </w:r>
    </w:p>
    <w:p w14:paraId="5C297FF9" w14:textId="3F96A56B" w:rsidR="00036FAA" w:rsidRPr="00F22B8D" w:rsidRDefault="00036FAA" w:rsidP="00703F14">
      <w:pPr>
        <w:spacing w:after="0" w:line="276" w:lineRule="auto"/>
        <w:rPr>
          <w:rFonts w:cstheme="minorHAnsi"/>
          <w:lang w:val="en-GB"/>
        </w:rPr>
      </w:pPr>
      <w:r w:rsidRPr="00F22B8D">
        <w:rPr>
          <w:rFonts w:cstheme="minorHAnsi"/>
          <w:noProof/>
          <w:sz w:val="16"/>
          <w:szCs w:val="20"/>
          <w:lang w:val="nl-NL"/>
        </w:rPr>
        <mc:AlternateContent>
          <mc:Choice Requires="wps">
            <w:drawing>
              <wp:anchor distT="0" distB="0" distL="114300" distR="114300" simplePos="0" relativeHeight="251657216" behindDoc="0" locked="0" layoutInCell="1" allowOverlap="1" wp14:anchorId="491E9DAB" wp14:editId="492B898D">
                <wp:simplePos x="0" y="0"/>
                <wp:positionH relativeFrom="column">
                  <wp:posOffset>2821305</wp:posOffset>
                </wp:positionH>
                <wp:positionV relativeFrom="paragraph">
                  <wp:posOffset>421640</wp:posOffset>
                </wp:positionV>
                <wp:extent cx="1212850" cy="546100"/>
                <wp:effectExtent l="0" t="0" r="25400" b="25400"/>
                <wp:wrapNone/>
                <wp:docPr id="8" name="Zone de texte 7"/>
                <wp:cNvGraphicFramePr/>
                <a:graphic xmlns:a="http://schemas.openxmlformats.org/drawingml/2006/main">
                  <a:graphicData uri="http://schemas.microsoft.com/office/word/2010/wordprocessingShape">
                    <wps:wsp>
                      <wps:cNvSpPr txBox="1"/>
                      <wps:spPr>
                        <a:xfrm>
                          <a:off x="0" y="0"/>
                          <a:ext cx="1212850" cy="546100"/>
                        </a:xfrm>
                        <a:prstGeom prst="rect">
                          <a:avLst/>
                        </a:prstGeom>
                        <a:solidFill>
                          <a:schemeClr val="lt1"/>
                        </a:solidFill>
                        <a:ln w="6350">
                          <a:solidFill>
                            <a:prstClr val="black"/>
                          </a:solidFill>
                        </a:ln>
                      </wps:spPr>
                      <wps:txbx>
                        <w:txbxContent>
                          <w:p w14:paraId="51A97466" w14:textId="77777777" w:rsidR="00036FAA" w:rsidRDefault="00036FAA" w:rsidP="00036FAA">
                            <w:pPr>
                              <w:rPr>
                                <w:lang w:val="en-US"/>
                              </w:rPr>
                            </w:pPr>
                            <w:r>
                              <w:rPr>
                                <w:lang w:val="en-US"/>
                              </w:rPr>
                              <w:t>Exports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1E9DAB" id="Zone de texte 7" o:spid="_x0000_s1027" type="#_x0000_t202" style="position:absolute;margin-left:222.15pt;margin-top:33.2pt;width:95.5pt;height:4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" fillcolor="white [3201]" strokeweight=".5pt">
                <v:textbox>
                  <w:txbxContent>
                    <w:p w14:paraId="51A97466" w14:textId="77777777" w:rsidR="00036FAA" w:rsidRDefault="00036FAA" w:rsidP="00036FAA">
                      <w:pPr>
                        <w:rPr>
                          <w:lang w:val="en-US"/>
                        </w:rPr>
                      </w:pPr>
                      <w:r>
                        <w:rPr>
                          <w:lang w:val="en-US"/>
                        </w:rPr>
                        <w:t>Exports</w:t>
                      </w:r>
                    </w:p>
                  </w:txbxContent>
                </v:textbox>
              </v:shape>
            </w:pict>
          </mc:Fallback>
        </mc:AlternateContent>
      </w:r>
      <w:r w:rsidRPr="00F22B8D">
        <w:rPr>
          <w:rFonts w:cstheme="minorHAnsi"/>
          <w:noProof/>
          <w:sz w:val="16"/>
          <w:szCs w:val="20"/>
          <w:lang w:val="nl-NL"/>
        </w:rPr>
        <mc:AlternateContent>
          <mc:Choice Requires="wps">
            <w:drawing>
              <wp:anchor distT="0" distB="0" distL="114300" distR="114300" simplePos="0" relativeHeight="251658240" behindDoc="0" locked="0" layoutInCell="1" allowOverlap="1" wp14:anchorId="36938CDA" wp14:editId="0A334271">
                <wp:simplePos x="0" y="0"/>
                <wp:positionH relativeFrom="column">
                  <wp:posOffset>1900555</wp:posOffset>
                </wp:positionH>
                <wp:positionV relativeFrom="paragraph">
                  <wp:posOffset>1321435</wp:posOffset>
                </wp:positionV>
                <wp:extent cx="1212850" cy="546100"/>
                <wp:effectExtent l="0" t="0" r="25400" b="25400"/>
                <wp:wrapNone/>
                <wp:docPr id="9" name="Zone de texte 6"/>
                <wp:cNvGraphicFramePr/>
                <a:graphic xmlns:a="http://schemas.openxmlformats.org/drawingml/2006/main">
                  <a:graphicData uri="http://schemas.microsoft.com/office/word/2010/wordprocessingShape">
                    <wps:wsp>
                      <wps:cNvSpPr txBox="1"/>
                      <wps:spPr>
                        <a:xfrm>
                          <a:off x="0" y="0"/>
                          <a:ext cx="1212850" cy="546100"/>
                        </a:xfrm>
                        <a:prstGeom prst="rect">
                          <a:avLst/>
                        </a:prstGeom>
                        <a:solidFill>
                          <a:schemeClr val="lt1"/>
                        </a:solidFill>
                        <a:ln w="6350">
                          <a:solidFill>
                            <a:prstClr val="black"/>
                          </a:solidFill>
                        </a:ln>
                      </wps:spPr>
                      <wps:txbx>
                        <w:txbxContent>
                          <w:p w14:paraId="65CD54BE" w14:textId="77777777" w:rsidR="00036FAA" w:rsidRDefault="00036FAA" w:rsidP="00036FAA">
                            <w:pPr>
                              <w:rPr>
                                <w:lang w:val="en-US"/>
                              </w:rPr>
                            </w:pPr>
                            <w:r>
                              <w:rPr>
                                <w:lang w:val="en-US"/>
                              </w:rPr>
                              <w:t>Domestic supply</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938CDA" id="Zone de texte 6" o:spid="_x0000_s1028" type="#_x0000_t202" style="position:absolute;margin-left:149.65pt;margin-top:104.05pt;width:95.5pt;height: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" fillcolor="white [3201]" strokeweight=".5pt">
                <v:textbox>
                  <w:txbxContent>
                    <w:p w14:paraId="65CD54BE" w14:textId="77777777" w:rsidR="00036FAA" w:rsidRDefault="00036FAA" w:rsidP="00036FAA">
                      <w:pPr>
                        <w:rPr>
                          <w:lang w:val="en-US"/>
                        </w:rPr>
                      </w:pPr>
                      <w:r>
                        <w:rPr>
                          <w:lang w:val="en-US"/>
                        </w:rPr>
                        <w:t>Domestic supply</w:t>
                      </w:r>
                    </w:p>
                  </w:txbxContent>
                </v:textbox>
              </v:shape>
            </w:pict>
          </mc:Fallback>
        </mc:AlternateContent>
      </w:r>
      <w:r w:rsidRPr="00F22B8D">
        <w:rPr>
          <w:rFonts w:cstheme="minorHAnsi"/>
          <w:noProof/>
          <w:sz w:val="16"/>
          <w:szCs w:val="20"/>
          <w:lang w:val="nl-NL"/>
        </w:rPr>
        <mc:AlternateContent>
          <mc:Choice Requires="wps">
            <w:drawing>
              <wp:anchor distT="0" distB="0" distL="114300" distR="114300" simplePos="0" relativeHeight="251659264" behindDoc="0" locked="0" layoutInCell="1" allowOverlap="1" wp14:anchorId="558F57F8" wp14:editId="526C644C">
                <wp:simplePos x="0" y="0"/>
                <wp:positionH relativeFrom="column">
                  <wp:posOffset>1792605</wp:posOffset>
                </wp:positionH>
                <wp:positionV relativeFrom="paragraph">
                  <wp:posOffset>980440</wp:posOffset>
                </wp:positionV>
                <wp:extent cx="546100" cy="304800"/>
                <wp:effectExtent l="38100" t="38100" r="25400" b="19050"/>
                <wp:wrapNone/>
                <wp:docPr id="18" name="Connecteur droit avec flèche 5"/>
                <wp:cNvGraphicFramePr/>
                <a:graphic xmlns:a="http://schemas.openxmlformats.org/drawingml/2006/main">
                  <a:graphicData uri="http://schemas.microsoft.com/office/word/2010/wordprocessingShape">
                    <wps:wsp>
                      <wps:cNvCnPr/>
                      <wps:spPr>
                        <a:xfrm flipH="1" flipV="1">
                          <a:off x="0" y="0"/>
                          <a:ext cx="5461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2517975" id="_x0000_t32" coordsize="21600,21600" o:spt="32" o:oned="t" path="m,l21600,21600e" filled="f">
                <v:path arrowok="t" fillok="f" o:connecttype="none"/>
                <o:lock v:ext="edit" shapetype="t"/>
              </v:shapetype>
              <v:shape id="Connecteur droit avec flèche 5" o:spid="_x0000_s1026" type="#_x0000_t32" style="position:absolute;margin-left:141.15pt;margin-top:77.2pt;width:43pt;height:24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" strokecolor="#4472c4 [3204]" strokeweight=".5pt">
                <v:stroke endarrow="block" joinstyle="miter"/>
              </v:shape>
            </w:pict>
          </mc:Fallback>
        </mc:AlternateContent>
      </w:r>
      <w:r w:rsidRPr="00F22B8D">
        <w:rPr>
          <w:rFonts w:cstheme="minorHAnsi"/>
          <w:noProof/>
          <w:sz w:val="16"/>
          <w:szCs w:val="20"/>
          <w:lang w:val="nl-NL"/>
        </w:rPr>
        <mc:AlternateContent>
          <mc:Choice Requires="wps">
            <w:drawing>
              <wp:anchor distT="0" distB="0" distL="114300" distR="114300" simplePos="0" relativeHeight="251662336" behindDoc="0" locked="0" layoutInCell="1" allowOverlap="1" wp14:anchorId="5D22403D" wp14:editId="44EE6068">
                <wp:simplePos x="0" y="0"/>
                <wp:positionH relativeFrom="column">
                  <wp:posOffset>2859405</wp:posOffset>
                </wp:positionH>
                <wp:positionV relativeFrom="paragraph">
                  <wp:posOffset>948690</wp:posOffset>
                </wp:positionV>
                <wp:extent cx="654050" cy="336550"/>
                <wp:effectExtent l="0" t="38100" r="50800" b="25400"/>
                <wp:wrapNone/>
                <wp:docPr id="21" name="Connecteur droit avec flèche 2"/>
                <wp:cNvGraphicFramePr/>
                <a:graphic xmlns:a="http://schemas.openxmlformats.org/drawingml/2006/main">
                  <a:graphicData uri="http://schemas.microsoft.com/office/word/2010/wordprocessingShape">
                    <wps:wsp>
                      <wps:cNvCnPr/>
                      <wps:spPr>
                        <a:xfrm flipV="1">
                          <a:off x="0" y="0"/>
                          <a:ext cx="65405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726B68D" id="Connecteur droit avec flèche 2" o:spid="_x0000_s1026" type="#_x0000_t32" style="position:absolute;margin-left:225.15pt;margin-top:74.7pt;width:51.5pt;height:26.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" strokecolor="#4472c4 [3204]" strokeweight=".5pt">
                <v:stroke endarrow="block" joinstyle="miter"/>
              </v:shape>
            </w:pict>
          </mc:Fallback>
        </mc:AlternateContent>
      </w:r>
      <w:r w:rsidRPr="00F22B8D">
        <w:rPr>
          <w:rFonts w:cstheme="minorHAnsi"/>
          <w:noProof/>
          <w:sz w:val="16"/>
          <w:szCs w:val="20"/>
          <w:lang w:val="nl-NL"/>
        </w:rPr>
        <mc:AlternateContent>
          <mc:Choice Requires="wps">
            <w:drawing>
              <wp:anchor distT="0" distB="0" distL="114300" distR="114300" simplePos="0" relativeHeight="251663360" behindDoc="0" locked="0" layoutInCell="1" allowOverlap="1" wp14:anchorId="06075A67" wp14:editId="56B76099">
                <wp:simplePos x="0" y="0"/>
                <wp:positionH relativeFrom="column">
                  <wp:posOffset>1602740</wp:posOffset>
                </wp:positionH>
                <wp:positionV relativeFrom="paragraph">
                  <wp:posOffset>95250</wp:posOffset>
                </wp:positionV>
                <wp:extent cx="17780" cy="330835"/>
                <wp:effectExtent l="57150" t="0" r="77470" b="50165"/>
                <wp:wrapNone/>
                <wp:docPr id="12" name="Connecteur droit avec flèche 1"/>
                <wp:cNvGraphicFramePr/>
                <a:graphic xmlns:a="http://schemas.openxmlformats.org/drawingml/2006/main">
                  <a:graphicData uri="http://schemas.microsoft.com/office/word/2010/wordprocessingShape">
                    <wps:wsp>
                      <wps:cNvCnPr/>
                      <wps:spPr>
                        <a:xfrm>
                          <a:off x="0" y="0"/>
                          <a:ext cx="17780" cy="330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660362" id="Connecteur droit avec flèche 1" o:spid="_x0000_s1026" type="#_x0000_t32" style="position:absolute;margin-left:126.2pt;margin-top:7.5pt;width:1.4pt;height:2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" strokecolor="#4472c4 [3204]" strokeweight=".5pt">
                <v:stroke endarrow="block" joinstyle="miter"/>
              </v:shape>
            </w:pict>
          </mc:Fallback>
        </mc:AlternateContent>
      </w:r>
    </w:p>
    <w:p w14:paraId="3F1F6593" w14:textId="5889D045" w:rsidR="00036FAA" w:rsidRPr="00F22B8D" w:rsidRDefault="00036FAA" w:rsidP="00703F14">
      <w:pPr>
        <w:spacing w:after="0" w:line="276" w:lineRule="auto"/>
        <w:rPr>
          <w:rFonts w:cstheme="minorHAnsi"/>
          <w:lang w:val="en-GB"/>
        </w:rPr>
      </w:pPr>
    </w:p>
    <w:p w14:paraId="32888461" w14:textId="338A1AEF" w:rsidR="00036FAA" w:rsidRPr="00F22B8D" w:rsidRDefault="002C5F85" w:rsidP="00703F14">
      <w:pPr>
        <w:spacing w:after="0" w:line="276" w:lineRule="auto"/>
        <w:rPr>
          <w:rFonts w:cstheme="minorHAnsi"/>
          <w:lang w:val="en-GB"/>
        </w:rPr>
      </w:pPr>
      <w:r w:rsidRPr="00F22B8D">
        <w:rPr>
          <w:rFonts w:cstheme="minorHAnsi"/>
          <w:noProof/>
          <w:sz w:val="16"/>
          <w:szCs w:val="20"/>
          <w:lang w:val="nl-NL"/>
        </w:rPr>
        <mc:AlternateContent>
          <mc:Choice Requires="wps">
            <w:drawing>
              <wp:anchor distT="0" distB="0" distL="114300" distR="114300" simplePos="0" relativeHeight="251656192" behindDoc="0" locked="0" layoutInCell="1" allowOverlap="1" wp14:anchorId="60DE3EDD" wp14:editId="14530270">
                <wp:simplePos x="0" y="0"/>
                <wp:positionH relativeFrom="column">
                  <wp:posOffset>1110615</wp:posOffset>
                </wp:positionH>
                <wp:positionV relativeFrom="paragraph">
                  <wp:posOffset>45960</wp:posOffset>
                </wp:positionV>
                <wp:extent cx="1212850" cy="546100"/>
                <wp:effectExtent l="0" t="0" r="25400" b="25400"/>
                <wp:wrapNone/>
                <wp:docPr id="7" name="Zone de texte 8"/>
                <wp:cNvGraphicFramePr/>
                <a:graphic xmlns:a="http://schemas.openxmlformats.org/drawingml/2006/main">
                  <a:graphicData uri="http://schemas.microsoft.com/office/word/2010/wordprocessingShape">
                    <wps:wsp>
                      <wps:cNvSpPr txBox="1"/>
                      <wps:spPr>
                        <a:xfrm>
                          <a:off x="0" y="0"/>
                          <a:ext cx="1212850" cy="546100"/>
                        </a:xfrm>
                        <a:prstGeom prst="rect">
                          <a:avLst/>
                        </a:prstGeom>
                        <a:solidFill>
                          <a:schemeClr val="lt1"/>
                        </a:solidFill>
                        <a:ln w="6350">
                          <a:solidFill>
                            <a:prstClr val="black"/>
                          </a:solidFill>
                        </a:ln>
                      </wps:spPr>
                      <wps:txbx>
                        <w:txbxContent>
                          <w:p w14:paraId="51B4109A" w14:textId="77777777" w:rsidR="00036FAA" w:rsidRDefault="00036FAA" w:rsidP="00036FAA">
                            <w:pPr>
                              <w:rPr>
                                <w:lang w:val="en-US"/>
                              </w:rPr>
                            </w:pPr>
                            <w:r>
                              <w:rPr>
                                <w:lang w:val="en-US"/>
                              </w:rPr>
                              <w:t>Domestic consumption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E3EDD" id="Zone de texte 8" o:spid="_x0000_s1029" type="#_x0000_t202" style="position:absolute;margin-left:87.45pt;margin-top:3.6pt;width:95.5pt;height:4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" fillcolor="white [3201]" strokeweight=".5pt">
                <v:textbox>
                  <w:txbxContent>
                    <w:p w14:paraId="51B4109A" w14:textId="77777777" w:rsidR="00036FAA" w:rsidRDefault="00036FAA" w:rsidP="00036FAA">
                      <w:pPr>
                        <w:rPr>
                          <w:lang w:val="en-US"/>
                        </w:rPr>
                      </w:pPr>
                      <w:r>
                        <w:rPr>
                          <w:lang w:val="en-US"/>
                        </w:rPr>
                        <w:t>Domestic consumption</w:t>
                      </w:r>
                    </w:p>
                  </w:txbxContent>
                </v:textbox>
              </v:shape>
            </w:pict>
          </mc:Fallback>
        </mc:AlternateContent>
      </w:r>
    </w:p>
    <w:p w14:paraId="3A4B5E1F" w14:textId="48EC7D27" w:rsidR="00036FAA" w:rsidRPr="00F22B8D" w:rsidRDefault="00036FAA" w:rsidP="00703F14">
      <w:pPr>
        <w:spacing w:after="0" w:line="276" w:lineRule="auto"/>
        <w:rPr>
          <w:rFonts w:cstheme="minorHAnsi"/>
          <w:lang w:val="en-GB"/>
        </w:rPr>
      </w:pPr>
    </w:p>
    <w:p w14:paraId="78669FC7" w14:textId="77777777" w:rsidR="00036FAA" w:rsidRPr="00F22B8D" w:rsidRDefault="00036FAA" w:rsidP="00703F14">
      <w:pPr>
        <w:spacing w:after="0" w:line="276" w:lineRule="auto"/>
        <w:rPr>
          <w:rFonts w:cstheme="minorHAnsi"/>
          <w:lang w:val="en-GB"/>
        </w:rPr>
      </w:pPr>
    </w:p>
    <w:p w14:paraId="140C914D" w14:textId="77777777" w:rsidR="00036FAA" w:rsidRPr="00F22B8D" w:rsidRDefault="00036FAA" w:rsidP="00703F14">
      <w:pPr>
        <w:spacing w:after="0" w:line="276" w:lineRule="auto"/>
        <w:rPr>
          <w:rFonts w:cstheme="minorHAnsi"/>
          <w:lang w:val="en-GB"/>
        </w:rPr>
      </w:pPr>
    </w:p>
    <w:p w14:paraId="412F0220" w14:textId="77777777" w:rsidR="00036FAA" w:rsidRPr="00F22B8D" w:rsidRDefault="00036FAA" w:rsidP="00703F14">
      <w:pPr>
        <w:spacing w:after="0" w:line="276" w:lineRule="auto"/>
        <w:rPr>
          <w:rFonts w:cstheme="minorHAnsi"/>
          <w:lang w:val="en-GB"/>
        </w:rPr>
      </w:pPr>
    </w:p>
    <w:p w14:paraId="43716695" w14:textId="77777777" w:rsidR="00036FAA" w:rsidRPr="00F22B8D" w:rsidRDefault="00036FAA" w:rsidP="00703F14">
      <w:pPr>
        <w:spacing w:after="0" w:line="276" w:lineRule="auto"/>
        <w:rPr>
          <w:rFonts w:cstheme="minorHAnsi"/>
          <w:lang w:val="en-GB"/>
        </w:rPr>
      </w:pPr>
    </w:p>
    <w:p w14:paraId="70793D9D" w14:textId="77777777" w:rsidR="00036FAA" w:rsidRPr="00F22B8D" w:rsidRDefault="00036FAA" w:rsidP="00703F14">
      <w:pPr>
        <w:spacing w:after="0" w:line="276" w:lineRule="auto"/>
        <w:rPr>
          <w:rFonts w:cstheme="minorHAnsi"/>
          <w:lang w:val="en-GB"/>
        </w:rPr>
      </w:pPr>
    </w:p>
    <w:p w14:paraId="763DA7EB" w14:textId="783DCE1F" w:rsidR="00036FAA" w:rsidRPr="00F22B8D" w:rsidRDefault="002C5F85" w:rsidP="00703F14">
      <w:pPr>
        <w:spacing w:after="0" w:line="276" w:lineRule="auto"/>
        <w:rPr>
          <w:rFonts w:cstheme="minorHAnsi"/>
          <w:lang w:val="en-GB"/>
        </w:rPr>
      </w:pPr>
      <w:r w:rsidRPr="00F22B8D">
        <w:rPr>
          <w:rFonts w:cstheme="minorHAnsi"/>
          <w:noProof/>
          <w:sz w:val="16"/>
          <w:szCs w:val="20"/>
          <w:lang w:val="nl-NL"/>
        </w:rPr>
        <mc:AlternateContent>
          <mc:Choice Requires="wps">
            <w:drawing>
              <wp:anchor distT="0" distB="0" distL="114300" distR="114300" simplePos="0" relativeHeight="251660288" behindDoc="0" locked="0" layoutInCell="1" allowOverlap="1" wp14:anchorId="772E9796" wp14:editId="23ECF841">
                <wp:simplePos x="0" y="0"/>
                <wp:positionH relativeFrom="column">
                  <wp:posOffset>2678121</wp:posOffset>
                </wp:positionH>
                <wp:positionV relativeFrom="paragraph">
                  <wp:posOffset>121576</wp:posOffset>
                </wp:positionV>
                <wp:extent cx="546100" cy="304800"/>
                <wp:effectExtent l="38100" t="38100" r="25400" b="19050"/>
                <wp:wrapNone/>
                <wp:docPr id="19" name="Connecteur droit avec flèche 4"/>
                <wp:cNvGraphicFramePr/>
                <a:graphic xmlns:a="http://schemas.openxmlformats.org/drawingml/2006/main">
                  <a:graphicData uri="http://schemas.microsoft.com/office/word/2010/wordprocessingShape">
                    <wps:wsp>
                      <wps:cNvCnPr/>
                      <wps:spPr>
                        <a:xfrm flipH="1" flipV="1">
                          <a:off x="0" y="0"/>
                          <a:ext cx="5461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46975E" id="Connecteur droit avec flèche 4" o:spid="_x0000_s1026" type="#_x0000_t32" style="position:absolute;margin-left:210.9pt;margin-top:9.55pt;width:43pt;height:24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" strokecolor="#4472c4 [3204]" strokeweight=".5pt">
                <v:stroke endarrow="block" joinstyle="miter"/>
              </v:shape>
            </w:pict>
          </mc:Fallback>
        </mc:AlternateContent>
      </w:r>
      <w:r w:rsidRPr="00F22B8D">
        <w:rPr>
          <w:rFonts w:cstheme="minorHAnsi"/>
          <w:noProof/>
          <w:sz w:val="16"/>
          <w:szCs w:val="20"/>
          <w:lang w:val="nl-NL"/>
        </w:rPr>
        <mc:AlternateContent>
          <mc:Choice Requires="wps">
            <w:drawing>
              <wp:anchor distT="0" distB="0" distL="114300" distR="114300" simplePos="0" relativeHeight="251661312" behindDoc="0" locked="0" layoutInCell="1" allowOverlap="1" wp14:anchorId="517A552B" wp14:editId="0730885A">
                <wp:simplePos x="0" y="0"/>
                <wp:positionH relativeFrom="column">
                  <wp:posOffset>1704169</wp:posOffset>
                </wp:positionH>
                <wp:positionV relativeFrom="paragraph">
                  <wp:posOffset>104140</wp:posOffset>
                </wp:positionV>
                <wp:extent cx="654050" cy="336550"/>
                <wp:effectExtent l="0" t="38100" r="50800" b="25400"/>
                <wp:wrapNone/>
                <wp:docPr id="20" name="Connecteur droit avec flèche 3"/>
                <wp:cNvGraphicFramePr/>
                <a:graphic xmlns:a="http://schemas.openxmlformats.org/drawingml/2006/main">
                  <a:graphicData uri="http://schemas.microsoft.com/office/word/2010/wordprocessingShape">
                    <wps:wsp>
                      <wps:cNvCnPr/>
                      <wps:spPr>
                        <a:xfrm flipV="1">
                          <a:off x="0" y="0"/>
                          <a:ext cx="65405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C359E73" id="Connecteur droit avec flèche 3" o:spid="_x0000_s1026" type="#_x0000_t32" style="position:absolute;margin-left:134.2pt;margin-top:8.2pt;width:51.5pt;height:26.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" strokecolor="#4472c4 [3204]" strokeweight=".5pt">
                <v:stroke endarrow="block" joinstyle="miter"/>
              </v:shape>
            </w:pict>
          </mc:Fallback>
        </mc:AlternateContent>
      </w:r>
    </w:p>
    <w:p w14:paraId="365FD430" w14:textId="7F624BE3" w:rsidR="00036FAA" w:rsidRPr="00F22B8D" w:rsidRDefault="00036FAA" w:rsidP="00703F14">
      <w:pPr>
        <w:spacing w:after="0" w:line="276" w:lineRule="auto"/>
        <w:rPr>
          <w:rFonts w:cstheme="minorHAnsi"/>
          <w:lang w:val="en-GB"/>
        </w:rPr>
      </w:pPr>
    </w:p>
    <w:p w14:paraId="155C0BFC" w14:textId="1154CAB9" w:rsidR="00036FAA" w:rsidRPr="00F22B8D" w:rsidRDefault="002C5F85" w:rsidP="00703F14">
      <w:pPr>
        <w:spacing w:after="0" w:line="276" w:lineRule="auto"/>
        <w:rPr>
          <w:rFonts w:cstheme="minorHAnsi"/>
          <w:lang w:val="en-GB"/>
        </w:rPr>
      </w:pPr>
      <w:r w:rsidRPr="00F22B8D">
        <w:rPr>
          <w:rFonts w:cstheme="minorHAnsi"/>
          <w:noProof/>
          <w:sz w:val="16"/>
          <w:szCs w:val="20"/>
          <w:lang w:val="nl-NL"/>
        </w:rPr>
        <mc:AlternateContent>
          <mc:Choice Requires="wps">
            <w:drawing>
              <wp:anchor distT="0" distB="0" distL="114300" distR="114300" simplePos="0" relativeHeight="251655168" behindDoc="0" locked="0" layoutInCell="1" allowOverlap="1" wp14:anchorId="1EB6AB81" wp14:editId="203FD2B0">
                <wp:simplePos x="0" y="0"/>
                <wp:positionH relativeFrom="column">
                  <wp:posOffset>2814955</wp:posOffset>
                </wp:positionH>
                <wp:positionV relativeFrom="paragraph">
                  <wp:posOffset>71171</wp:posOffset>
                </wp:positionV>
                <wp:extent cx="1212850" cy="546100"/>
                <wp:effectExtent l="0" t="0" r="25400" b="25400"/>
                <wp:wrapNone/>
                <wp:docPr id="6" name="Zone de texte 9"/>
                <wp:cNvGraphicFramePr/>
                <a:graphic xmlns:a="http://schemas.openxmlformats.org/drawingml/2006/main">
                  <a:graphicData uri="http://schemas.microsoft.com/office/word/2010/wordprocessingShape">
                    <wps:wsp>
                      <wps:cNvSpPr txBox="1"/>
                      <wps:spPr>
                        <a:xfrm>
                          <a:off x="0" y="0"/>
                          <a:ext cx="1212850" cy="546100"/>
                        </a:xfrm>
                        <a:prstGeom prst="rect">
                          <a:avLst/>
                        </a:prstGeom>
                        <a:solidFill>
                          <a:schemeClr val="lt1"/>
                        </a:solidFill>
                        <a:ln w="6350">
                          <a:solidFill>
                            <a:prstClr val="black"/>
                          </a:solidFill>
                        </a:ln>
                      </wps:spPr>
                      <wps:txbx>
                        <w:txbxContent>
                          <w:p w14:paraId="2384539B" w14:textId="77777777" w:rsidR="00036FAA" w:rsidRDefault="00036FAA" w:rsidP="00036FAA">
                            <w:pPr>
                              <w:rPr>
                                <w:lang w:val="en-US"/>
                              </w:rPr>
                            </w:pPr>
                            <w:r>
                              <w:rPr>
                                <w:lang w:val="en-US"/>
                              </w:rPr>
                              <w:t>Imports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EB6AB81" id="Zone de texte 9" o:spid="_x0000_s1030" type="#_x0000_t202" style="position:absolute;margin-left:221.65pt;margin-top:5.6pt;width:95.5pt;height:4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" fillcolor="white [3201]" strokeweight=".5pt">
                <v:textbox>
                  <w:txbxContent>
                    <w:p w14:paraId="2384539B" w14:textId="77777777" w:rsidR="00036FAA" w:rsidRDefault="00036FAA" w:rsidP="00036FAA">
                      <w:pPr>
                        <w:rPr>
                          <w:lang w:val="en-US"/>
                        </w:rPr>
                      </w:pPr>
                      <w:r>
                        <w:rPr>
                          <w:lang w:val="en-US"/>
                        </w:rPr>
                        <w:t>Imports</w:t>
                      </w:r>
                    </w:p>
                  </w:txbxContent>
                </v:textbox>
              </v:shape>
            </w:pict>
          </mc:Fallback>
        </mc:AlternateContent>
      </w:r>
      <w:r w:rsidRPr="00F22B8D">
        <w:rPr>
          <w:rFonts w:cstheme="minorHAnsi"/>
          <w:noProof/>
          <w:sz w:val="16"/>
          <w:szCs w:val="20"/>
          <w:lang w:val="nl-NL"/>
        </w:rPr>
        <mc:AlternateContent>
          <mc:Choice Requires="wps">
            <w:drawing>
              <wp:anchor distT="0" distB="0" distL="114300" distR="114300" simplePos="0" relativeHeight="251654144" behindDoc="0" locked="0" layoutInCell="1" allowOverlap="1" wp14:anchorId="465AA69D" wp14:editId="3A7763CB">
                <wp:simplePos x="0" y="0"/>
                <wp:positionH relativeFrom="column">
                  <wp:posOffset>937552</wp:posOffset>
                </wp:positionH>
                <wp:positionV relativeFrom="paragraph">
                  <wp:posOffset>62368</wp:posOffset>
                </wp:positionV>
                <wp:extent cx="1212850" cy="546100"/>
                <wp:effectExtent l="0" t="0" r="25400" b="25400"/>
                <wp:wrapNone/>
                <wp:docPr id="3" name="Zone de texte 10"/>
                <wp:cNvGraphicFramePr/>
                <a:graphic xmlns:a="http://schemas.openxmlformats.org/drawingml/2006/main">
                  <a:graphicData uri="http://schemas.microsoft.com/office/word/2010/wordprocessingShape">
                    <wps:wsp>
                      <wps:cNvSpPr txBox="1"/>
                      <wps:spPr>
                        <a:xfrm>
                          <a:off x="0" y="0"/>
                          <a:ext cx="1212850" cy="546100"/>
                        </a:xfrm>
                        <a:prstGeom prst="rect">
                          <a:avLst/>
                        </a:prstGeom>
                        <a:solidFill>
                          <a:schemeClr val="lt1"/>
                        </a:solidFill>
                        <a:ln w="6350">
                          <a:solidFill>
                            <a:prstClr val="black"/>
                          </a:solidFill>
                        </a:ln>
                      </wps:spPr>
                      <wps:txbx>
                        <w:txbxContent>
                          <w:p w14:paraId="5B8E6677" w14:textId="77777777" w:rsidR="00036FAA" w:rsidRDefault="00036FAA" w:rsidP="00036FAA">
                            <w:pPr>
                              <w:rPr>
                                <w:lang w:val="en-US"/>
                              </w:rPr>
                            </w:pPr>
                            <w:r>
                              <w:rPr>
                                <w:lang w:val="en-US"/>
                              </w:rPr>
                              <w:t>Domestic production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65AA69D" id="Zone de texte 10" o:spid="_x0000_s1031" type="#_x0000_t202" style="position:absolute;margin-left:73.8pt;margin-top:4.9pt;width:95.5pt;height:4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" fillcolor="white [3201]" strokeweight=".5pt">
                <v:textbox>
                  <w:txbxContent>
                    <w:p w14:paraId="5B8E6677" w14:textId="77777777" w:rsidR="00036FAA" w:rsidRDefault="00036FAA" w:rsidP="00036FAA">
                      <w:pPr>
                        <w:rPr>
                          <w:lang w:val="en-US"/>
                        </w:rPr>
                      </w:pPr>
                      <w:r>
                        <w:rPr>
                          <w:lang w:val="en-US"/>
                        </w:rPr>
                        <w:t>Domestic production</w:t>
                      </w:r>
                    </w:p>
                  </w:txbxContent>
                </v:textbox>
              </v:shape>
            </w:pict>
          </mc:Fallback>
        </mc:AlternateContent>
      </w:r>
    </w:p>
    <w:p w14:paraId="07446E29" w14:textId="77777777" w:rsidR="00036FAA" w:rsidRPr="00F22B8D" w:rsidRDefault="00036FAA" w:rsidP="00703F14">
      <w:pPr>
        <w:spacing w:after="0" w:line="276" w:lineRule="auto"/>
        <w:rPr>
          <w:rFonts w:cstheme="minorHAnsi"/>
          <w:lang w:val="en-GB"/>
        </w:rPr>
      </w:pPr>
    </w:p>
    <w:p w14:paraId="6742C36E" w14:textId="707E2AD7" w:rsidR="00036FAA" w:rsidRPr="00F22B8D" w:rsidRDefault="00036FAA" w:rsidP="00703F14">
      <w:pPr>
        <w:spacing w:after="0" w:line="276" w:lineRule="auto"/>
        <w:rPr>
          <w:rFonts w:cstheme="minorHAnsi"/>
          <w:lang w:val="en-GB"/>
        </w:rPr>
      </w:pPr>
    </w:p>
    <w:p w14:paraId="0B9C0A6A" w14:textId="333E6DDF" w:rsidR="00703F14" w:rsidRDefault="002C5F85" w:rsidP="00703F14">
      <w:pPr>
        <w:spacing w:after="0" w:line="276" w:lineRule="auto"/>
        <w:rPr>
          <w:rFonts w:cstheme="minorHAnsi"/>
          <w:lang w:val="en-GB"/>
        </w:rPr>
      </w:pPr>
      <w:r w:rsidRPr="00F22B8D">
        <w:rPr>
          <w:rFonts w:cstheme="minorHAnsi"/>
          <w:noProof/>
          <w:sz w:val="16"/>
          <w:szCs w:val="20"/>
          <w:lang w:val="nl-NL"/>
        </w:rPr>
        <mc:AlternateContent>
          <mc:Choice Requires="wps">
            <w:drawing>
              <wp:anchor distT="0" distB="0" distL="114300" distR="114300" simplePos="0" relativeHeight="251653120" behindDoc="0" locked="0" layoutInCell="1" allowOverlap="1" wp14:anchorId="11BE233D" wp14:editId="201B4E35">
                <wp:simplePos x="0" y="0"/>
                <wp:positionH relativeFrom="column">
                  <wp:posOffset>1516380</wp:posOffset>
                </wp:positionH>
                <wp:positionV relativeFrom="paragraph">
                  <wp:posOffset>19050</wp:posOffset>
                </wp:positionV>
                <wp:extent cx="0" cy="462915"/>
                <wp:effectExtent l="76200" t="38100" r="57150" b="13335"/>
                <wp:wrapNone/>
                <wp:docPr id="4" name="Connecteur droit avec flèche 11"/>
                <wp:cNvGraphicFramePr/>
                <a:graphic xmlns:a="http://schemas.openxmlformats.org/drawingml/2006/main">
                  <a:graphicData uri="http://schemas.microsoft.com/office/word/2010/wordprocessingShape">
                    <wps:wsp>
                      <wps:cNvCnPr/>
                      <wps:spPr>
                        <a:xfrm flipV="1">
                          <a:off x="0" y="0"/>
                          <a:ext cx="0" cy="462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5435E6" id="Connecteur droit avec flèche 11" o:spid="_x0000_s1026" type="#_x0000_t32" style="position:absolute;margin-left:119.4pt;margin-top:1.5pt;width:0;height:36.45p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" strokecolor="#4472c4 [3204]" strokeweight=".5pt">
                <v:stroke endarrow="block" joinstyle="miter"/>
              </v:shape>
            </w:pict>
          </mc:Fallback>
        </mc:AlternateContent>
      </w:r>
    </w:p>
    <w:p w14:paraId="7AE60137" w14:textId="77777777" w:rsidR="00703F14" w:rsidRDefault="00703F14" w:rsidP="00703F14">
      <w:pPr>
        <w:spacing w:after="0" w:line="276" w:lineRule="auto"/>
        <w:rPr>
          <w:rFonts w:cstheme="minorHAnsi"/>
          <w:lang w:val="en-GB"/>
        </w:rPr>
      </w:pPr>
    </w:p>
    <w:p w14:paraId="22A14ADC" w14:textId="77777777" w:rsidR="00703F14" w:rsidRDefault="00703F14" w:rsidP="00703F14">
      <w:pPr>
        <w:spacing w:after="0" w:line="276" w:lineRule="auto"/>
        <w:rPr>
          <w:rFonts w:cstheme="minorHAnsi"/>
          <w:lang w:val="en-GB"/>
        </w:rPr>
      </w:pPr>
    </w:p>
    <w:p w14:paraId="41D234BF" w14:textId="77777777" w:rsidR="00703F14" w:rsidRDefault="00703F14" w:rsidP="00703F14">
      <w:pPr>
        <w:spacing w:after="0" w:line="276" w:lineRule="auto"/>
        <w:rPr>
          <w:rFonts w:cstheme="minorHAnsi"/>
          <w:lang w:val="en-GB"/>
        </w:rPr>
      </w:pPr>
    </w:p>
    <w:p w14:paraId="07503712" w14:textId="35630E9F" w:rsidR="00036FAA" w:rsidRPr="00F22B8D" w:rsidRDefault="00036FAA" w:rsidP="00703F14">
      <w:pPr>
        <w:spacing w:after="0" w:line="276" w:lineRule="auto"/>
        <w:rPr>
          <w:rFonts w:cstheme="minorHAnsi"/>
          <w:lang w:val="en-GB"/>
        </w:rPr>
      </w:pPr>
      <w:r w:rsidRPr="00F22B8D">
        <w:rPr>
          <w:rFonts w:cstheme="minorHAnsi"/>
          <w:lang w:val="en-GB"/>
        </w:rPr>
        <w:t xml:space="preserve">Figure </w:t>
      </w:r>
      <w:r w:rsidR="00703F14">
        <w:rPr>
          <w:rFonts w:cstheme="minorHAnsi"/>
          <w:lang w:val="en-GB"/>
        </w:rPr>
        <w:t>4.</w:t>
      </w:r>
      <w:r w:rsidRPr="00F22B8D">
        <w:rPr>
          <w:rFonts w:cstheme="minorHAnsi"/>
          <w:lang w:val="en-GB"/>
        </w:rPr>
        <w:t>1 Model structure</w:t>
      </w:r>
    </w:p>
    <w:p w14:paraId="2B5D546E" w14:textId="77777777" w:rsidR="00036FAA" w:rsidRPr="00F22B8D" w:rsidRDefault="00036FAA" w:rsidP="00703F14">
      <w:pPr>
        <w:spacing w:after="0" w:line="276" w:lineRule="auto"/>
        <w:jc w:val="both"/>
        <w:rPr>
          <w:rFonts w:cstheme="minorHAnsi"/>
          <w:lang w:val="en-GB"/>
        </w:rPr>
      </w:pPr>
    </w:p>
    <w:p w14:paraId="367CBDDA" w14:textId="1199D6F4" w:rsidR="00036FAA" w:rsidRPr="00F22B8D" w:rsidRDefault="00036FAA" w:rsidP="00703F14">
      <w:pPr>
        <w:spacing w:after="0" w:line="276" w:lineRule="auto"/>
        <w:rPr>
          <w:rFonts w:cstheme="minorHAnsi"/>
          <w:lang w:val="en-GB"/>
        </w:rPr>
      </w:pPr>
      <w:r w:rsidRPr="00F22B8D">
        <w:rPr>
          <w:rFonts w:cstheme="minorHAnsi"/>
          <w:lang w:val="en-GB"/>
        </w:rPr>
        <w:t xml:space="preserve">Suppose total domestic production of country </w:t>
      </w:r>
      <w:r w:rsidRPr="00F22B8D">
        <w:rPr>
          <w:rFonts w:cstheme="minorHAnsi"/>
          <w:i/>
          <w:iCs/>
          <w:lang w:val="en-GB"/>
        </w:rPr>
        <w:t>k</w:t>
      </w:r>
      <w:r w:rsidRPr="00F22B8D">
        <w:rPr>
          <w:rFonts w:cstheme="minorHAnsi"/>
          <w:lang w:val="en-GB"/>
        </w:rPr>
        <w:t xml:space="preserve"> (</w:t>
      </w:r>
      <m:oMath>
        <m:sSub>
          <m:sSubPr>
            <m:ctrlPr>
              <w:rPr>
                <w:rFonts w:ascii="Cambria Math" w:hAnsi="Cambria Math" w:cstheme="minorHAnsi"/>
                <w:i/>
                <w:lang w:val="en-GB"/>
              </w:rPr>
            </m:ctrlPr>
          </m:sSubPr>
          <m:e>
            <m:r>
              <w:rPr>
                <w:rFonts w:ascii="Cambria Math" w:hAnsi="Cambria Math" w:cstheme="minorHAnsi"/>
                <w:lang w:val="en-GB"/>
              </w:rPr>
              <m:t>ys</m:t>
            </m:r>
          </m:e>
          <m:sub>
            <m:r>
              <w:rPr>
                <w:rFonts w:ascii="Cambria Math" w:hAnsi="Cambria Math" w:cstheme="minorHAnsi"/>
                <w:lang w:val="en-GB"/>
              </w:rPr>
              <m:t>k</m:t>
            </m:r>
          </m:sub>
        </m:sSub>
      </m:oMath>
      <w:r w:rsidRPr="00F22B8D">
        <w:rPr>
          <w:rFonts w:cstheme="minorHAnsi"/>
          <w:lang w:val="en-GB"/>
        </w:rPr>
        <w:t xml:space="preserve">) and imports of country k from country </w:t>
      </w:r>
      <w:r w:rsidRPr="00F22B8D">
        <w:rPr>
          <w:rFonts w:cstheme="minorHAnsi"/>
          <w:i/>
          <w:iCs/>
          <w:lang w:val="en-GB"/>
        </w:rPr>
        <w:t>j</w:t>
      </w:r>
      <w:r w:rsidRPr="00F22B8D">
        <w:rPr>
          <w:rFonts w:cstheme="minorHAnsi"/>
          <w:lang w:val="en-GB"/>
        </w:rPr>
        <w:t xml:space="preserve"> (</w:t>
      </w:r>
      <m:oMath>
        <m:sSub>
          <m:sSubPr>
            <m:ctrlPr>
              <w:rPr>
                <w:rFonts w:ascii="Cambria Math" w:hAnsi="Cambria Math" w:cstheme="minorHAnsi"/>
                <w:i/>
                <w:lang w:val="en-GB"/>
              </w:rPr>
            </m:ctrlPr>
          </m:sSubPr>
          <m:e>
            <m:r>
              <w:rPr>
                <w:rFonts w:ascii="Cambria Math" w:hAnsi="Cambria Math" w:cstheme="minorHAnsi"/>
                <w:lang w:val="en-GB"/>
              </w:rPr>
              <m:t>id</m:t>
            </m:r>
          </m:e>
          <m:sub>
            <m:r>
              <w:rPr>
                <w:rFonts w:ascii="Cambria Math" w:hAnsi="Cambria Math" w:cstheme="minorHAnsi"/>
                <w:lang w:val="en-GB"/>
              </w:rPr>
              <m:t>kj</m:t>
            </m:r>
          </m:sub>
        </m:sSub>
      </m:oMath>
      <w:r w:rsidRPr="00F22B8D">
        <w:rPr>
          <w:rFonts w:eastAsiaTheme="minorEastAsia" w:cstheme="minorHAnsi"/>
          <w:lang w:val="en-GB"/>
        </w:rPr>
        <w:t>)</w:t>
      </w:r>
      <w:r w:rsidRPr="00F22B8D">
        <w:rPr>
          <w:rFonts w:cstheme="minorHAnsi"/>
          <w:lang w:val="en-GB"/>
        </w:rPr>
        <w:t xml:space="preserve"> are aggregated into domestic supply in country </w:t>
      </w:r>
      <w:r w:rsidRPr="00F22B8D">
        <w:rPr>
          <w:rFonts w:cstheme="minorHAnsi"/>
          <w:i/>
          <w:iCs/>
          <w:lang w:val="en-GB"/>
        </w:rPr>
        <w:t>k</w:t>
      </w:r>
      <w:r w:rsidRPr="00F22B8D">
        <w:rPr>
          <w:rFonts w:cstheme="minorHAnsi"/>
          <w:lang w:val="en-GB"/>
        </w:rPr>
        <w:t xml:space="preserve"> (</w:t>
      </w:r>
      <m:oMath>
        <m:sSub>
          <m:sSubPr>
            <m:ctrlPr>
              <w:rPr>
                <w:rFonts w:ascii="Cambria Math" w:hAnsi="Cambria Math" w:cstheme="minorHAnsi"/>
                <w:i/>
                <w:lang w:val="en-GB"/>
              </w:rPr>
            </m:ctrlPr>
          </m:sSubPr>
          <m:e>
            <m:r>
              <w:rPr>
                <w:rFonts w:ascii="Cambria Math" w:hAnsi="Cambria Math" w:cstheme="minorHAnsi"/>
                <w:lang w:val="en-GB"/>
              </w:rPr>
              <m:t>ds</m:t>
            </m:r>
          </m:e>
          <m:sub>
            <m:r>
              <w:rPr>
                <w:rFonts w:ascii="Cambria Math" w:hAnsi="Cambria Math" w:cstheme="minorHAnsi"/>
                <w:lang w:val="en-GB"/>
              </w:rPr>
              <m:t>k</m:t>
            </m:r>
          </m:sub>
        </m:sSub>
      </m:oMath>
      <w:r w:rsidRPr="00F22B8D">
        <w:rPr>
          <w:rFonts w:eastAsiaTheme="minorEastAsia" w:cstheme="minorHAnsi"/>
          <w:lang w:val="en-GB"/>
        </w:rPr>
        <w:t xml:space="preserve">). We have </w:t>
      </w:r>
      <w:r w:rsidRPr="00F22B8D">
        <w:rPr>
          <w:rFonts w:eastAsiaTheme="minorEastAsia" w:cstheme="minorHAnsi"/>
          <w:i/>
          <w:iCs/>
          <w:lang w:val="en-GB"/>
        </w:rPr>
        <w:t>K</w:t>
      </w:r>
      <w:r w:rsidRPr="00F22B8D">
        <w:rPr>
          <w:rFonts w:eastAsiaTheme="minorEastAsia" w:cstheme="minorHAnsi"/>
          <w:lang w:val="en-GB"/>
        </w:rPr>
        <w:t xml:space="preserve"> (k=</w:t>
      </w:r>
      <w:proofErr w:type="gramStart"/>
      <w:r w:rsidRPr="00F22B8D">
        <w:rPr>
          <w:rFonts w:eastAsiaTheme="minorEastAsia" w:cstheme="minorHAnsi"/>
          <w:lang w:val="en-GB"/>
        </w:rPr>
        <w:t>1,…</w:t>
      </w:r>
      <w:proofErr w:type="gramEnd"/>
      <w:r w:rsidRPr="00F22B8D">
        <w:rPr>
          <w:rFonts w:eastAsiaTheme="minorEastAsia" w:cstheme="minorHAnsi"/>
          <w:lang w:val="en-GB"/>
        </w:rPr>
        <w:t>,K) countries in the EA</w:t>
      </w:r>
      <w:r w:rsidR="00402C49">
        <w:rPr>
          <w:rFonts w:eastAsiaTheme="minorEastAsia" w:cstheme="minorHAnsi"/>
          <w:lang w:val="en-GB"/>
        </w:rPr>
        <w:t>U</w:t>
      </w:r>
      <w:r w:rsidRPr="00F22B8D">
        <w:rPr>
          <w:rFonts w:eastAsiaTheme="minorEastAsia" w:cstheme="minorHAnsi"/>
          <w:lang w:val="en-GB"/>
        </w:rPr>
        <w:t xml:space="preserve"> but the countries in the EA</w:t>
      </w:r>
      <w:r w:rsidR="00402C49">
        <w:rPr>
          <w:rFonts w:eastAsiaTheme="minorEastAsia" w:cstheme="minorHAnsi"/>
          <w:lang w:val="en-GB"/>
        </w:rPr>
        <w:t>U</w:t>
      </w:r>
      <w:r w:rsidRPr="00F22B8D">
        <w:rPr>
          <w:rFonts w:eastAsiaTheme="minorEastAsia" w:cstheme="minorHAnsi"/>
          <w:lang w:val="en-GB"/>
        </w:rPr>
        <w:t xml:space="preserve"> can also import from the rest of the world. So, </w:t>
      </w:r>
      <w:r w:rsidRPr="00F22B8D">
        <w:rPr>
          <w:rFonts w:eastAsiaTheme="minorEastAsia" w:cstheme="minorHAnsi"/>
          <w:i/>
          <w:iCs/>
          <w:lang w:val="en-GB"/>
        </w:rPr>
        <w:t>j =</w:t>
      </w:r>
      <w:proofErr w:type="gramStart"/>
      <w:r w:rsidRPr="00F22B8D">
        <w:rPr>
          <w:rFonts w:eastAsiaTheme="minorEastAsia" w:cstheme="minorHAnsi"/>
          <w:i/>
          <w:iCs/>
          <w:lang w:val="en-GB"/>
        </w:rPr>
        <w:t>1,..</w:t>
      </w:r>
      <w:proofErr w:type="gramEnd"/>
      <w:r w:rsidRPr="00F22B8D">
        <w:rPr>
          <w:rFonts w:eastAsiaTheme="minorEastAsia" w:cstheme="minorHAnsi"/>
          <w:i/>
          <w:iCs/>
          <w:lang w:val="en-GB"/>
        </w:rPr>
        <w:t>,k,..K+1</w:t>
      </w:r>
      <w:r w:rsidRPr="00F22B8D">
        <w:rPr>
          <w:rFonts w:eastAsiaTheme="minorEastAsia" w:cstheme="minorHAnsi"/>
          <w:lang w:val="en-GB"/>
        </w:rPr>
        <w:t xml:space="preserve">. Demand for domestic products and imports are modelled by means </w:t>
      </w:r>
      <w:r w:rsidR="00A875FD" w:rsidRPr="00F22B8D">
        <w:rPr>
          <w:rFonts w:eastAsiaTheme="minorEastAsia" w:cstheme="minorHAnsi"/>
          <w:lang w:val="en-GB"/>
        </w:rPr>
        <w:t>of Constant</w:t>
      </w:r>
      <w:r w:rsidRPr="00F22B8D">
        <w:rPr>
          <w:rFonts w:eastAsiaTheme="minorEastAsia" w:cstheme="minorHAnsi"/>
          <w:lang w:val="en-GB"/>
        </w:rPr>
        <w:t xml:space="preserve"> Elasticity of Substitution (CES) demand functions</w:t>
      </w:r>
      <w:r w:rsidR="00502535">
        <w:rPr>
          <w:rFonts w:eastAsiaTheme="minorEastAsia" w:cstheme="minorHAnsi"/>
          <w:lang w:val="en-GB"/>
        </w:rPr>
        <w:t xml:space="preserve"> </w:t>
      </w:r>
      <w:r w:rsidR="00502535" w:rsidRPr="00F22B8D">
        <w:rPr>
          <w:rFonts w:cstheme="minorHAnsi"/>
          <w:lang w:val="en-GB"/>
        </w:rPr>
        <w:t>(</w:t>
      </w:r>
      <w:r w:rsidR="00502535">
        <w:rPr>
          <w:rFonts w:cstheme="minorHAnsi"/>
          <w:lang w:val="en-GB"/>
        </w:rPr>
        <w:t xml:space="preserve">see </w:t>
      </w:r>
      <w:proofErr w:type="gramStart"/>
      <w:r w:rsidR="00502535">
        <w:rPr>
          <w:rFonts w:cstheme="minorHAnsi"/>
          <w:lang w:val="en-GB"/>
        </w:rPr>
        <w:t>e.g.</w:t>
      </w:r>
      <w:proofErr w:type="gramEnd"/>
      <w:r w:rsidR="00502535">
        <w:rPr>
          <w:rFonts w:cstheme="minorHAnsi"/>
          <w:lang w:val="en-GB"/>
        </w:rPr>
        <w:t xml:space="preserve"> Komen and Peerlings</w:t>
      </w:r>
      <w:r w:rsidR="00502535" w:rsidRPr="00F22B8D">
        <w:rPr>
          <w:rFonts w:cstheme="minorHAnsi"/>
          <w:lang w:val="en-GB"/>
        </w:rPr>
        <w:t xml:space="preserve">, </w:t>
      </w:r>
      <w:r w:rsidR="00502535">
        <w:rPr>
          <w:rFonts w:cstheme="minorHAnsi"/>
          <w:lang w:val="en-GB"/>
        </w:rPr>
        <w:t>2001</w:t>
      </w:r>
      <w:r w:rsidR="00502535" w:rsidRPr="00F22B8D">
        <w:rPr>
          <w:rFonts w:cstheme="minorHAnsi"/>
          <w:lang w:val="en-GB"/>
        </w:rPr>
        <w:t>)</w:t>
      </w:r>
      <w:r w:rsidRPr="00F22B8D">
        <w:rPr>
          <w:rFonts w:cstheme="minorHAnsi"/>
          <w:lang w:val="en-GB"/>
        </w:rPr>
        <w:t>:</w:t>
      </w:r>
    </w:p>
    <w:p w14:paraId="6A8C2F61" w14:textId="063057D2" w:rsidR="00036FAA" w:rsidRPr="00F22B8D" w:rsidRDefault="00000000" w:rsidP="00703F14">
      <w:pPr>
        <w:tabs>
          <w:tab w:val="right" w:pos="8505"/>
        </w:tabs>
        <w:spacing w:after="0" w:line="276" w:lineRule="auto"/>
        <w:rPr>
          <w:rFonts w:eastAsiaTheme="minorEastAsia" w:cstheme="minorHAnsi"/>
          <w:lang w:val="en-GB"/>
        </w:rPr>
      </w:pPr>
      <m:oMath>
        <m:sSub>
          <m:sSubPr>
            <m:ctrlPr>
              <w:rPr>
                <w:rFonts w:ascii="Cambria Math" w:hAnsi="Cambria Math" w:cstheme="minorHAnsi"/>
                <w:i/>
                <w:lang w:val="nl-NL"/>
              </w:rPr>
            </m:ctrlPr>
          </m:sSubPr>
          <m:e>
            <m:r>
              <w:rPr>
                <w:rFonts w:ascii="Cambria Math" w:hAnsi="Cambria Math" w:cstheme="minorHAnsi"/>
              </w:rPr>
              <m:t>id</m:t>
            </m:r>
          </m:e>
          <m:sub>
            <m:r>
              <w:rPr>
                <w:rFonts w:ascii="Cambria Math" w:hAnsi="Cambria Math" w:cstheme="minorHAnsi"/>
              </w:rPr>
              <m:t>kj</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ds</m:t>
            </m:r>
          </m:e>
          <m:sub>
            <m:r>
              <w:rPr>
                <w:rFonts w:ascii="Cambria Math" w:hAnsi="Cambria Math" w:cstheme="minorHAnsi"/>
                <w:lang w:val="en-GB"/>
              </w:rPr>
              <m:t>k</m:t>
            </m:r>
          </m:sub>
        </m:sSub>
        <m:r>
          <w:rPr>
            <w:rFonts w:ascii="Cambria Math" w:hAnsi="Cambria Math" w:cstheme="minorHAnsi"/>
            <w:lang w:val="en-GB"/>
          </w:rPr>
          <m:t>.</m:t>
        </m:r>
        <m:sSubSup>
          <m:sSubSupPr>
            <m:ctrlPr>
              <w:rPr>
                <w:rFonts w:ascii="Cambria Math" w:hAnsi="Cambria Math" w:cstheme="minorHAnsi"/>
                <w:i/>
                <w:lang w:val="en-GB"/>
              </w:rPr>
            </m:ctrlPr>
          </m:sSubSupPr>
          <m:e>
            <m:r>
              <m:rPr>
                <m:sty m:val="p"/>
              </m:rPr>
              <w:rPr>
                <w:rFonts w:ascii="Cambria Math" w:hAnsi="Cambria Math" w:cstheme="minorHAnsi"/>
                <w:lang w:val="en-GB"/>
              </w:rPr>
              <m:t>Γs</m:t>
            </m:r>
          </m:e>
          <m:sub>
            <m:r>
              <w:rPr>
                <w:rFonts w:ascii="Cambria Math" w:hAnsi="Cambria Math" w:cstheme="minorHAnsi"/>
                <w:lang w:val="en-GB"/>
              </w:rPr>
              <m:t>k</m:t>
            </m:r>
          </m:sub>
          <m:sup>
            <m:r>
              <w:rPr>
                <w:rFonts w:ascii="Cambria Math" w:hAnsi="Cambria Math" w:cstheme="minorHAnsi"/>
                <w:lang w:val="en-GB"/>
              </w:rPr>
              <m:t>-1</m:t>
            </m:r>
          </m:sup>
        </m:sSubSup>
        <m:r>
          <w:rPr>
            <w:rFonts w:ascii="Cambria Math" w:hAnsi="Cambria Math" w:cstheme="minorHAnsi"/>
            <w:lang w:val="en-GB"/>
          </w:rPr>
          <m:t>.</m:t>
        </m:r>
        <m:sSubSup>
          <m:sSubSupPr>
            <m:ctrlPr>
              <w:rPr>
                <w:rFonts w:ascii="Cambria Math" w:hAnsi="Cambria Math" w:cstheme="minorHAnsi"/>
                <w:i/>
                <w:lang w:val="en-GB"/>
              </w:rPr>
            </m:ctrlPr>
          </m:sSubSupPr>
          <m:e>
            <m:r>
              <w:rPr>
                <w:rFonts w:ascii="Cambria Math" w:hAnsi="Cambria Math" w:cstheme="minorHAnsi"/>
                <w:lang w:val="en-GB"/>
              </w:rPr>
              <m:t>αid</m:t>
            </m:r>
          </m:e>
          <m:sub>
            <m:r>
              <w:rPr>
                <w:rFonts w:ascii="Cambria Math" w:hAnsi="Cambria Math" w:cstheme="minorHAnsi"/>
                <w:lang w:val="en-GB"/>
              </w:rPr>
              <m:t>kj</m:t>
            </m:r>
          </m:sub>
          <m:sup>
            <m:sSub>
              <m:sSubPr>
                <m:ctrlPr>
                  <w:rPr>
                    <w:rFonts w:ascii="Cambria Math" w:hAnsi="Cambria Math" w:cstheme="minorHAnsi"/>
                    <w:i/>
                    <w:lang w:val="en-GB"/>
                  </w:rPr>
                </m:ctrlPr>
              </m:sSubPr>
              <m:e>
                <m:r>
                  <w:rPr>
                    <w:rFonts w:ascii="Cambria Math" w:hAnsi="Cambria Math" w:cstheme="minorHAnsi"/>
                    <w:lang w:val="en-GB"/>
                  </w:rPr>
                  <m:t>σ</m:t>
                </m:r>
              </m:e>
              <m:sub>
                <m:r>
                  <w:rPr>
                    <w:rFonts w:ascii="Cambria Math" w:hAnsi="Cambria Math" w:cstheme="minorHAnsi"/>
                    <w:lang w:val="en-GB"/>
                  </w:rPr>
                  <m:t>k</m:t>
                </m:r>
              </m:sub>
            </m:sSub>
          </m:sup>
        </m:sSubSup>
        <m:r>
          <w:rPr>
            <w:rFonts w:ascii="Cambria Math" w:hAnsi="Cambria Math" w:cstheme="minorHAnsi"/>
            <w:lang w:val="en-GB"/>
          </w:rPr>
          <m:t>.</m:t>
        </m:r>
        <m:sSubSup>
          <m:sSubSupPr>
            <m:ctrlPr>
              <w:rPr>
                <w:rFonts w:ascii="Cambria Math" w:hAnsi="Cambria Math" w:cstheme="minorHAnsi"/>
                <w:i/>
                <w:lang w:val="en-GB"/>
              </w:rPr>
            </m:ctrlPr>
          </m:sSubSupPr>
          <m:e>
            <m:r>
              <w:rPr>
                <w:rFonts w:ascii="Cambria Math" w:hAnsi="Cambria Math" w:cstheme="minorHAnsi"/>
                <w:lang w:val="en-GB"/>
              </w:rPr>
              <m:t>wid</m:t>
            </m:r>
          </m:e>
          <m:sub>
            <m:r>
              <w:rPr>
                <w:rFonts w:ascii="Cambria Math" w:hAnsi="Cambria Math" w:cstheme="minorHAnsi"/>
                <w:lang w:val="en-GB"/>
              </w:rPr>
              <m:t>kj</m:t>
            </m:r>
          </m:sub>
          <m:sup>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σ</m:t>
                </m:r>
              </m:e>
              <m:sub>
                <m:r>
                  <w:rPr>
                    <w:rFonts w:ascii="Cambria Math" w:hAnsi="Cambria Math" w:cstheme="minorHAnsi"/>
                    <w:lang w:val="en-GB"/>
                  </w:rPr>
                  <m:t>k</m:t>
                </m:r>
              </m:sub>
            </m:sSub>
          </m:sup>
        </m:sSubSup>
        <m:r>
          <w:rPr>
            <w:rFonts w:ascii="Cambria Math" w:hAnsi="Cambria Math" w:cstheme="minorHAnsi"/>
            <w:lang w:val="en-GB"/>
          </w:rPr>
          <m:t>.</m:t>
        </m:r>
        <m:sSup>
          <m:sSupPr>
            <m:ctrlPr>
              <w:rPr>
                <w:rFonts w:ascii="Cambria Math" w:eastAsiaTheme="minorEastAsia" w:hAnsi="Cambria Math" w:cstheme="minorHAnsi"/>
                <w:i/>
                <w:lang w:val="en-GB"/>
              </w:rPr>
            </m:ctrlPr>
          </m:sSupPr>
          <m:e>
            <m:d>
              <m:dPr>
                <m:ctrlPr>
                  <w:rPr>
                    <w:rFonts w:ascii="Cambria Math" w:eastAsiaTheme="minorEastAsia" w:hAnsi="Cambria Math" w:cstheme="minorHAnsi"/>
                    <w:i/>
                    <w:lang w:val="en-GB"/>
                  </w:rPr>
                </m:ctrlPr>
              </m:dPr>
              <m:e>
                <m:nary>
                  <m:naryPr>
                    <m:chr m:val="∑"/>
                    <m:limLoc m:val="undOvr"/>
                    <m:supHide m:val="1"/>
                    <m:ctrlPr>
                      <w:rPr>
                        <w:rFonts w:ascii="Cambria Math" w:hAnsi="Cambria Math" w:cstheme="minorHAnsi"/>
                        <w:i/>
                        <w:lang w:val="en-GB"/>
                      </w:rPr>
                    </m:ctrlPr>
                  </m:naryPr>
                  <m:sub>
                    <m:r>
                      <w:rPr>
                        <w:rFonts w:ascii="Cambria Math" w:hAnsi="Cambria Math" w:cstheme="minorHAnsi"/>
                        <w:lang w:val="en-GB"/>
                      </w:rPr>
                      <m:t>k≠j</m:t>
                    </m:r>
                  </m:sub>
                  <m:sup/>
                  <m:e>
                    <m:sSubSup>
                      <m:sSubSupPr>
                        <m:ctrlPr>
                          <w:rPr>
                            <w:rFonts w:ascii="Cambria Math" w:hAnsi="Cambria Math" w:cstheme="minorHAnsi"/>
                            <w:i/>
                            <w:lang w:val="en-GB"/>
                          </w:rPr>
                        </m:ctrlPr>
                      </m:sSubSupPr>
                      <m:e>
                        <m:r>
                          <w:rPr>
                            <w:rFonts w:ascii="Cambria Math" w:hAnsi="Cambria Math" w:cstheme="minorHAnsi"/>
                            <w:lang w:val="en-GB"/>
                          </w:rPr>
                          <m:t>αid</m:t>
                        </m:r>
                      </m:e>
                      <m:sub>
                        <m:r>
                          <w:rPr>
                            <w:rFonts w:ascii="Cambria Math" w:hAnsi="Cambria Math" w:cstheme="minorHAnsi"/>
                            <w:lang w:val="en-GB"/>
                          </w:rPr>
                          <m:t>kj</m:t>
                        </m:r>
                      </m:sub>
                      <m:sup>
                        <m:sSub>
                          <m:sSubPr>
                            <m:ctrlPr>
                              <w:rPr>
                                <w:rFonts w:ascii="Cambria Math" w:hAnsi="Cambria Math" w:cstheme="minorHAnsi"/>
                                <w:i/>
                                <w:lang w:val="en-GB"/>
                              </w:rPr>
                            </m:ctrlPr>
                          </m:sSubPr>
                          <m:e>
                            <m:r>
                              <w:rPr>
                                <w:rFonts w:ascii="Cambria Math" w:hAnsi="Cambria Math" w:cstheme="minorHAnsi"/>
                                <w:lang w:val="en-GB"/>
                              </w:rPr>
                              <m:t>σ</m:t>
                            </m:r>
                          </m:e>
                          <m:sub>
                            <m:r>
                              <w:rPr>
                                <w:rFonts w:ascii="Cambria Math" w:hAnsi="Cambria Math" w:cstheme="minorHAnsi"/>
                                <w:lang w:val="en-GB"/>
                              </w:rPr>
                              <m:t>k</m:t>
                            </m:r>
                          </m:sub>
                        </m:sSub>
                      </m:sup>
                    </m:sSubSup>
                    <m:r>
                      <w:rPr>
                        <w:rFonts w:ascii="Cambria Math" w:hAnsi="Cambria Math" w:cstheme="minorHAnsi"/>
                        <w:lang w:val="en-GB"/>
                      </w:rPr>
                      <m:t>.</m:t>
                    </m:r>
                    <m:sSubSup>
                      <m:sSubSupPr>
                        <m:ctrlPr>
                          <w:rPr>
                            <w:rFonts w:ascii="Cambria Math" w:hAnsi="Cambria Math" w:cstheme="minorHAnsi"/>
                            <w:i/>
                            <w:lang w:val="en-GB"/>
                          </w:rPr>
                        </m:ctrlPr>
                      </m:sSubSupPr>
                      <m:e>
                        <m:r>
                          <w:rPr>
                            <w:rFonts w:ascii="Cambria Math" w:hAnsi="Cambria Math" w:cstheme="minorHAnsi"/>
                            <w:lang w:val="en-GB"/>
                          </w:rPr>
                          <m:t>wid</m:t>
                        </m:r>
                      </m:e>
                      <m:sub>
                        <m:r>
                          <w:rPr>
                            <w:rFonts w:ascii="Cambria Math" w:hAnsi="Cambria Math" w:cstheme="minorHAnsi"/>
                            <w:lang w:val="en-GB"/>
                          </w:rPr>
                          <m:t>kj</m:t>
                        </m:r>
                      </m:sub>
                      <m:sup>
                        <m:r>
                          <w:rPr>
                            <w:rFonts w:ascii="Cambria Math" w:hAnsi="Cambria Math" w:cstheme="minorHAnsi"/>
                            <w:lang w:val="en-GB"/>
                          </w:rPr>
                          <m:t>1-</m:t>
                        </m:r>
                        <m:sSub>
                          <m:sSubPr>
                            <m:ctrlPr>
                              <w:rPr>
                                <w:rFonts w:ascii="Cambria Math" w:hAnsi="Cambria Math" w:cstheme="minorHAnsi"/>
                                <w:i/>
                                <w:lang w:val="en-GB"/>
                              </w:rPr>
                            </m:ctrlPr>
                          </m:sSubPr>
                          <m:e>
                            <m:r>
                              <w:rPr>
                                <w:rFonts w:ascii="Cambria Math" w:hAnsi="Cambria Math" w:cstheme="minorHAnsi"/>
                                <w:lang w:val="en-GB"/>
                              </w:rPr>
                              <m:t>σ</m:t>
                            </m:r>
                          </m:e>
                          <m:sub>
                            <m:r>
                              <w:rPr>
                                <w:rFonts w:ascii="Cambria Math" w:hAnsi="Cambria Math" w:cstheme="minorHAnsi"/>
                                <w:lang w:val="en-GB"/>
                              </w:rPr>
                              <m:t>k</m:t>
                            </m:r>
                          </m:sub>
                        </m:sSub>
                      </m:sup>
                    </m:sSubSup>
                  </m:e>
                </m:nary>
                <m:r>
                  <w:rPr>
                    <w:rFonts w:ascii="Cambria Math" w:hAnsi="Cambria Math" w:cstheme="minorHAnsi"/>
                    <w:lang w:val="en-GB"/>
                  </w:rPr>
                  <m:t>+</m:t>
                </m:r>
                <m:sSubSup>
                  <m:sSubSupPr>
                    <m:ctrlPr>
                      <w:rPr>
                        <w:rFonts w:ascii="Cambria Math" w:hAnsi="Cambria Math" w:cstheme="minorHAnsi"/>
                        <w:i/>
                        <w:lang w:val="en-GB"/>
                      </w:rPr>
                    </m:ctrlPr>
                  </m:sSubSupPr>
                  <m:e>
                    <m:r>
                      <w:rPr>
                        <w:rFonts w:ascii="Cambria Math" w:hAnsi="Cambria Math" w:cstheme="minorHAnsi"/>
                        <w:lang w:val="en-GB"/>
                      </w:rPr>
                      <m:t>αys</m:t>
                    </m:r>
                  </m:e>
                  <m:sub>
                    <m:r>
                      <w:rPr>
                        <w:rFonts w:ascii="Cambria Math" w:hAnsi="Cambria Math" w:cstheme="minorHAnsi"/>
                        <w:lang w:val="en-GB"/>
                      </w:rPr>
                      <m:t>k</m:t>
                    </m:r>
                  </m:sub>
                  <m:sup>
                    <m:sSub>
                      <m:sSubPr>
                        <m:ctrlPr>
                          <w:rPr>
                            <w:rFonts w:ascii="Cambria Math" w:hAnsi="Cambria Math" w:cstheme="minorHAnsi"/>
                            <w:i/>
                            <w:lang w:val="en-GB"/>
                          </w:rPr>
                        </m:ctrlPr>
                      </m:sSubPr>
                      <m:e>
                        <m:r>
                          <w:rPr>
                            <w:rFonts w:ascii="Cambria Math" w:hAnsi="Cambria Math" w:cstheme="minorHAnsi"/>
                            <w:lang w:val="en-GB"/>
                          </w:rPr>
                          <m:t>σ</m:t>
                        </m:r>
                      </m:e>
                      <m:sub>
                        <m:r>
                          <w:rPr>
                            <w:rFonts w:ascii="Cambria Math" w:hAnsi="Cambria Math" w:cstheme="minorHAnsi"/>
                            <w:lang w:val="en-GB"/>
                          </w:rPr>
                          <m:t>k</m:t>
                        </m:r>
                      </m:sub>
                    </m:sSub>
                  </m:sup>
                </m:sSubSup>
                <m:r>
                  <w:rPr>
                    <w:rFonts w:ascii="Cambria Math" w:hAnsi="Cambria Math" w:cstheme="minorHAnsi"/>
                    <w:lang w:val="en-GB"/>
                  </w:rPr>
                  <m:t>.</m:t>
                </m:r>
                <m:sSubSup>
                  <m:sSubSupPr>
                    <m:ctrlPr>
                      <w:rPr>
                        <w:rFonts w:ascii="Cambria Math" w:hAnsi="Cambria Math" w:cstheme="minorHAnsi"/>
                        <w:i/>
                        <w:lang w:val="en-GB"/>
                      </w:rPr>
                    </m:ctrlPr>
                  </m:sSubSupPr>
                  <m:e>
                    <m:r>
                      <w:rPr>
                        <w:rFonts w:ascii="Cambria Math" w:hAnsi="Cambria Math" w:cstheme="minorHAnsi"/>
                        <w:lang w:val="en-GB"/>
                      </w:rPr>
                      <m:t>wys</m:t>
                    </m:r>
                  </m:e>
                  <m:sub>
                    <m:r>
                      <w:rPr>
                        <w:rFonts w:ascii="Cambria Math" w:hAnsi="Cambria Math" w:cstheme="minorHAnsi"/>
                        <w:lang w:val="en-GB"/>
                      </w:rPr>
                      <m:t>k</m:t>
                    </m:r>
                  </m:sub>
                  <m:sup>
                    <m:r>
                      <w:rPr>
                        <w:rFonts w:ascii="Cambria Math" w:hAnsi="Cambria Math" w:cstheme="minorHAnsi"/>
                        <w:lang w:val="en-GB"/>
                      </w:rPr>
                      <m:t>1-</m:t>
                    </m:r>
                    <m:sSub>
                      <m:sSubPr>
                        <m:ctrlPr>
                          <w:rPr>
                            <w:rFonts w:ascii="Cambria Math" w:hAnsi="Cambria Math" w:cstheme="minorHAnsi"/>
                            <w:i/>
                            <w:lang w:val="en-GB"/>
                          </w:rPr>
                        </m:ctrlPr>
                      </m:sSubPr>
                      <m:e>
                        <m:r>
                          <w:rPr>
                            <w:rFonts w:ascii="Cambria Math" w:hAnsi="Cambria Math" w:cstheme="minorHAnsi"/>
                            <w:lang w:val="en-GB"/>
                          </w:rPr>
                          <m:t>σ</m:t>
                        </m:r>
                      </m:e>
                      <m:sub>
                        <m:r>
                          <w:rPr>
                            <w:rFonts w:ascii="Cambria Math" w:hAnsi="Cambria Math" w:cstheme="minorHAnsi"/>
                            <w:lang w:val="en-GB"/>
                          </w:rPr>
                          <m:t>k</m:t>
                        </m:r>
                      </m:sub>
                    </m:sSub>
                  </m:sup>
                </m:sSubSup>
              </m:e>
            </m:d>
          </m:e>
          <m:sup>
            <m:f>
              <m:fPr>
                <m:ctrlPr>
                  <w:rPr>
                    <w:rFonts w:ascii="Cambria Math" w:hAnsi="Cambria Math" w:cstheme="minorHAnsi"/>
                    <w:i/>
                    <w:lang w:val="en-GB"/>
                  </w:rPr>
                </m:ctrlPr>
              </m:fPr>
              <m:num>
                <m:sSub>
                  <m:sSubPr>
                    <m:ctrlPr>
                      <w:rPr>
                        <w:rFonts w:ascii="Cambria Math" w:hAnsi="Cambria Math" w:cstheme="minorHAnsi"/>
                        <w:i/>
                        <w:lang w:val="en-GB"/>
                      </w:rPr>
                    </m:ctrlPr>
                  </m:sSubPr>
                  <m:e>
                    <m:r>
                      <w:rPr>
                        <w:rFonts w:ascii="Cambria Math" w:hAnsi="Cambria Math" w:cstheme="minorHAnsi"/>
                        <w:lang w:val="en-GB"/>
                      </w:rPr>
                      <m:t>σ</m:t>
                    </m:r>
                  </m:e>
                  <m:sub>
                    <m:r>
                      <w:rPr>
                        <w:rFonts w:ascii="Cambria Math" w:hAnsi="Cambria Math" w:cstheme="minorHAnsi"/>
                        <w:lang w:val="en-GB"/>
                      </w:rPr>
                      <m:t>k</m:t>
                    </m:r>
                  </m:sub>
                </m:sSub>
              </m:num>
              <m:den>
                <m:r>
                  <w:rPr>
                    <w:rFonts w:ascii="Cambria Math" w:hAnsi="Cambria Math" w:cstheme="minorHAnsi"/>
                    <w:lang w:val="en-GB"/>
                  </w:rPr>
                  <m:t>1-</m:t>
                </m:r>
                <m:sSub>
                  <m:sSubPr>
                    <m:ctrlPr>
                      <w:rPr>
                        <w:rFonts w:ascii="Cambria Math" w:hAnsi="Cambria Math" w:cstheme="minorHAnsi"/>
                        <w:i/>
                        <w:lang w:val="en-GB"/>
                      </w:rPr>
                    </m:ctrlPr>
                  </m:sSubPr>
                  <m:e>
                    <m:r>
                      <w:rPr>
                        <w:rFonts w:ascii="Cambria Math" w:hAnsi="Cambria Math" w:cstheme="minorHAnsi"/>
                        <w:lang w:val="en-GB"/>
                      </w:rPr>
                      <m:t>σ</m:t>
                    </m:r>
                  </m:e>
                  <m:sub>
                    <m:r>
                      <w:rPr>
                        <w:rFonts w:ascii="Cambria Math" w:hAnsi="Cambria Math" w:cstheme="minorHAnsi"/>
                        <w:lang w:val="en-GB"/>
                      </w:rPr>
                      <m:t>k</m:t>
                    </m:r>
                  </m:sub>
                </m:sSub>
              </m:den>
            </m:f>
          </m:sup>
        </m:sSup>
      </m:oMath>
      <w:r w:rsidR="00036FAA" w:rsidRPr="00F22B8D">
        <w:rPr>
          <w:rFonts w:eastAsiaTheme="minorEastAsia" w:cstheme="minorHAnsi"/>
          <w:lang w:val="en-GB"/>
        </w:rPr>
        <w:tab/>
        <w:t>(1)</w:t>
      </w:r>
    </w:p>
    <w:p w14:paraId="1F029E9E" w14:textId="77777777" w:rsidR="00036FAA" w:rsidRPr="00F22B8D" w:rsidRDefault="00000000" w:rsidP="00703F14">
      <w:pPr>
        <w:tabs>
          <w:tab w:val="right" w:pos="8505"/>
        </w:tabs>
        <w:spacing w:after="0" w:line="276" w:lineRule="auto"/>
        <w:rPr>
          <w:rFonts w:eastAsiaTheme="minorEastAsia" w:cstheme="minorHAnsi"/>
          <w:lang w:val="en-GB"/>
        </w:rPr>
      </w:pPr>
      <m:oMath>
        <m:sSub>
          <m:sSubPr>
            <m:ctrlPr>
              <w:rPr>
                <w:rFonts w:ascii="Cambria Math" w:hAnsi="Cambria Math" w:cstheme="minorHAnsi"/>
                <w:i/>
                <w:lang w:val="nl-NL"/>
              </w:rPr>
            </m:ctrlPr>
          </m:sSubPr>
          <m:e>
            <m:r>
              <w:rPr>
                <w:rFonts w:ascii="Cambria Math" w:hAnsi="Cambria Math" w:cstheme="minorHAnsi"/>
              </w:rPr>
              <m:t>ys</m:t>
            </m:r>
          </m:e>
          <m:sub>
            <m:r>
              <w:rPr>
                <w:rFonts w:ascii="Cambria Math" w:hAnsi="Cambria Math" w:cstheme="minorHAnsi"/>
              </w:rPr>
              <m:t>k</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ds</m:t>
            </m:r>
          </m:e>
          <m:sub>
            <m:r>
              <w:rPr>
                <w:rFonts w:ascii="Cambria Math" w:hAnsi="Cambria Math" w:cstheme="minorHAnsi"/>
                <w:lang w:val="en-GB"/>
              </w:rPr>
              <m:t>k</m:t>
            </m:r>
          </m:sub>
        </m:sSub>
        <m:r>
          <w:rPr>
            <w:rFonts w:ascii="Cambria Math" w:hAnsi="Cambria Math" w:cstheme="minorHAnsi"/>
            <w:lang w:val="en-GB"/>
          </w:rPr>
          <m:t>.</m:t>
        </m:r>
        <m:sSubSup>
          <m:sSubSupPr>
            <m:ctrlPr>
              <w:rPr>
                <w:rFonts w:ascii="Cambria Math" w:hAnsi="Cambria Math" w:cstheme="minorHAnsi"/>
                <w:i/>
                <w:lang w:val="en-GB"/>
              </w:rPr>
            </m:ctrlPr>
          </m:sSubSupPr>
          <m:e>
            <m:r>
              <m:rPr>
                <m:sty m:val="p"/>
              </m:rPr>
              <w:rPr>
                <w:rFonts w:ascii="Cambria Math" w:hAnsi="Cambria Math" w:cstheme="minorHAnsi"/>
                <w:lang w:val="en-GB"/>
              </w:rPr>
              <m:t>Γs</m:t>
            </m:r>
          </m:e>
          <m:sub>
            <m:r>
              <w:rPr>
                <w:rFonts w:ascii="Cambria Math" w:hAnsi="Cambria Math" w:cstheme="minorHAnsi"/>
                <w:lang w:val="en-GB"/>
              </w:rPr>
              <m:t>k</m:t>
            </m:r>
          </m:sub>
          <m:sup>
            <m:r>
              <w:rPr>
                <w:rFonts w:ascii="Cambria Math" w:hAnsi="Cambria Math" w:cstheme="minorHAnsi"/>
                <w:lang w:val="en-GB"/>
              </w:rPr>
              <m:t>-1</m:t>
            </m:r>
          </m:sup>
        </m:sSubSup>
        <m:r>
          <w:rPr>
            <w:rFonts w:ascii="Cambria Math" w:hAnsi="Cambria Math" w:cstheme="minorHAnsi"/>
            <w:lang w:val="en-GB"/>
          </w:rPr>
          <m:t>.</m:t>
        </m:r>
        <m:sSubSup>
          <m:sSubSupPr>
            <m:ctrlPr>
              <w:rPr>
                <w:rFonts w:ascii="Cambria Math" w:hAnsi="Cambria Math" w:cstheme="minorHAnsi"/>
                <w:i/>
                <w:lang w:val="en-GB"/>
              </w:rPr>
            </m:ctrlPr>
          </m:sSubSupPr>
          <m:e>
            <m:r>
              <w:rPr>
                <w:rFonts w:ascii="Cambria Math" w:hAnsi="Cambria Math" w:cstheme="minorHAnsi"/>
                <w:lang w:val="en-GB"/>
              </w:rPr>
              <m:t>αys</m:t>
            </m:r>
          </m:e>
          <m:sub>
            <m:r>
              <w:rPr>
                <w:rFonts w:ascii="Cambria Math" w:hAnsi="Cambria Math" w:cstheme="minorHAnsi"/>
                <w:lang w:val="en-GB"/>
              </w:rPr>
              <m:t>k</m:t>
            </m:r>
          </m:sub>
          <m:sup>
            <m:sSub>
              <m:sSubPr>
                <m:ctrlPr>
                  <w:rPr>
                    <w:rFonts w:ascii="Cambria Math" w:hAnsi="Cambria Math" w:cstheme="minorHAnsi"/>
                    <w:i/>
                    <w:lang w:val="en-GB"/>
                  </w:rPr>
                </m:ctrlPr>
              </m:sSubPr>
              <m:e>
                <m:r>
                  <w:rPr>
                    <w:rFonts w:ascii="Cambria Math" w:hAnsi="Cambria Math" w:cstheme="minorHAnsi"/>
                    <w:lang w:val="en-GB"/>
                  </w:rPr>
                  <m:t>σ</m:t>
                </m:r>
              </m:e>
              <m:sub>
                <m:r>
                  <w:rPr>
                    <w:rFonts w:ascii="Cambria Math" w:hAnsi="Cambria Math" w:cstheme="minorHAnsi"/>
                    <w:lang w:val="en-GB"/>
                  </w:rPr>
                  <m:t>k</m:t>
                </m:r>
              </m:sub>
            </m:sSub>
          </m:sup>
        </m:sSubSup>
        <m:r>
          <w:rPr>
            <w:rFonts w:ascii="Cambria Math" w:hAnsi="Cambria Math" w:cstheme="minorHAnsi"/>
            <w:lang w:val="en-GB"/>
          </w:rPr>
          <m:t>.</m:t>
        </m:r>
        <m:sSubSup>
          <m:sSubSupPr>
            <m:ctrlPr>
              <w:rPr>
                <w:rFonts w:ascii="Cambria Math" w:hAnsi="Cambria Math" w:cstheme="minorHAnsi"/>
                <w:i/>
                <w:lang w:val="en-GB"/>
              </w:rPr>
            </m:ctrlPr>
          </m:sSubSupPr>
          <m:e>
            <m:r>
              <w:rPr>
                <w:rFonts w:ascii="Cambria Math" w:hAnsi="Cambria Math" w:cstheme="minorHAnsi"/>
                <w:lang w:val="en-GB"/>
              </w:rPr>
              <m:t>wys</m:t>
            </m:r>
          </m:e>
          <m:sub>
            <m:r>
              <w:rPr>
                <w:rFonts w:ascii="Cambria Math" w:hAnsi="Cambria Math" w:cstheme="minorHAnsi"/>
                <w:lang w:val="en-GB"/>
              </w:rPr>
              <m:t>k</m:t>
            </m:r>
          </m:sub>
          <m:sup>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σ</m:t>
                </m:r>
              </m:e>
              <m:sub>
                <m:r>
                  <w:rPr>
                    <w:rFonts w:ascii="Cambria Math" w:hAnsi="Cambria Math" w:cstheme="minorHAnsi"/>
                    <w:lang w:val="en-GB"/>
                  </w:rPr>
                  <m:t>k</m:t>
                </m:r>
              </m:sub>
            </m:sSub>
          </m:sup>
        </m:sSubSup>
        <m:r>
          <w:rPr>
            <w:rFonts w:ascii="Cambria Math" w:hAnsi="Cambria Math" w:cstheme="minorHAnsi"/>
            <w:lang w:val="en-GB"/>
          </w:rPr>
          <m:t>.</m:t>
        </m:r>
        <m:sSup>
          <m:sSupPr>
            <m:ctrlPr>
              <w:rPr>
                <w:rFonts w:ascii="Cambria Math" w:eastAsiaTheme="minorEastAsia" w:hAnsi="Cambria Math" w:cstheme="minorHAnsi"/>
                <w:i/>
                <w:lang w:val="en-GB"/>
              </w:rPr>
            </m:ctrlPr>
          </m:sSupPr>
          <m:e>
            <m:d>
              <m:dPr>
                <m:ctrlPr>
                  <w:rPr>
                    <w:rFonts w:ascii="Cambria Math" w:eastAsiaTheme="minorEastAsia" w:hAnsi="Cambria Math" w:cstheme="minorHAnsi"/>
                    <w:i/>
                    <w:lang w:val="en-GB"/>
                  </w:rPr>
                </m:ctrlPr>
              </m:dPr>
              <m:e>
                <m:nary>
                  <m:naryPr>
                    <m:chr m:val="∑"/>
                    <m:limLoc m:val="undOvr"/>
                    <m:supHide m:val="1"/>
                    <m:ctrlPr>
                      <w:rPr>
                        <w:rFonts w:ascii="Cambria Math" w:hAnsi="Cambria Math" w:cstheme="minorHAnsi"/>
                        <w:i/>
                        <w:lang w:val="en-GB"/>
                      </w:rPr>
                    </m:ctrlPr>
                  </m:naryPr>
                  <m:sub>
                    <m:r>
                      <w:rPr>
                        <w:rFonts w:ascii="Cambria Math" w:hAnsi="Cambria Math" w:cstheme="minorHAnsi"/>
                        <w:lang w:val="en-GB"/>
                      </w:rPr>
                      <m:t>k≠j</m:t>
                    </m:r>
                  </m:sub>
                  <m:sup/>
                  <m:e>
                    <m:sSubSup>
                      <m:sSubSupPr>
                        <m:ctrlPr>
                          <w:rPr>
                            <w:rFonts w:ascii="Cambria Math" w:hAnsi="Cambria Math" w:cstheme="minorHAnsi"/>
                            <w:i/>
                            <w:lang w:val="en-GB"/>
                          </w:rPr>
                        </m:ctrlPr>
                      </m:sSubSupPr>
                      <m:e>
                        <m:r>
                          <w:rPr>
                            <w:rFonts w:ascii="Cambria Math" w:hAnsi="Cambria Math" w:cstheme="minorHAnsi"/>
                            <w:lang w:val="en-GB"/>
                          </w:rPr>
                          <m:t>αid</m:t>
                        </m:r>
                      </m:e>
                      <m:sub>
                        <m:r>
                          <w:rPr>
                            <w:rFonts w:ascii="Cambria Math" w:hAnsi="Cambria Math" w:cstheme="minorHAnsi"/>
                            <w:lang w:val="en-GB"/>
                          </w:rPr>
                          <m:t>kj</m:t>
                        </m:r>
                      </m:sub>
                      <m:sup>
                        <m:sSub>
                          <m:sSubPr>
                            <m:ctrlPr>
                              <w:rPr>
                                <w:rFonts w:ascii="Cambria Math" w:hAnsi="Cambria Math" w:cstheme="minorHAnsi"/>
                                <w:i/>
                                <w:lang w:val="en-GB"/>
                              </w:rPr>
                            </m:ctrlPr>
                          </m:sSubPr>
                          <m:e>
                            <m:r>
                              <w:rPr>
                                <w:rFonts w:ascii="Cambria Math" w:hAnsi="Cambria Math" w:cstheme="minorHAnsi"/>
                                <w:lang w:val="en-GB"/>
                              </w:rPr>
                              <m:t>σ</m:t>
                            </m:r>
                          </m:e>
                          <m:sub>
                            <m:r>
                              <w:rPr>
                                <w:rFonts w:ascii="Cambria Math" w:hAnsi="Cambria Math" w:cstheme="minorHAnsi"/>
                                <w:lang w:val="en-GB"/>
                              </w:rPr>
                              <m:t>k</m:t>
                            </m:r>
                          </m:sub>
                        </m:sSub>
                      </m:sup>
                    </m:sSubSup>
                    <m:r>
                      <w:rPr>
                        <w:rFonts w:ascii="Cambria Math" w:hAnsi="Cambria Math" w:cstheme="minorHAnsi"/>
                        <w:lang w:val="en-GB"/>
                      </w:rPr>
                      <m:t>.</m:t>
                    </m:r>
                    <m:sSubSup>
                      <m:sSubSupPr>
                        <m:ctrlPr>
                          <w:rPr>
                            <w:rFonts w:ascii="Cambria Math" w:hAnsi="Cambria Math" w:cstheme="minorHAnsi"/>
                            <w:i/>
                            <w:lang w:val="en-GB"/>
                          </w:rPr>
                        </m:ctrlPr>
                      </m:sSubSupPr>
                      <m:e>
                        <m:r>
                          <w:rPr>
                            <w:rFonts w:ascii="Cambria Math" w:hAnsi="Cambria Math" w:cstheme="minorHAnsi"/>
                            <w:lang w:val="en-GB"/>
                          </w:rPr>
                          <m:t>wid</m:t>
                        </m:r>
                      </m:e>
                      <m:sub>
                        <m:r>
                          <w:rPr>
                            <w:rFonts w:ascii="Cambria Math" w:hAnsi="Cambria Math" w:cstheme="minorHAnsi"/>
                            <w:lang w:val="en-GB"/>
                          </w:rPr>
                          <m:t>kj</m:t>
                        </m:r>
                      </m:sub>
                      <m:sup>
                        <m:r>
                          <w:rPr>
                            <w:rFonts w:ascii="Cambria Math" w:hAnsi="Cambria Math" w:cstheme="minorHAnsi"/>
                            <w:lang w:val="en-GB"/>
                          </w:rPr>
                          <m:t>1-</m:t>
                        </m:r>
                        <m:sSub>
                          <m:sSubPr>
                            <m:ctrlPr>
                              <w:rPr>
                                <w:rFonts w:ascii="Cambria Math" w:hAnsi="Cambria Math" w:cstheme="minorHAnsi"/>
                                <w:i/>
                                <w:lang w:val="en-GB"/>
                              </w:rPr>
                            </m:ctrlPr>
                          </m:sSubPr>
                          <m:e>
                            <m:r>
                              <w:rPr>
                                <w:rFonts w:ascii="Cambria Math" w:hAnsi="Cambria Math" w:cstheme="minorHAnsi"/>
                                <w:lang w:val="en-GB"/>
                              </w:rPr>
                              <m:t>σ</m:t>
                            </m:r>
                          </m:e>
                          <m:sub>
                            <m:r>
                              <w:rPr>
                                <w:rFonts w:ascii="Cambria Math" w:hAnsi="Cambria Math" w:cstheme="minorHAnsi"/>
                                <w:lang w:val="en-GB"/>
                              </w:rPr>
                              <m:t>k</m:t>
                            </m:r>
                          </m:sub>
                        </m:sSub>
                      </m:sup>
                    </m:sSubSup>
                  </m:e>
                </m:nary>
                <m:r>
                  <w:rPr>
                    <w:rFonts w:ascii="Cambria Math" w:hAnsi="Cambria Math" w:cstheme="minorHAnsi"/>
                    <w:lang w:val="en-GB"/>
                  </w:rPr>
                  <m:t>+</m:t>
                </m:r>
                <m:sSubSup>
                  <m:sSubSupPr>
                    <m:ctrlPr>
                      <w:rPr>
                        <w:rFonts w:ascii="Cambria Math" w:hAnsi="Cambria Math" w:cstheme="minorHAnsi"/>
                        <w:i/>
                        <w:lang w:val="en-GB"/>
                      </w:rPr>
                    </m:ctrlPr>
                  </m:sSubSupPr>
                  <m:e>
                    <m:r>
                      <w:rPr>
                        <w:rFonts w:ascii="Cambria Math" w:hAnsi="Cambria Math" w:cstheme="minorHAnsi"/>
                        <w:lang w:val="en-GB"/>
                      </w:rPr>
                      <m:t>αys</m:t>
                    </m:r>
                  </m:e>
                  <m:sub>
                    <m:r>
                      <w:rPr>
                        <w:rFonts w:ascii="Cambria Math" w:hAnsi="Cambria Math" w:cstheme="minorHAnsi"/>
                        <w:lang w:val="en-GB"/>
                      </w:rPr>
                      <m:t>k</m:t>
                    </m:r>
                  </m:sub>
                  <m:sup>
                    <m:sSub>
                      <m:sSubPr>
                        <m:ctrlPr>
                          <w:rPr>
                            <w:rFonts w:ascii="Cambria Math" w:hAnsi="Cambria Math" w:cstheme="minorHAnsi"/>
                            <w:i/>
                            <w:lang w:val="en-GB"/>
                          </w:rPr>
                        </m:ctrlPr>
                      </m:sSubPr>
                      <m:e>
                        <m:r>
                          <w:rPr>
                            <w:rFonts w:ascii="Cambria Math" w:hAnsi="Cambria Math" w:cstheme="minorHAnsi"/>
                            <w:lang w:val="en-GB"/>
                          </w:rPr>
                          <m:t>σ</m:t>
                        </m:r>
                      </m:e>
                      <m:sub>
                        <m:r>
                          <w:rPr>
                            <w:rFonts w:ascii="Cambria Math" w:hAnsi="Cambria Math" w:cstheme="minorHAnsi"/>
                            <w:lang w:val="en-GB"/>
                          </w:rPr>
                          <m:t>k</m:t>
                        </m:r>
                      </m:sub>
                    </m:sSub>
                  </m:sup>
                </m:sSubSup>
                <m:r>
                  <w:rPr>
                    <w:rFonts w:ascii="Cambria Math" w:hAnsi="Cambria Math" w:cstheme="minorHAnsi"/>
                    <w:lang w:val="en-GB"/>
                  </w:rPr>
                  <m:t>.</m:t>
                </m:r>
                <m:sSubSup>
                  <m:sSubSupPr>
                    <m:ctrlPr>
                      <w:rPr>
                        <w:rFonts w:ascii="Cambria Math" w:hAnsi="Cambria Math" w:cstheme="minorHAnsi"/>
                        <w:i/>
                        <w:lang w:val="en-GB"/>
                      </w:rPr>
                    </m:ctrlPr>
                  </m:sSubSupPr>
                  <m:e>
                    <m:r>
                      <w:rPr>
                        <w:rFonts w:ascii="Cambria Math" w:hAnsi="Cambria Math" w:cstheme="minorHAnsi"/>
                        <w:lang w:val="en-GB"/>
                      </w:rPr>
                      <m:t>wys</m:t>
                    </m:r>
                  </m:e>
                  <m:sub>
                    <m:r>
                      <w:rPr>
                        <w:rFonts w:ascii="Cambria Math" w:hAnsi="Cambria Math" w:cstheme="minorHAnsi"/>
                        <w:lang w:val="en-GB"/>
                      </w:rPr>
                      <m:t>k</m:t>
                    </m:r>
                  </m:sub>
                  <m:sup>
                    <m:r>
                      <w:rPr>
                        <w:rFonts w:ascii="Cambria Math" w:hAnsi="Cambria Math" w:cstheme="minorHAnsi"/>
                        <w:lang w:val="en-GB"/>
                      </w:rPr>
                      <m:t>1-</m:t>
                    </m:r>
                    <m:sSub>
                      <m:sSubPr>
                        <m:ctrlPr>
                          <w:rPr>
                            <w:rFonts w:ascii="Cambria Math" w:hAnsi="Cambria Math" w:cstheme="minorHAnsi"/>
                            <w:i/>
                            <w:lang w:val="en-GB"/>
                          </w:rPr>
                        </m:ctrlPr>
                      </m:sSubPr>
                      <m:e>
                        <m:r>
                          <w:rPr>
                            <w:rFonts w:ascii="Cambria Math" w:hAnsi="Cambria Math" w:cstheme="minorHAnsi"/>
                            <w:lang w:val="en-GB"/>
                          </w:rPr>
                          <m:t>σ</m:t>
                        </m:r>
                      </m:e>
                      <m:sub>
                        <m:r>
                          <w:rPr>
                            <w:rFonts w:ascii="Cambria Math" w:hAnsi="Cambria Math" w:cstheme="minorHAnsi"/>
                            <w:lang w:val="en-GB"/>
                          </w:rPr>
                          <m:t>k</m:t>
                        </m:r>
                      </m:sub>
                    </m:sSub>
                  </m:sup>
                </m:sSubSup>
              </m:e>
            </m:d>
          </m:e>
          <m:sup>
            <m:f>
              <m:fPr>
                <m:ctrlPr>
                  <w:rPr>
                    <w:rFonts w:ascii="Cambria Math" w:hAnsi="Cambria Math" w:cstheme="minorHAnsi"/>
                    <w:i/>
                    <w:lang w:val="en-GB"/>
                  </w:rPr>
                </m:ctrlPr>
              </m:fPr>
              <m:num>
                <m:sSub>
                  <m:sSubPr>
                    <m:ctrlPr>
                      <w:rPr>
                        <w:rFonts w:ascii="Cambria Math" w:hAnsi="Cambria Math" w:cstheme="minorHAnsi"/>
                        <w:i/>
                        <w:lang w:val="en-GB"/>
                      </w:rPr>
                    </m:ctrlPr>
                  </m:sSubPr>
                  <m:e>
                    <m:r>
                      <w:rPr>
                        <w:rFonts w:ascii="Cambria Math" w:hAnsi="Cambria Math" w:cstheme="minorHAnsi"/>
                        <w:lang w:val="en-GB"/>
                      </w:rPr>
                      <m:t>σ</m:t>
                    </m:r>
                  </m:e>
                  <m:sub>
                    <m:r>
                      <w:rPr>
                        <w:rFonts w:ascii="Cambria Math" w:hAnsi="Cambria Math" w:cstheme="minorHAnsi"/>
                        <w:lang w:val="en-GB"/>
                      </w:rPr>
                      <m:t>k</m:t>
                    </m:r>
                  </m:sub>
                </m:sSub>
              </m:num>
              <m:den>
                <m:r>
                  <w:rPr>
                    <w:rFonts w:ascii="Cambria Math" w:hAnsi="Cambria Math" w:cstheme="minorHAnsi"/>
                    <w:lang w:val="en-GB"/>
                  </w:rPr>
                  <m:t>1-</m:t>
                </m:r>
                <m:sSub>
                  <m:sSubPr>
                    <m:ctrlPr>
                      <w:rPr>
                        <w:rFonts w:ascii="Cambria Math" w:hAnsi="Cambria Math" w:cstheme="minorHAnsi"/>
                        <w:i/>
                        <w:lang w:val="en-GB"/>
                      </w:rPr>
                    </m:ctrlPr>
                  </m:sSubPr>
                  <m:e>
                    <m:r>
                      <w:rPr>
                        <w:rFonts w:ascii="Cambria Math" w:hAnsi="Cambria Math" w:cstheme="minorHAnsi"/>
                        <w:lang w:val="en-GB"/>
                      </w:rPr>
                      <m:t>σ</m:t>
                    </m:r>
                  </m:e>
                  <m:sub>
                    <m:r>
                      <w:rPr>
                        <w:rFonts w:ascii="Cambria Math" w:hAnsi="Cambria Math" w:cstheme="minorHAnsi"/>
                        <w:lang w:val="en-GB"/>
                      </w:rPr>
                      <m:t>k</m:t>
                    </m:r>
                  </m:sub>
                </m:sSub>
              </m:den>
            </m:f>
          </m:sup>
        </m:sSup>
      </m:oMath>
      <w:r w:rsidR="00036FAA" w:rsidRPr="00F22B8D">
        <w:rPr>
          <w:rFonts w:eastAsiaTheme="minorEastAsia" w:cstheme="minorHAnsi"/>
          <w:lang w:val="en-GB"/>
        </w:rPr>
        <w:tab/>
        <w:t>(2)</w:t>
      </w:r>
    </w:p>
    <w:p w14:paraId="428BC8F9" w14:textId="77777777" w:rsidR="00036FAA" w:rsidRPr="00F22B8D" w:rsidRDefault="00036FAA" w:rsidP="00703F14">
      <w:pPr>
        <w:tabs>
          <w:tab w:val="right" w:pos="8505"/>
        </w:tabs>
        <w:spacing w:after="0" w:line="276" w:lineRule="auto"/>
        <w:rPr>
          <w:rFonts w:cstheme="minorHAnsi"/>
          <w:lang w:val="en-GB"/>
        </w:rPr>
      </w:pPr>
    </w:p>
    <w:p w14:paraId="07A9CD6E" w14:textId="77777777" w:rsidR="00036FAA" w:rsidRPr="00F22B8D" w:rsidRDefault="00036FAA" w:rsidP="00703F14">
      <w:pPr>
        <w:tabs>
          <w:tab w:val="right" w:pos="8505"/>
        </w:tabs>
        <w:spacing w:after="0" w:line="276" w:lineRule="auto"/>
        <w:rPr>
          <w:rFonts w:cstheme="minorHAnsi"/>
          <w:lang w:val="en-GB"/>
        </w:rPr>
      </w:pPr>
      <w:r w:rsidRPr="00F22B8D">
        <w:rPr>
          <w:rFonts w:cstheme="minorHAnsi"/>
          <w:lang w:val="en-GB"/>
        </w:rPr>
        <w:t>Where:</w:t>
      </w:r>
    </w:p>
    <w:p w14:paraId="183AA7B1" w14:textId="77777777" w:rsidR="00036FAA" w:rsidRPr="00F22B8D" w:rsidRDefault="00000000" w:rsidP="00703F14">
      <w:pPr>
        <w:tabs>
          <w:tab w:val="right" w:pos="8505"/>
        </w:tabs>
        <w:spacing w:after="0" w:line="276" w:lineRule="auto"/>
        <w:rPr>
          <w:rFonts w:cstheme="minorHAnsi"/>
          <w:lang w:val="en-GB"/>
        </w:rPr>
      </w:pPr>
      <m:oMath>
        <m:sSub>
          <m:sSubPr>
            <m:ctrlPr>
              <w:rPr>
                <w:rFonts w:ascii="Cambria Math" w:hAnsi="Cambria Math" w:cstheme="minorHAnsi"/>
                <w:i/>
                <w:lang w:val="nl-NL"/>
              </w:rPr>
            </m:ctrlPr>
          </m:sSubPr>
          <m:e>
            <m:r>
              <w:rPr>
                <w:rFonts w:ascii="Cambria Math" w:hAnsi="Cambria Math" w:cstheme="minorHAnsi"/>
              </w:rPr>
              <m:t>id</m:t>
            </m:r>
          </m:e>
          <m:sub>
            <m:r>
              <w:rPr>
                <w:rFonts w:ascii="Cambria Math" w:hAnsi="Cambria Math" w:cstheme="minorHAnsi"/>
              </w:rPr>
              <m:t>kj</m:t>
            </m:r>
          </m:sub>
        </m:sSub>
        <m:r>
          <w:rPr>
            <w:rFonts w:ascii="Cambria Math" w:hAnsi="Cambria Math" w:cstheme="minorHAnsi"/>
            <w:lang w:val="en-GB"/>
          </w:rPr>
          <m:t>:</m:t>
        </m:r>
      </m:oMath>
      <w:r w:rsidR="00036FAA" w:rsidRPr="00F22B8D">
        <w:rPr>
          <w:rFonts w:eastAsiaTheme="minorEastAsia" w:cstheme="minorHAnsi"/>
          <w:lang w:val="en-GB"/>
        </w:rPr>
        <w:t xml:space="preserve"> import of country </w:t>
      </w:r>
      <w:r w:rsidR="00036FAA" w:rsidRPr="00F22B8D">
        <w:rPr>
          <w:rFonts w:eastAsiaTheme="minorEastAsia" w:cstheme="minorHAnsi"/>
          <w:i/>
          <w:iCs/>
          <w:lang w:val="en-GB"/>
        </w:rPr>
        <w:t>k</w:t>
      </w:r>
      <w:r w:rsidR="00036FAA" w:rsidRPr="00F22B8D">
        <w:rPr>
          <w:rFonts w:eastAsiaTheme="minorEastAsia" w:cstheme="minorHAnsi"/>
          <w:lang w:val="en-GB"/>
        </w:rPr>
        <w:t xml:space="preserve"> from country </w:t>
      </w:r>
      <w:r w:rsidR="00036FAA" w:rsidRPr="00F22B8D">
        <w:rPr>
          <w:rFonts w:eastAsiaTheme="minorEastAsia" w:cstheme="minorHAnsi"/>
          <w:i/>
          <w:iCs/>
          <w:lang w:val="en-GB"/>
        </w:rPr>
        <w:t>j</w:t>
      </w:r>
      <w:r w:rsidR="00036FAA" w:rsidRPr="00F22B8D">
        <w:rPr>
          <w:rFonts w:eastAsiaTheme="minorEastAsia" w:cstheme="minorHAnsi"/>
          <w:lang w:val="en-GB"/>
        </w:rPr>
        <w:t xml:space="preserve">; </w:t>
      </w:r>
      <m:oMath>
        <m:sSub>
          <m:sSubPr>
            <m:ctrlPr>
              <w:rPr>
                <w:rFonts w:ascii="Cambria Math" w:hAnsi="Cambria Math" w:cstheme="minorHAnsi"/>
                <w:i/>
                <w:lang w:val="nl-NL"/>
              </w:rPr>
            </m:ctrlPr>
          </m:sSubPr>
          <m:e>
            <m:r>
              <w:rPr>
                <w:rFonts w:ascii="Cambria Math" w:hAnsi="Cambria Math" w:cstheme="minorHAnsi"/>
              </w:rPr>
              <m:t>ds</m:t>
            </m:r>
          </m:e>
          <m:sub>
            <m:r>
              <w:rPr>
                <w:rFonts w:ascii="Cambria Math" w:hAnsi="Cambria Math" w:cstheme="minorHAnsi"/>
              </w:rPr>
              <m:t>k</m:t>
            </m:r>
          </m:sub>
        </m:sSub>
        <m:r>
          <w:rPr>
            <w:rFonts w:ascii="Cambria Math" w:hAnsi="Cambria Math" w:cstheme="minorHAnsi"/>
            <w:lang w:val="en-GB"/>
          </w:rPr>
          <m:t>:</m:t>
        </m:r>
      </m:oMath>
      <w:r w:rsidR="00036FAA" w:rsidRPr="00F22B8D">
        <w:rPr>
          <w:rFonts w:eastAsiaTheme="minorEastAsia" w:cstheme="minorHAnsi"/>
          <w:lang w:val="en-GB"/>
        </w:rPr>
        <w:t xml:space="preserve"> domestic supply of commodity </w:t>
      </w:r>
      <w:r w:rsidR="00036FAA" w:rsidRPr="00F22B8D">
        <w:rPr>
          <w:rFonts w:eastAsiaTheme="minorEastAsia" w:cstheme="minorHAnsi"/>
          <w:i/>
          <w:iCs/>
          <w:lang w:val="en-GB"/>
        </w:rPr>
        <w:t>k</w:t>
      </w:r>
      <w:r w:rsidR="00036FAA" w:rsidRPr="00F22B8D">
        <w:rPr>
          <w:rFonts w:eastAsiaTheme="minorEastAsia" w:cstheme="minorHAnsi"/>
          <w:lang w:val="en-GB"/>
        </w:rPr>
        <w:t xml:space="preserve">; </w:t>
      </w:r>
      <m:oMath>
        <m:sSub>
          <m:sSubPr>
            <m:ctrlPr>
              <w:rPr>
                <w:rFonts w:ascii="Cambria Math" w:hAnsi="Cambria Math" w:cstheme="minorHAnsi"/>
                <w:i/>
                <w:lang w:val="en-GB"/>
              </w:rPr>
            </m:ctrlPr>
          </m:sSubPr>
          <m:e>
            <m:r>
              <w:rPr>
                <w:rFonts w:ascii="Cambria Math" w:hAnsi="Cambria Math" w:cstheme="minorHAnsi"/>
                <w:lang w:val="en-GB"/>
              </w:rPr>
              <m:t>ys</m:t>
            </m:r>
          </m:e>
          <m:sub>
            <m:r>
              <w:rPr>
                <w:rFonts w:ascii="Cambria Math" w:hAnsi="Cambria Math" w:cstheme="minorHAnsi"/>
                <w:lang w:val="en-GB"/>
              </w:rPr>
              <m:t>k</m:t>
            </m:r>
          </m:sub>
        </m:sSub>
        <m:r>
          <w:rPr>
            <w:rFonts w:ascii="Cambria Math" w:hAnsi="Cambria Math" w:cstheme="minorHAnsi"/>
            <w:lang w:val="en-GB"/>
          </w:rPr>
          <m:t>:</m:t>
        </m:r>
      </m:oMath>
      <w:r w:rsidR="00036FAA" w:rsidRPr="00F22B8D">
        <w:rPr>
          <w:rFonts w:eastAsiaTheme="minorEastAsia" w:cstheme="minorHAnsi"/>
          <w:lang w:val="en-GB"/>
        </w:rPr>
        <w:t xml:space="preserve"> domestic production of commodity </w:t>
      </w:r>
      <w:r w:rsidR="00036FAA" w:rsidRPr="00F22B8D">
        <w:rPr>
          <w:rFonts w:eastAsiaTheme="minorEastAsia" w:cstheme="minorHAnsi"/>
          <w:i/>
          <w:iCs/>
          <w:lang w:val="en-GB"/>
        </w:rPr>
        <w:t>k</w:t>
      </w:r>
      <w:r w:rsidR="00036FAA" w:rsidRPr="00F22B8D">
        <w:rPr>
          <w:rFonts w:eastAsiaTheme="minorEastAsia" w:cstheme="minorHAnsi"/>
          <w:lang w:val="en-GB"/>
        </w:rPr>
        <w:t xml:space="preserve">; </w:t>
      </w:r>
      <m:oMath>
        <m:sSub>
          <m:sSubPr>
            <m:ctrlPr>
              <w:rPr>
                <w:rFonts w:ascii="Cambria Math" w:hAnsi="Cambria Math" w:cstheme="minorHAnsi"/>
                <w:i/>
                <w:lang w:val="nl-NL"/>
              </w:rPr>
            </m:ctrlPr>
          </m:sSubPr>
          <m:e>
            <m:r>
              <w:rPr>
                <w:rFonts w:ascii="Cambria Math" w:hAnsi="Cambria Math" w:cstheme="minorHAnsi"/>
              </w:rPr>
              <m:t>wid</m:t>
            </m:r>
          </m:e>
          <m:sub>
            <m:r>
              <w:rPr>
                <w:rFonts w:ascii="Cambria Math" w:hAnsi="Cambria Math" w:cstheme="minorHAnsi"/>
              </w:rPr>
              <m:t>kj</m:t>
            </m:r>
          </m:sub>
        </m:sSub>
        <m:r>
          <w:rPr>
            <w:rFonts w:ascii="Cambria Math" w:hAnsi="Cambria Math" w:cstheme="minorHAnsi"/>
            <w:lang w:val="en-GB"/>
          </w:rPr>
          <m:t>:</m:t>
        </m:r>
      </m:oMath>
      <w:r w:rsidR="00036FAA" w:rsidRPr="00F22B8D">
        <w:rPr>
          <w:rFonts w:eastAsiaTheme="minorEastAsia" w:cstheme="minorHAnsi"/>
          <w:lang w:val="en-GB"/>
        </w:rPr>
        <w:t xml:space="preserve"> price of import of country </w:t>
      </w:r>
      <w:r w:rsidR="00036FAA" w:rsidRPr="00F22B8D">
        <w:rPr>
          <w:rFonts w:eastAsiaTheme="minorEastAsia" w:cstheme="minorHAnsi"/>
          <w:i/>
          <w:iCs/>
          <w:lang w:val="en-GB"/>
        </w:rPr>
        <w:t>k</w:t>
      </w:r>
      <w:r w:rsidR="00036FAA" w:rsidRPr="00F22B8D">
        <w:rPr>
          <w:rFonts w:eastAsiaTheme="minorEastAsia" w:cstheme="minorHAnsi"/>
          <w:lang w:val="en-GB"/>
        </w:rPr>
        <w:t xml:space="preserve"> from country </w:t>
      </w:r>
      <w:r w:rsidR="00036FAA" w:rsidRPr="00F22B8D">
        <w:rPr>
          <w:rFonts w:eastAsiaTheme="minorEastAsia" w:cstheme="minorHAnsi"/>
          <w:i/>
          <w:iCs/>
          <w:lang w:val="en-GB"/>
        </w:rPr>
        <w:t>j</w:t>
      </w:r>
      <w:r w:rsidR="00036FAA" w:rsidRPr="00F22B8D">
        <w:rPr>
          <w:rFonts w:eastAsiaTheme="minorEastAsia" w:cstheme="minorHAnsi"/>
          <w:lang w:val="en-GB"/>
        </w:rPr>
        <w:t xml:space="preserve">; </w:t>
      </w:r>
      <m:oMath>
        <m:sSub>
          <m:sSubPr>
            <m:ctrlPr>
              <w:rPr>
                <w:rFonts w:ascii="Cambria Math" w:hAnsi="Cambria Math" w:cstheme="minorHAnsi"/>
                <w:i/>
                <w:lang w:val="nl-NL"/>
              </w:rPr>
            </m:ctrlPr>
          </m:sSubPr>
          <m:e>
            <m:r>
              <w:rPr>
                <w:rFonts w:ascii="Cambria Math" w:hAnsi="Cambria Math" w:cstheme="minorHAnsi"/>
              </w:rPr>
              <m:t>wys</m:t>
            </m:r>
          </m:e>
          <m:sub>
            <m:r>
              <w:rPr>
                <w:rFonts w:ascii="Cambria Math" w:hAnsi="Cambria Math" w:cstheme="minorHAnsi"/>
              </w:rPr>
              <m:t>k</m:t>
            </m:r>
          </m:sub>
        </m:sSub>
        <m:r>
          <w:rPr>
            <w:rFonts w:ascii="Cambria Math" w:hAnsi="Cambria Math" w:cstheme="minorHAnsi"/>
            <w:lang w:val="en-GB"/>
          </w:rPr>
          <m:t>:</m:t>
        </m:r>
      </m:oMath>
      <w:r w:rsidR="00036FAA" w:rsidRPr="00F22B8D">
        <w:rPr>
          <w:rFonts w:eastAsiaTheme="minorEastAsia" w:cstheme="minorHAnsi"/>
          <w:lang w:val="en-GB"/>
        </w:rPr>
        <w:t xml:space="preserve"> price of domestic production of commodity </w:t>
      </w:r>
      <w:r w:rsidR="00036FAA" w:rsidRPr="00F22B8D">
        <w:rPr>
          <w:rFonts w:eastAsiaTheme="minorEastAsia" w:cstheme="minorHAnsi"/>
          <w:i/>
          <w:iCs/>
          <w:lang w:val="en-GB"/>
        </w:rPr>
        <w:t>k</w:t>
      </w:r>
      <w:r w:rsidR="00036FAA" w:rsidRPr="00F22B8D">
        <w:rPr>
          <w:rFonts w:eastAsiaTheme="minorEastAsia" w:cstheme="minorHAnsi"/>
          <w:lang w:val="en-GB"/>
        </w:rPr>
        <w:t xml:space="preserve">; </w:t>
      </w:r>
      <m:oMath>
        <m:sSub>
          <m:sSubPr>
            <m:ctrlPr>
              <w:rPr>
                <w:rFonts w:ascii="Cambria Math" w:eastAsiaTheme="minorEastAsia" w:hAnsi="Cambria Math" w:cstheme="minorHAnsi"/>
                <w:i/>
                <w:lang w:val="en-GB"/>
              </w:rPr>
            </m:ctrlPr>
          </m:sSubPr>
          <m:e>
            <m:r>
              <m:rPr>
                <m:sty m:val="p"/>
              </m:rPr>
              <w:rPr>
                <w:rFonts w:ascii="Cambria Math" w:eastAsiaTheme="minorEastAsia" w:hAnsi="Cambria Math" w:cstheme="minorHAnsi"/>
                <w:lang w:val="en-GB"/>
              </w:rPr>
              <m:t>Γ</m:t>
            </m:r>
            <m:r>
              <w:rPr>
                <w:rFonts w:ascii="Cambria Math" w:eastAsiaTheme="minorEastAsia" w:hAnsi="Cambria Math" w:cstheme="minorHAnsi"/>
                <w:lang w:val="en-GB"/>
              </w:rPr>
              <m:t>s</m:t>
            </m:r>
          </m:e>
          <m:sub>
            <m:r>
              <w:rPr>
                <w:rFonts w:ascii="Cambria Math" w:eastAsiaTheme="minorEastAsia" w:hAnsi="Cambria Math" w:cstheme="minorHAnsi"/>
                <w:lang w:val="en-GB"/>
              </w:rPr>
              <m:t>k</m:t>
            </m:r>
          </m:sub>
        </m:sSub>
        <m:r>
          <w:rPr>
            <w:rFonts w:ascii="Cambria Math" w:eastAsiaTheme="minorEastAsia" w:hAnsi="Cambria Math" w:cstheme="minorHAnsi"/>
            <w:lang w:val="en-GB"/>
          </w:rPr>
          <m:t>:</m:t>
        </m:r>
      </m:oMath>
      <w:r w:rsidR="00036FAA" w:rsidRPr="00F22B8D">
        <w:rPr>
          <w:rFonts w:eastAsiaTheme="minorEastAsia" w:cstheme="minorHAnsi"/>
          <w:lang w:val="en-GB"/>
        </w:rPr>
        <w:t xml:space="preserve"> efficiency parameter of domestic supply of commodity </w:t>
      </w:r>
      <w:r w:rsidR="00036FAA" w:rsidRPr="00F22B8D">
        <w:rPr>
          <w:rFonts w:eastAsiaTheme="minorEastAsia" w:cstheme="minorHAnsi"/>
          <w:i/>
          <w:iCs/>
          <w:lang w:val="en-GB"/>
        </w:rPr>
        <w:t>k</w:t>
      </w:r>
      <w:r w:rsidR="00036FAA" w:rsidRPr="00F22B8D">
        <w:rPr>
          <w:rFonts w:eastAsiaTheme="minorEastAsia" w:cstheme="minorHAnsi"/>
          <w:lang w:val="en-GB"/>
        </w:rPr>
        <w:t xml:space="preserve">; </w:t>
      </w:r>
      <m:oMath>
        <m:sSub>
          <m:sSubPr>
            <m:ctrlPr>
              <w:rPr>
                <w:rFonts w:ascii="Cambria Math" w:hAnsi="Cambria Math" w:cstheme="minorHAnsi"/>
                <w:i/>
                <w:lang w:val="nl-NL"/>
              </w:rPr>
            </m:ctrlPr>
          </m:sSubPr>
          <m:e>
            <m:r>
              <w:rPr>
                <w:rFonts w:ascii="Cambria Math" w:hAnsi="Cambria Math" w:cstheme="minorHAnsi"/>
                <w:lang w:val="en-GB"/>
              </w:rPr>
              <m:t>αid</m:t>
            </m:r>
          </m:e>
          <m:sub>
            <m:r>
              <w:rPr>
                <w:rFonts w:ascii="Cambria Math" w:hAnsi="Cambria Math" w:cstheme="minorHAnsi"/>
              </w:rPr>
              <m:t>kj</m:t>
            </m:r>
          </m:sub>
        </m:sSub>
        <m:r>
          <w:rPr>
            <w:rFonts w:ascii="Cambria Math" w:hAnsi="Cambria Math" w:cstheme="minorHAnsi"/>
            <w:lang w:val="en-GB"/>
          </w:rPr>
          <m:t>:</m:t>
        </m:r>
      </m:oMath>
      <w:r w:rsidR="00036FAA" w:rsidRPr="00F22B8D">
        <w:rPr>
          <w:rFonts w:eastAsiaTheme="minorEastAsia" w:cstheme="minorHAnsi"/>
          <w:lang w:val="en-GB"/>
        </w:rPr>
        <w:t xml:space="preserve"> distribution parameter of import of country </w:t>
      </w:r>
      <w:r w:rsidR="00036FAA" w:rsidRPr="00F22B8D">
        <w:rPr>
          <w:rFonts w:eastAsiaTheme="minorEastAsia" w:cstheme="minorHAnsi"/>
          <w:i/>
          <w:iCs/>
          <w:lang w:val="en-GB"/>
        </w:rPr>
        <w:t>k</w:t>
      </w:r>
      <w:r w:rsidR="00036FAA" w:rsidRPr="00F22B8D">
        <w:rPr>
          <w:rFonts w:eastAsiaTheme="minorEastAsia" w:cstheme="minorHAnsi"/>
          <w:lang w:val="en-GB"/>
        </w:rPr>
        <w:t xml:space="preserve"> from country </w:t>
      </w:r>
      <w:r w:rsidR="00036FAA" w:rsidRPr="00F22B8D">
        <w:rPr>
          <w:rFonts w:eastAsiaTheme="minorEastAsia" w:cstheme="minorHAnsi"/>
          <w:i/>
          <w:iCs/>
          <w:lang w:val="en-GB"/>
        </w:rPr>
        <w:t>j</w:t>
      </w:r>
      <w:r w:rsidR="00036FAA" w:rsidRPr="00F22B8D">
        <w:rPr>
          <w:rFonts w:eastAsiaTheme="minorEastAsia" w:cstheme="minorHAnsi"/>
          <w:lang w:val="en-GB"/>
        </w:rPr>
        <w:t xml:space="preserve">; </w:t>
      </w:r>
      <m:oMath>
        <m:sSub>
          <m:sSubPr>
            <m:ctrlPr>
              <w:rPr>
                <w:rFonts w:ascii="Cambria Math" w:hAnsi="Cambria Math" w:cstheme="minorHAnsi"/>
                <w:i/>
                <w:lang w:val="nl-NL"/>
              </w:rPr>
            </m:ctrlPr>
          </m:sSubPr>
          <m:e>
            <m:r>
              <w:rPr>
                <w:rFonts w:ascii="Cambria Math" w:hAnsi="Cambria Math" w:cstheme="minorHAnsi"/>
                <w:lang w:val="en-GB"/>
              </w:rPr>
              <m:t>αys</m:t>
            </m:r>
          </m:e>
          <m:sub>
            <m:r>
              <w:rPr>
                <w:rFonts w:ascii="Cambria Math" w:hAnsi="Cambria Math" w:cstheme="minorHAnsi"/>
              </w:rPr>
              <m:t>k</m:t>
            </m:r>
          </m:sub>
        </m:sSub>
        <m:r>
          <w:rPr>
            <w:rFonts w:ascii="Cambria Math" w:hAnsi="Cambria Math" w:cstheme="minorHAnsi"/>
            <w:lang w:val="en-GB"/>
          </w:rPr>
          <m:t>:</m:t>
        </m:r>
      </m:oMath>
      <w:r w:rsidR="00036FAA" w:rsidRPr="00F22B8D">
        <w:rPr>
          <w:rFonts w:eastAsiaTheme="minorEastAsia" w:cstheme="minorHAnsi"/>
          <w:lang w:val="en-GB"/>
        </w:rPr>
        <w:t xml:space="preserve"> distribution parameter of domestic production of commodity </w:t>
      </w:r>
      <w:r w:rsidR="00036FAA" w:rsidRPr="00F22B8D">
        <w:rPr>
          <w:rFonts w:eastAsiaTheme="minorEastAsia" w:cstheme="minorHAnsi"/>
          <w:i/>
          <w:iCs/>
          <w:lang w:val="en-GB"/>
        </w:rPr>
        <w:t>k</w:t>
      </w:r>
      <w:r w:rsidR="00036FAA" w:rsidRPr="00F22B8D">
        <w:rPr>
          <w:rFonts w:eastAsiaTheme="minorEastAsia" w:cstheme="minorHAnsi"/>
          <w:lang w:val="en-GB"/>
        </w:rPr>
        <w:t xml:space="preserve">, </w:t>
      </w:r>
      <m:oMath>
        <m:sSub>
          <m:sSubPr>
            <m:ctrlPr>
              <w:rPr>
                <w:rFonts w:ascii="Cambria Math" w:hAnsi="Cambria Math" w:cstheme="minorHAnsi"/>
                <w:i/>
                <w:lang w:val="en-GB"/>
              </w:rPr>
            </m:ctrlPr>
          </m:sSubPr>
          <m:e>
            <m:r>
              <w:rPr>
                <w:rFonts w:ascii="Cambria Math" w:hAnsi="Cambria Math" w:cstheme="minorHAnsi"/>
                <w:lang w:val="en-GB"/>
              </w:rPr>
              <m:t>σ</m:t>
            </m:r>
          </m:e>
          <m:sub>
            <m:r>
              <w:rPr>
                <w:rFonts w:ascii="Cambria Math" w:hAnsi="Cambria Math" w:cstheme="minorHAnsi"/>
                <w:lang w:val="en-GB"/>
              </w:rPr>
              <m:t>k</m:t>
            </m:r>
          </m:sub>
        </m:sSub>
        <m:r>
          <w:rPr>
            <w:rFonts w:ascii="Cambria Math" w:hAnsi="Cambria Math" w:cstheme="minorHAnsi"/>
            <w:lang w:val="en-GB"/>
          </w:rPr>
          <m:t>:</m:t>
        </m:r>
      </m:oMath>
      <w:r w:rsidR="00036FAA" w:rsidRPr="00F22B8D">
        <w:rPr>
          <w:rFonts w:eastAsiaTheme="minorEastAsia" w:cstheme="minorHAnsi"/>
          <w:lang w:val="en-GB"/>
        </w:rPr>
        <w:t xml:space="preserve"> substitution elasticity in country </w:t>
      </w:r>
      <w:r w:rsidR="00036FAA" w:rsidRPr="00F22B8D">
        <w:rPr>
          <w:rFonts w:eastAsiaTheme="minorEastAsia" w:cstheme="minorHAnsi"/>
          <w:i/>
          <w:iCs/>
          <w:lang w:val="en-GB"/>
        </w:rPr>
        <w:t>k</w:t>
      </w:r>
      <w:r w:rsidR="00036FAA" w:rsidRPr="00F22B8D">
        <w:rPr>
          <w:rFonts w:eastAsiaTheme="minorEastAsia" w:cstheme="minorHAnsi"/>
          <w:lang w:val="en-GB"/>
        </w:rPr>
        <w:t>.</w:t>
      </w:r>
    </w:p>
    <w:p w14:paraId="1D3FE3A8" w14:textId="77777777" w:rsidR="00036FAA" w:rsidRPr="00F22B8D" w:rsidRDefault="00036FAA" w:rsidP="00703F14">
      <w:pPr>
        <w:tabs>
          <w:tab w:val="right" w:pos="8505"/>
        </w:tabs>
        <w:spacing w:after="0" w:line="276" w:lineRule="auto"/>
        <w:rPr>
          <w:rFonts w:cstheme="minorHAnsi"/>
          <w:lang w:val="en-GB"/>
        </w:rPr>
      </w:pPr>
    </w:p>
    <w:p w14:paraId="370D59E8" w14:textId="597D1A17" w:rsidR="00036FAA" w:rsidRPr="00F22B8D" w:rsidRDefault="00036FAA" w:rsidP="00703F14">
      <w:pPr>
        <w:spacing w:after="0" w:line="276" w:lineRule="auto"/>
        <w:rPr>
          <w:rFonts w:cstheme="minorHAnsi"/>
          <w:lang w:val="en-GB"/>
        </w:rPr>
      </w:pPr>
      <w:r w:rsidRPr="00F22B8D">
        <w:rPr>
          <w:rFonts w:cstheme="minorHAnsi"/>
          <w:lang w:val="en-GB"/>
        </w:rPr>
        <w:t xml:space="preserve">Next domestic supply is supplied to exports and domestic consumption. So, supply consists of export of country </w:t>
      </w:r>
      <w:r w:rsidRPr="00F22B8D">
        <w:rPr>
          <w:rFonts w:cstheme="minorHAnsi"/>
          <w:i/>
          <w:iCs/>
          <w:lang w:val="en-GB"/>
        </w:rPr>
        <w:t xml:space="preserve">k </w:t>
      </w:r>
      <w:r w:rsidRPr="00F22B8D">
        <w:rPr>
          <w:rFonts w:cstheme="minorHAnsi"/>
          <w:lang w:val="en-GB"/>
        </w:rPr>
        <w:t xml:space="preserve">to country </w:t>
      </w:r>
      <w:r w:rsidRPr="00F22B8D">
        <w:rPr>
          <w:rFonts w:cstheme="minorHAnsi"/>
          <w:i/>
          <w:iCs/>
          <w:lang w:val="en-GB"/>
        </w:rPr>
        <w:t>j</w:t>
      </w:r>
      <w:r w:rsidRPr="00F22B8D">
        <w:rPr>
          <w:rFonts w:cstheme="minorHAnsi"/>
          <w:lang w:val="en-GB"/>
        </w:rPr>
        <w:t xml:space="preserve"> (</w:t>
      </w:r>
      <m:oMath>
        <m:sSub>
          <m:sSubPr>
            <m:ctrlPr>
              <w:rPr>
                <w:rFonts w:ascii="Cambria Math" w:hAnsi="Cambria Math" w:cstheme="minorHAnsi"/>
                <w:i/>
                <w:lang w:val="en-GB"/>
              </w:rPr>
            </m:ctrlPr>
          </m:sSubPr>
          <m:e>
            <m:r>
              <w:rPr>
                <w:rFonts w:ascii="Cambria Math" w:hAnsi="Cambria Math" w:cstheme="minorHAnsi"/>
                <w:lang w:val="en-GB"/>
              </w:rPr>
              <m:t>es</m:t>
            </m:r>
          </m:e>
          <m:sub>
            <m:r>
              <w:rPr>
                <w:rFonts w:ascii="Cambria Math" w:hAnsi="Cambria Math" w:cstheme="minorHAnsi"/>
                <w:lang w:val="en-GB"/>
              </w:rPr>
              <m:t>kj</m:t>
            </m:r>
          </m:sub>
        </m:sSub>
      </m:oMath>
      <w:r w:rsidRPr="00F22B8D">
        <w:rPr>
          <w:rFonts w:eastAsiaTheme="minorEastAsia" w:cstheme="minorHAnsi"/>
          <w:lang w:val="en-GB"/>
        </w:rPr>
        <w:t xml:space="preserve">) </w:t>
      </w:r>
      <w:r w:rsidRPr="00F22B8D">
        <w:rPr>
          <w:rFonts w:cstheme="minorHAnsi"/>
          <w:lang w:val="en-GB"/>
        </w:rPr>
        <w:t>and supply to domestic consumption (</w:t>
      </w:r>
      <m:oMath>
        <m:sSub>
          <m:sSubPr>
            <m:ctrlPr>
              <w:rPr>
                <w:rFonts w:ascii="Cambria Math" w:hAnsi="Cambria Math" w:cstheme="minorHAnsi"/>
                <w:i/>
                <w:lang w:val="en-GB"/>
              </w:rPr>
            </m:ctrlPr>
          </m:sSubPr>
          <m:e>
            <m:r>
              <w:rPr>
                <w:rFonts w:ascii="Cambria Math" w:hAnsi="Cambria Math" w:cstheme="minorHAnsi"/>
                <w:lang w:val="en-GB"/>
              </w:rPr>
              <m:t>dd</m:t>
            </m:r>
          </m:e>
          <m:sub>
            <m:r>
              <w:rPr>
                <w:rFonts w:ascii="Cambria Math" w:hAnsi="Cambria Math" w:cstheme="minorHAnsi"/>
                <w:lang w:val="en-GB"/>
              </w:rPr>
              <m:t>k</m:t>
            </m:r>
          </m:sub>
        </m:sSub>
      </m:oMath>
      <w:r w:rsidRPr="00F22B8D">
        <w:rPr>
          <w:rFonts w:eastAsiaTheme="minorEastAsia" w:cstheme="minorHAnsi"/>
          <w:lang w:val="en-GB"/>
        </w:rPr>
        <w:t xml:space="preserve">). </w:t>
      </w:r>
      <w:r w:rsidR="00A875FD" w:rsidRPr="00F22B8D">
        <w:rPr>
          <w:rFonts w:eastAsiaTheme="minorEastAsia" w:cstheme="minorHAnsi"/>
          <w:lang w:val="en-GB"/>
        </w:rPr>
        <w:t>Again,</w:t>
      </w:r>
      <w:r w:rsidRPr="00F22B8D">
        <w:rPr>
          <w:rFonts w:eastAsiaTheme="minorEastAsia" w:cstheme="minorHAnsi"/>
          <w:lang w:val="en-GB"/>
        </w:rPr>
        <w:t xml:space="preserve"> exports go tone country extra then there are countries in the EA</w:t>
      </w:r>
      <w:r w:rsidR="00402C49">
        <w:rPr>
          <w:rFonts w:eastAsiaTheme="minorEastAsia" w:cstheme="minorHAnsi"/>
          <w:lang w:val="en-GB"/>
        </w:rPr>
        <w:t>U</w:t>
      </w:r>
      <w:r w:rsidRPr="00F22B8D">
        <w:rPr>
          <w:rFonts w:eastAsiaTheme="minorEastAsia" w:cstheme="minorHAnsi"/>
          <w:lang w:val="en-GB"/>
        </w:rPr>
        <w:t>. Supply to exports and domestic consumption are modelled by means of Constant Elasticity of Transformation (CET) supply functions</w:t>
      </w:r>
      <w:r w:rsidR="00502535">
        <w:rPr>
          <w:rFonts w:eastAsiaTheme="minorEastAsia" w:cstheme="minorHAnsi"/>
          <w:lang w:val="en-GB"/>
        </w:rPr>
        <w:t xml:space="preserve"> </w:t>
      </w:r>
      <w:r w:rsidR="00502535" w:rsidRPr="00F22B8D">
        <w:rPr>
          <w:rFonts w:cstheme="minorHAnsi"/>
          <w:lang w:val="en-GB"/>
        </w:rPr>
        <w:t>(</w:t>
      </w:r>
      <w:r w:rsidR="00502535">
        <w:rPr>
          <w:rFonts w:cstheme="minorHAnsi"/>
          <w:lang w:val="en-GB"/>
        </w:rPr>
        <w:t xml:space="preserve">see </w:t>
      </w:r>
      <w:proofErr w:type="gramStart"/>
      <w:r w:rsidR="00502535">
        <w:rPr>
          <w:rFonts w:cstheme="minorHAnsi"/>
          <w:lang w:val="en-GB"/>
        </w:rPr>
        <w:t>e.g.</w:t>
      </w:r>
      <w:proofErr w:type="gramEnd"/>
      <w:r w:rsidR="00502535">
        <w:rPr>
          <w:rFonts w:cstheme="minorHAnsi"/>
          <w:lang w:val="en-GB"/>
        </w:rPr>
        <w:t xml:space="preserve"> Komen and Peerlings</w:t>
      </w:r>
      <w:r w:rsidR="00502535" w:rsidRPr="00F22B8D">
        <w:rPr>
          <w:rFonts w:cstheme="minorHAnsi"/>
          <w:lang w:val="en-GB"/>
        </w:rPr>
        <w:t xml:space="preserve">, </w:t>
      </w:r>
      <w:r w:rsidR="00502535">
        <w:rPr>
          <w:rFonts w:cstheme="minorHAnsi"/>
          <w:lang w:val="en-GB"/>
        </w:rPr>
        <w:t>2001</w:t>
      </w:r>
      <w:r w:rsidR="00502535" w:rsidRPr="00F22B8D">
        <w:rPr>
          <w:rFonts w:cstheme="minorHAnsi"/>
          <w:lang w:val="en-GB"/>
        </w:rPr>
        <w:t>)</w:t>
      </w:r>
      <w:r w:rsidRPr="00F22B8D">
        <w:rPr>
          <w:rFonts w:cstheme="minorHAnsi"/>
          <w:lang w:val="en-GB"/>
        </w:rPr>
        <w:t>:</w:t>
      </w:r>
    </w:p>
    <w:p w14:paraId="163EE3C3" w14:textId="77777777" w:rsidR="00036FAA" w:rsidRPr="00F22B8D" w:rsidRDefault="00000000" w:rsidP="00703F14">
      <w:pPr>
        <w:tabs>
          <w:tab w:val="right" w:pos="8505"/>
        </w:tabs>
        <w:spacing w:after="0" w:line="276" w:lineRule="auto"/>
        <w:rPr>
          <w:rFonts w:eastAsiaTheme="minorEastAsia" w:cstheme="minorHAnsi"/>
          <w:lang w:val="en-GB"/>
        </w:rPr>
      </w:pPr>
      <m:oMath>
        <m:sSub>
          <m:sSubPr>
            <m:ctrlPr>
              <w:rPr>
                <w:rFonts w:ascii="Cambria Math" w:hAnsi="Cambria Math" w:cstheme="minorHAnsi"/>
                <w:i/>
                <w:lang w:val="nl-NL"/>
              </w:rPr>
            </m:ctrlPr>
          </m:sSubPr>
          <m:e>
            <m:r>
              <w:rPr>
                <w:rFonts w:ascii="Cambria Math" w:hAnsi="Cambria Math" w:cstheme="minorHAnsi"/>
              </w:rPr>
              <m:t>es</m:t>
            </m:r>
          </m:e>
          <m:sub>
            <m:r>
              <w:rPr>
                <w:rFonts w:ascii="Cambria Math" w:hAnsi="Cambria Math" w:cstheme="minorHAnsi"/>
              </w:rPr>
              <m:t>kj</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ds</m:t>
            </m:r>
          </m:e>
          <m:sub>
            <m:r>
              <w:rPr>
                <w:rFonts w:ascii="Cambria Math" w:hAnsi="Cambria Math" w:cstheme="minorHAnsi"/>
                <w:lang w:val="en-GB"/>
              </w:rPr>
              <m:t>k</m:t>
            </m:r>
          </m:sub>
        </m:sSub>
        <m:r>
          <w:rPr>
            <w:rFonts w:ascii="Cambria Math" w:hAnsi="Cambria Math" w:cstheme="minorHAnsi"/>
            <w:lang w:val="en-GB"/>
          </w:rPr>
          <m:t>.</m:t>
        </m:r>
        <w:bookmarkStart w:id="14" w:name="_Hlk120884729"/>
        <m:sSubSup>
          <m:sSubSupPr>
            <m:ctrlPr>
              <w:rPr>
                <w:rFonts w:ascii="Cambria Math" w:hAnsi="Cambria Math" w:cstheme="minorHAnsi"/>
                <w:i/>
                <w:lang w:val="en-GB"/>
              </w:rPr>
            </m:ctrlPr>
          </m:sSubSupPr>
          <m:e>
            <m:r>
              <w:rPr>
                <w:rFonts w:ascii="Cambria Math" w:hAnsi="Cambria Math" w:cstheme="minorHAnsi"/>
                <w:lang w:val="en-GB"/>
              </w:rPr>
              <m:t>αes</m:t>
            </m:r>
          </m:e>
          <m:sub>
            <m:r>
              <w:rPr>
                <w:rFonts w:ascii="Cambria Math" w:hAnsi="Cambria Math" w:cstheme="minorHAnsi"/>
                <w:lang w:val="en-GB"/>
              </w:rPr>
              <m:t>kj</m:t>
            </m:r>
          </m:sub>
          <m:sup>
            <m:sSub>
              <m:sSubPr>
                <m:ctrlPr>
                  <w:rPr>
                    <w:rFonts w:ascii="Cambria Math" w:hAnsi="Cambria Math" w:cstheme="minorHAnsi"/>
                    <w:i/>
                    <w:lang w:val="en-GB"/>
                  </w:rPr>
                </m:ctrlPr>
              </m:sSubPr>
              <m:e>
                <m:r>
                  <w:rPr>
                    <w:rFonts w:ascii="Cambria Math" w:hAnsi="Cambria Math" w:cstheme="minorHAnsi"/>
                    <w:lang w:val="en-GB"/>
                  </w:rPr>
                  <m:t>μ</m:t>
                </m:r>
              </m:e>
              <m:sub>
                <m:r>
                  <w:rPr>
                    <w:rFonts w:ascii="Cambria Math" w:hAnsi="Cambria Math" w:cstheme="minorHAnsi"/>
                    <w:lang w:val="en-GB"/>
                  </w:rPr>
                  <m:t>k</m:t>
                </m:r>
              </m:sub>
            </m:sSub>
          </m:sup>
        </m:sSubSup>
        <w:bookmarkEnd w:id="14"/>
        <m:r>
          <w:rPr>
            <w:rFonts w:ascii="Cambria Math" w:hAnsi="Cambria Math" w:cstheme="minorHAnsi"/>
            <w:lang w:val="en-GB"/>
          </w:rPr>
          <m:t>.</m:t>
        </m:r>
        <m:sSubSup>
          <m:sSubSupPr>
            <m:ctrlPr>
              <w:rPr>
                <w:rFonts w:ascii="Cambria Math" w:hAnsi="Cambria Math" w:cstheme="minorHAnsi"/>
                <w:i/>
                <w:lang w:val="en-GB"/>
              </w:rPr>
            </m:ctrlPr>
          </m:sSubSupPr>
          <m:e>
            <m:r>
              <w:rPr>
                <w:rFonts w:ascii="Cambria Math" w:hAnsi="Cambria Math" w:cstheme="minorHAnsi"/>
                <w:lang w:val="en-GB"/>
              </w:rPr>
              <m:t>wes</m:t>
            </m:r>
          </m:e>
          <m:sub>
            <m:r>
              <w:rPr>
                <w:rFonts w:ascii="Cambria Math" w:hAnsi="Cambria Math" w:cstheme="minorHAnsi"/>
                <w:lang w:val="en-GB"/>
              </w:rPr>
              <m:t>kj</m:t>
            </m:r>
          </m:sub>
          <m:sup>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μ</m:t>
                </m:r>
              </m:e>
              <m:sub>
                <m:r>
                  <w:rPr>
                    <w:rFonts w:ascii="Cambria Math" w:hAnsi="Cambria Math" w:cstheme="minorHAnsi"/>
                    <w:lang w:val="en-GB"/>
                  </w:rPr>
                  <m:t>k</m:t>
                </m:r>
              </m:sub>
            </m:sSub>
          </m:sup>
        </m:sSubSup>
        <m:r>
          <w:rPr>
            <w:rFonts w:ascii="Cambria Math" w:hAnsi="Cambria Math" w:cstheme="minorHAnsi"/>
            <w:lang w:val="en-GB"/>
          </w:rPr>
          <m:t xml:space="preserve">. </m:t>
        </m:r>
        <m:sSup>
          <m:sSupPr>
            <m:ctrlPr>
              <w:rPr>
                <w:rFonts w:ascii="Cambria Math" w:hAnsi="Cambria Math" w:cstheme="minorHAnsi"/>
                <w:i/>
                <w:lang w:val="nl-NL"/>
              </w:rPr>
            </m:ctrlPr>
          </m:sSupPr>
          <m:e>
            <m:d>
              <m:dPr>
                <m:ctrlPr>
                  <w:rPr>
                    <w:rFonts w:ascii="Cambria Math" w:hAnsi="Cambria Math" w:cstheme="minorHAnsi"/>
                    <w:i/>
                    <w:lang w:val="nl-NL"/>
                  </w:rPr>
                </m:ctrlPr>
              </m:dPr>
              <m:e>
                <m:nary>
                  <m:naryPr>
                    <m:chr m:val="∑"/>
                    <m:limLoc m:val="undOvr"/>
                    <m:supHide m:val="1"/>
                    <m:ctrlPr>
                      <w:rPr>
                        <w:rFonts w:ascii="Cambria Math" w:hAnsi="Cambria Math" w:cstheme="minorHAnsi"/>
                        <w:i/>
                        <w:lang w:val="nl-NL"/>
                      </w:rPr>
                    </m:ctrlPr>
                  </m:naryPr>
                  <m:sub>
                    <m:r>
                      <w:rPr>
                        <w:rFonts w:ascii="Cambria Math" w:hAnsi="Cambria Math" w:cstheme="minorHAnsi"/>
                      </w:rPr>
                      <m:t>k</m:t>
                    </m:r>
                    <m:r>
                      <w:rPr>
                        <w:rFonts w:ascii="Cambria Math" w:hAnsi="Cambria Math" w:cstheme="minorHAnsi"/>
                        <w:lang w:val="en-GB"/>
                      </w:rPr>
                      <m:t>≠j</m:t>
                    </m:r>
                  </m:sub>
                  <m:sup/>
                  <m:e>
                    <m:sSubSup>
                      <m:sSubSupPr>
                        <m:ctrlPr>
                          <w:rPr>
                            <w:rFonts w:ascii="Cambria Math" w:hAnsi="Cambria Math" w:cstheme="minorHAnsi"/>
                            <w:i/>
                            <w:lang w:val="en-GB"/>
                          </w:rPr>
                        </m:ctrlPr>
                      </m:sSubSupPr>
                      <m:e>
                        <m:r>
                          <w:rPr>
                            <w:rFonts w:ascii="Cambria Math" w:hAnsi="Cambria Math" w:cstheme="minorHAnsi"/>
                            <w:lang w:val="en-GB"/>
                          </w:rPr>
                          <m:t>αes</m:t>
                        </m:r>
                      </m:e>
                      <m:sub>
                        <m:r>
                          <w:rPr>
                            <w:rFonts w:ascii="Cambria Math" w:hAnsi="Cambria Math" w:cstheme="minorHAnsi"/>
                            <w:lang w:val="en-GB"/>
                          </w:rPr>
                          <m:t>kj</m:t>
                        </m:r>
                      </m:sub>
                      <m:sup>
                        <m:sSub>
                          <m:sSubPr>
                            <m:ctrlPr>
                              <w:rPr>
                                <w:rFonts w:ascii="Cambria Math" w:hAnsi="Cambria Math" w:cstheme="minorHAnsi"/>
                                <w:i/>
                                <w:lang w:val="en-GB"/>
                              </w:rPr>
                            </m:ctrlPr>
                          </m:sSubPr>
                          <m:e>
                            <m:r>
                              <w:rPr>
                                <w:rFonts w:ascii="Cambria Math" w:hAnsi="Cambria Math" w:cstheme="minorHAnsi"/>
                                <w:lang w:val="en-GB"/>
                              </w:rPr>
                              <m:t>μ</m:t>
                            </m:r>
                          </m:e>
                          <m:sub>
                            <m:r>
                              <w:rPr>
                                <w:rFonts w:ascii="Cambria Math" w:hAnsi="Cambria Math" w:cstheme="minorHAnsi"/>
                                <w:lang w:val="en-GB"/>
                              </w:rPr>
                              <m:t>k</m:t>
                            </m:r>
                          </m:sub>
                        </m:sSub>
                      </m:sup>
                    </m:sSubSup>
                    <m:r>
                      <w:rPr>
                        <w:rFonts w:ascii="Cambria Math" w:hAnsi="Cambria Math" w:cstheme="minorHAnsi"/>
                        <w:lang w:val="en-GB"/>
                      </w:rPr>
                      <m:t>.</m:t>
                    </m:r>
                    <m:sSubSup>
                      <m:sSubSupPr>
                        <m:ctrlPr>
                          <w:rPr>
                            <w:rFonts w:ascii="Cambria Math" w:hAnsi="Cambria Math" w:cstheme="minorHAnsi"/>
                            <w:i/>
                            <w:lang w:val="en-GB"/>
                          </w:rPr>
                        </m:ctrlPr>
                      </m:sSubSupPr>
                      <m:e>
                        <m:r>
                          <w:rPr>
                            <w:rFonts w:ascii="Cambria Math" w:hAnsi="Cambria Math" w:cstheme="minorHAnsi"/>
                            <w:lang w:val="en-GB"/>
                          </w:rPr>
                          <m:t>wes</m:t>
                        </m:r>
                      </m:e>
                      <m:sub>
                        <m:r>
                          <w:rPr>
                            <w:rFonts w:ascii="Cambria Math" w:hAnsi="Cambria Math" w:cstheme="minorHAnsi"/>
                            <w:lang w:val="en-GB"/>
                          </w:rPr>
                          <m:t>kj</m:t>
                        </m:r>
                      </m:sub>
                      <m:sup>
                        <m:r>
                          <w:rPr>
                            <w:rFonts w:ascii="Cambria Math" w:hAnsi="Cambria Math" w:cstheme="minorHAnsi"/>
                            <w:lang w:val="en-GB"/>
                          </w:rPr>
                          <m:t>1-</m:t>
                        </m:r>
                        <m:sSub>
                          <m:sSubPr>
                            <m:ctrlPr>
                              <w:rPr>
                                <w:rFonts w:ascii="Cambria Math" w:hAnsi="Cambria Math" w:cstheme="minorHAnsi"/>
                                <w:i/>
                                <w:lang w:val="en-GB"/>
                              </w:rPr>
                            </m:ctrlPr>
                          </m:sSubPr>
                          <m:e>
                            <m:r>
                              <w:rPr>
                                <w:rFonts w:ascii="Cambria Math" w:hAnsi="Cambria Math" w:cstheme="minorHAnsi"/>
                                <w:lang w:val="en-GB"/>
                              </w:rPr>
                              <m:t>μ</m:t>
                            </m:r>
                          </m:e>
                          <m:sub>
                            <m:r>
                              <w:rPr>
                                <w:rFonts w:ascii="Cambria Math" w:hAnsi="Cambria Math" w:cstheme="minorHAnsi"/>
                                <w:lang w:val="en-GB"/>
                              </w:rPr>
                              <m:t>k</m:t>
                            </m:r>
                          </m:sub>
                        </m:sSub>
                      </m:sup>
                    </m:sSubSup>
                  </m:e>
                </m:nary>
                <m:r>
                  <w:rPr>
                    <w:rFonts w:ascii="Cambria Math" w:hAnsi="Cambria Math" w:cstheme="minorHAnsi"/>
                    <w:lang w:val="en-GB"/>
                  </w:rPr>
                  <m:t>+</m:t>
                </m:r>
                <m:sSubSup>
                  <m:sSubSupPr>
                    <m:ctrlPr>
                      <w:rPr>
                        <w:rFonts w:ascii="Cambria Math" w:hAnsi="Cambria Math" w:cstheme="minorHAnsi"/>
                        <w:i/>
                        <w:lang w:val="en-GB"/>
                      </w:rPr>
                    </m:ctrlPr>
                  </m:sSubSupPr>
                  <m:e>
                    <m:r>
                      <w:rPr>
                        <w:rFonts w:ascii="Cambria Math" w:hAnsi="Cambria Math" w:cstheme="minorHAnsi"/>
                        <w:lang w:val="en-GB"/>
                      </w:rPr>
                      <m:t>αdd</m:t>
                    </m:r>
                  </m:e>
                  <m:sub>
                    <m:r>
                      <w:rPr>
                        <w:rFonts w:ascii="Cambria Math" w:hAnsi="Cambria Math" w:cstheme="minorHAnsi"/>
                        <w:lang w:val="en-GB"/>
                      </w:rPr>
                      <m:t>k</m:t>
                    </m:r>
                  </m:sub>
                  <m:sup>
                    <m:sSub>
                      <m:sSubPr>
                        <m:ctrlPr>
                          <w:rPr>
                            <w:rFonts w:ascii="Cambria Math" w:hAnsi="Cambria Math" w:cstheme="minorHAnsi"/>
                            <w:i/>
                            <w:lang w:val="en-GB"/>
                          </w:rPr>
                        </m:ctrlPr>
                      </m:sSubPr>
                      <m:e>
                        <m:r>
                          <w:rPr>
                            <w:rFonts w:ascii="Cambria Math" w:hAnsi="Cambria Math" w:cstheme="minorHAnsi"/>
                            <w:lang w:val="en-GB"/>
                          </w:rPr>
                          <m:t>μ</m:t>
                        </m:r>
                      </m:e>
                      <m:sub>
                        <m:r>
                          <w:rPr>
                            <w:rFonts w:ascii="Cambria Math" w:hAnsi="Cambria Math" w:cstheme="minorHAnsi"/>
                            <w:lang w:val="en-GB"/>
                          </w:rPr>
                          <m:t>k</m:t>
                        </m:r>
                      </m:sub>
                    </m:sSub>
                  </m:sup>
                </m:sSubSup>
                <m:r>
                  <w:rPr>
                    <w:rFonts w:ascii="Cambria Math" w:hAnsi="Cambria Math" w:cstheme="minorHAnsi"/>
                    <w:lang w:val="en-GB"/>
                  </w:rPr>
                  <m:t>.</m:t>
                </m:r>
                <m:sSubSup>
                  <m:sSubSupPr>
                    <m:ctrlPr>
                      <w:rPr>
                        <w:rFonts w:ascii="Cambria Math" w:hAnsi="Cambria Math" w:cstheme="minorHAnsi"/>
                        <w:i/>
                        <w:lang w:val="en-GB"/>
                      </w:rPr>
                    </m:ctrlPr>
                  </m:sSubSupPr>
                  <m:e>
                    <m:r>
                      <w:rPr>
                        <w:rFonts w:ascii="Cambria Math" w:hAnsi="Cambria Math" w:cstheme="minorHAnsi"/>
                        <w:lang w:val="en-GB"/>
                      </w:rPr>
                      <m:t>wdd</m:t>
                    </m:r>
                  </m:e>
                  <m:sub>
                    <m:r>
                      <w:rPr>
                        <w:rFonts w:ascii="Cambria Math" w:hAnsi="Cambria Math" w:cstheme="minorHAnsi"/>
                        <w:lang w:val="en-GB"/>
                      </w:rPr>
                      <m:t>k</m:t>
                    </m:r>
                  </m:sub>
                  <m:sup>
                    <m:r>
                      <w:rPr>
                        <w:rFonts w:ascii="Cambria Math" w:hAnsi="Cambria Math" w:cstheme="minorHAnsi"/>
                        <w:lang w:val="en-GB"/>
                      </w:rPr>
                      <m:t>1-</m:t>
                    </m:r>
                    <m:sSub>
                      <m:sSubPr>
                        <m:ctrlPr>
                          <w:rPr>
                            <w:rFonts w:ascii="Cambria Math" w:hAnsi="Cambria Math" w:cstheme="minorHAnsi"/>
                            <w:i/>
                            <w:lang w:val="en-GB"/>
                          </w:rPr>
                        </m:ctrlPr>
                      </m:sSubPr>
                      <m:e>
                        <m:r>
                          <w:rPr>
                            <w:rFonts w:ascii="Cambria Math" w:hAnsi="Cambria Math" w:cstheme="minorHAnsi"/>
                            <w:lang w:val="en-GB"/>
                          </w:rPr>
                          <m:t>μ</m:t>
                        </m:r>
                      </m:e>
                      <m:sub>
                        <m:r>
                          <w:rPr>
                            <w:rFonts w:ascii="Cambria Math" w:hAnsi="Cambria Math" w:cstheme="minorHAnsi"/>
                            <w:lang w:val="en-GB"/>
                          </w:rPr>
                          <m:t>k</m:t>
                        </m:r>
                      </m:sub>
                    </m:sSub>
                  </m:sup>
                </m:sSubSup>
              </m:e>
            </m:d>
          </m:e>
          <m:sup>
            <m:f>
              <m:fPr>
                <m:ctrlPr>
                  <w:rPr>
                    <w:rFonts w:ascii="Cambria Math" w:hAnsi="Cambria Math" w:cstheme="minorHAnsi"/>
                    <w:i/>
                    <w:lang w:val="en-GB"/>
                  </w:rPr>
                </m:ctrlPr>
              </m:fPr>
              <m:num>
                <m:sSub>
                  <m:sSubPr>
                    <m:ctrlPr>
                      <w:rPr>
                        <w:rFonts w:ascii="Cambria Math" w:hAnsi="Cambria Math" w:cstheme="minorHAnsi"/>
                        <w:i/>
                        <w:lang w:val="en-GB"/>
                      </w:rPr>
                    </m:ctrlPr>
                  </m:sSubPr>
                  <m:e>
                    <m:r>
                      <w:rPr>
                        <w:rFonts w:ascii="Cambria Math" w:hAnsi="Cambria Math" w:cstheme="minorHAnsi"/>
                        <w:lang w:val="en-GB"/>
                      </w:rPr>
                      <m:t>μ</m:t>
                    </m:r>
                  </m:e>
                  <m:sub>
                    <m:r>
                      <w:rPr>
                        <w:rFonts w:ascii="Cambria Math" w:hAnsi="Cambria Math" w:cstheme="minorHAnsi"/>
                        <w:lang w:val="en-GB"/>
                      </w:rPr>
                      <m:t>k</m:t>
                    </m:r>
                  </m:sub>
                </m:sSub>
              </m:num>
              <m:den>
                <m:r>
                  <w:rPr>
                    <w:rFonts w:ascii="Cambria Math" w:hAnsi="Cambria Math" w:cstheme="minorHAnsi"/>
                    <w:lang w:val="en-GB"/>
                  </w:rPr>
                  <m:t>1-</m:t>
                </m:r>
                <m:sSub>
                  <m:sSubPr>
                    <m:ctrlPr>
                      <w:rPr>
                        <w:rFonts w:ascii="Cambria Math" w:hAnsi="Cambria Math" w:cstheme="minorHAnsi"/>
                        <w:i/>
                        <w:lang w:val="en-GB"/>
                      </w:rPr>
                    </m:ctrlPr>
                  </m:sSubPr>
                  <m:e>
                    <m:r>
                      <w:rPr>
                        <w:rFonts w:ascii="Cambria Math" w:hAnsi="Cambria Math" w:cstheme="minorHAnsi"/>
                        <w:lang w:val="en-GB"/>
                      </w:rPr>
                      <m:t>μ</m:t>
                    </m:r>
                  </m:e>
                  <m:sub>
                    <m:r>
                      <w:rPr>
                        <w:rFonts w:ascii="Cambria Math" w:hAnsi="Cambria Math" w:cstheme="minorHAnsi"/>
                        <w:lang w:val="en-GB"/>
                      </w:rPr>
                      <m:t>k</m:t>
                    </m:r>
                  </m:sub>
                </m:sSub>
              </m:den>
            </m:f>
          </m:sup>
        </m:sSup>
        <m:r>
          <w:rPr>
            <w:rFonts w:ascii="Cambria Math" w:hAnsi="Cambria Math" w:cstheme="minorHAnsi"/>
            <w:lang w:val="en-GB"/>
          </w:rPr>
          <m:t xml:space="preserve"> </m:t>
        </m:r>
      </m:oMath>
      <w:r w:rsidR="00036FAA" w:rsidRPr="00F22B8D">
        <w:rPr>
          <w:rFonts w:eastAsiaTheme="minorEastAsia" w:cstheme="minorHAnsi"/>
          <w:lang w:val="en-GB"/>
        </w:rPr>
        <w:tab/>
        <w:t>(3)</w:t>
      </w:r>
    </w:p>
    <w:p w14:paraId="05B47873" w14:textId="77777777" w:rsidR="00036FAA" w:rsidRPr="00F22B8D" w:rsidRDefault="00000000" w:rsidP="00703F14">
      <w:pPr>
        <w:tabs>
          <w:tab w:val="right" w:pos="8505"/>
        </w:tabs>
        <w:spacing w:after="0" w:line="276" w:lineRule="auto"/>
        <w:rPr>
          <w:rFonts w:eastAsiaTheme="minorEastAsia" w:cstheme="minorHAnsi"/>
          <w:lang w:val="en-GB"/>
        </w:rPr>
      </w:pPr>
      <m:oMath>
        <m:sSub>
          <m:sSubPr>
            <m:ctrlPr>
              <w:rPr>
                <w:rFonts w:ascii="Cambria Math" w:hAnsi="Cambria Math" w:cstheme="minorHAnsi"/>
                <w:i/>
                <w:lang w:val="nl-NL"/>
              </w:rPr>
            </m:ctrlPr>
          </m:sSubPr>
          <m:e>
            <m:r>
              <w:rPr>
                <w:rFonts w:ascii="Cambria Math" w:hAnsi="Cambria Math" w:cstheme="minorHAnsi"/>
              </w:rPr>
              <m:t>dd</m:t>
            </m:r>
          </m:e>
          <m:sub>
            <m:r>
              <w:rPr>
                <w:rFonts w:ascii="Cambria Math" w:hAnsi="Cambria Math" w:cstheme="minorHAnsi"/>
              </w:rPr>
              <m:t>k</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ds</m:t>
            </m:r>
          </m:e>
          <m:sub>
            <m:r>
              <w:rPr>
                <w:rFonts w:ascii="Cambria Math" w:hAnsi="Cambria Math" w:cstheme="minorHAnsi"/>
                <w:lang w:val="en-GB"/>
              </w:rPr>
              <m:t>k</m:t>
            </m:r>
          </m:sub>
        </m:sSub>
        <m:r>
          <w:rPr>
            <w:rFonts w:ascii="Cambria Math" w:hAnsi="Cambria Math" w:cstheme="minorHAnsi"/>
            <w:lang w:val="en-GB"/>
          </w:rPr>
          <m:t>.</m:t>
        </m:r>
        <m:sSubSup>
          <m:sSubSupPr>
            <m:ctrlPr>
              <w:rPr>
                <w:rFonts w:ascii="Cambria Math" w:hAnsi="Cambria Math" w:cstheme="minorHAnsi"/>
                <w:i/>
                <w:lang w:val="en-GB"/>
              </w:rPr>
            </m:ctrlPr>
          </m:sSubSupPr>
          <m:e>
            <m:r>
              <w:rPr>
                <w:rFonts w:ascii="Cambria Math" w:hAnsi="Cambria Math" w:cstheme="minorHAnsi"/>
                <w:lang w:val="en-GB"/>
              </w:rPr>
              <m:t>αdd</m:t>
            </m:r>
          </m:e>
          <m:sub>
            <m:r>
              <w:rPr>
                <w:rFonts w:ascii="Cambria Math" w:hAnsi="Cambria Math" w:cstheme="minorHAnsi"/>
                <w:lang w:val="en-GB"/>
              </w:rPr>
              <m:t>k</m:t>
            </m:r>
          </m:sub>
          <m:sup>
            <m:sSub>
              <m:sSubPr>
                <m:ctrlPr>
                  <w:rPr>
                    <w:rFonts w:ascii="Cambria Math" w:hAnsi="Cambria Math" w:cstheme="minorHAnsi"/>
                    <w:i/>
                    <w:lang w:val="en-GB"/>
                  </w:rPr>
                </m:ctrlPr>
              </m:sSubPr>
              <m:e>
                <m:r>
                  <w:rPr>
                    <w:rFonts w:ascii="Cambria Math" w:hAnsi="Cambria Math" w:cstheme="minorHAnsi"/>
                    <w:lang w:val="en-GB"/>
                  </w:rPr>
                  <m:t>μ</m:t>
                </m:r>
              </m:e>
              <m:sub>
                <m:r>
                  <w:rPr>
                    <w:rFonts w:ascii="Cambria Math" w:hAnsi="Cambria Math" w:cstheme="minorHAnsi"/>
                    <w:lang w:val="en-GB"/>
                  </w:rPr>
                  <m:t>k</m:t>
                </m:r>
              </m:sub>
            </m:sSub>
          </m:sup>
        </m:sSubSup>
        <m:r>
          <w:rPr>
            <w:rFonts w:ascii="Cambria Math" w:hAnsi="Cambria Math" w:cstheme="minorHAnsi"/>
            <w:lang w:val="en-GB"/>
          </w:rPr>
          <m:t>.</m:t>
        </m:r>
        <m:sSubSup>
          <m:sSubSupPr>
            <m:ctrlPr>
              <w:rPr>
                <w:rFonts w:ascii="Cambria Math" w:hAnsi="Cambria Math" w:cstheme="minorHAnsi"/>
                <w:i/>
                <w:lang w:val="en-GB"/>
              </w:rPr>
            </m:ctrlPr>
          </m:sSubSupPr>
          <m:e>
            <m:r>
              <w:rPr>
                <w:rFonts w:ascii="Cambria Math" w:hAnsi="Cambria Math" w:cstheme="minorHAnsi"/>
                <w:lang w:val="en-GB"/>
              </w:rPr>
              <m:t>wdd</m:t>
            </m:r>
          </m:e>
          <m:sub>
            <m:r>
              <w:rPr>
                <w:rFonts w:ascii="Cambria Math" w:hAnsi="Cambria Math" w:cstheme="minorHAnsi"/>
                <w:lang w:val="en-GB"/>
              </w:rPr>
              <m:t>k</m:t>
            </m:r>
          </m:sub>
          <m:sup>
            <m:r>
              <w:rPr>
                <w:rFonts w:ascii="Cambria Math" w:hAnsi="Cambria Math" w:cstheme="minorHAnsi"/>
                <w:lang w:val="en-GB"/>
              </w:rPr>
              <m:t>-k</m:t>
            </m:r>
          </m:sup>
        </m:sSubSup>
        <m:r>
          <w:rPr>
            <w:rFonts w:ascii="Cambria Math" w:hAnsi="Cambria Math" w:cstheme="minorHAnsi"/>
            <w:lang w:val="en-GB"/>
          </w:rPr>
          <m:t xml:space="preserve">. </m:t>
        </m:r>
        <m:sSup>
          <m:sSupPr>
            <m:ctrlPr>
              <w:rPr>
                <w:rFonts w:ascii="Cambria Math" w:hAnsi="Cambria Math" w:cstheme="minorHAnsi"/>
                <w:i/>
                <w:lang w:val="nl-NL"/>
              </w:rPr>
            </m:ctrlPr>
          </m:sSupPr>
          <m:e>
            <m:d>
              <m:dPr>
                <m:ctrlPr>
                  <w:rPr>
                    <w:rFonts w:ascii="Cambria Math" w:hAnsi="Cambria Math" w:cstheme="minorHAnsi"/>
                    <w:i/>
                    <w:lang w:val="nl-NL"/>
                  </w:rPr>
                </m:ctrlPr>
              </m:dPr>
              <m:e>
                <m:nary>
                  <m:naryPr>
                    <m:chr m:val="∑"/>
                    <m:limLoc m:val="undOvr"/>
                    <m:supHide m:val="1"/>
                    <m:ctrlPr>
                      <w:rPr>
                        <w:rFonts w:ascii="Cambria Math" w:hAnsi="Cambria Math" w:cstheme="minorHAnsi"/>
                        <w:i/>
                        <w:lang w:val="nl-NL"/>
                      </w:rPr>
                    </m:ctrlPr>
                  </m:naryPr>
                  <m:sub>
                    <m:r>
                      <w:rPr>
                        <w:rFonts w:ascii="Cambria Math" w:hAnsi="Cambria Math" w:cstheme="minorHAnsi"/>
                      </w:rPr>
                      <m:t>k</m:t>
                    </m:r>
                    <m:r>
                      <w:rPr>
                        <w:rFonts w:ascii="Cambria Math" w:hAnsi="Cambria Math" w:cstheme="minorHAnsi"/>
                        <w:lang w:val="en-GB"/>
                      </w:rPr>
                      <m:t>≠j</m:t>
                    </m:r>
                  </m:sub>
                  <m:sup/>
                  <m:e>
                    <m:sSubSup>
                      <m:sSubSupPr>
                        <m:ctrlPr>
                          <w:rPr>
                            <w:rFonts w:ascii="Cambria Math" w:hAnsi="Cambria Math" w:cstheme="minorHAnsi"/>
                            <w:i/>
                            <w:lang w:val="en-GB"/>
                          </w:rPr>
                        </m:ctrlPr>
                      </m:sSubSupPr>
                      <m:e>
                        <m:r>
                          <w:rPr>
                            <w:rFonts w:ascii="Cambria Math" w:hAnsi="Cambria Math" w:cstheme="minorHAnsi"/>
                            <w:lang w:val="en-GB"/>
                          </w:rPr>
                          <m:t>αes</m:t>
                        </m:r>
                      </m:e>
                      <m:sub>
                        <m:r>
                          <w:rPr>
                            <w:rFonts w:ascii="Cambria Math" w:hAnsi="Cambria Math" w:cstheme="minorHAnsi"/>
                            <w:lang w:val="en-GB"/>
                          </w:rPr>
                          <m:t>kj</m:t>
                        </m:r>
                      </m:sub>
                      <m:sup>
                        <m:sSub>
                          <m:sSubPr>
                            <m:ctrlPr>
                              <w:rPr>
                                <w:rFonts w:ascii="Cambria Math" w:hAnsi="Cambria Math" w:cstheme="minorHAnsi"/>
                                <w:i/>
                                <w:lang w:val="en-GB"/>
                              </w:rPr>
                            </m:ctrlPr>
                          </m:sSubPr>
                          <m:e>
                            <m:r>
                              <w:rPr>
                                <w:rFonts w:ascii="Cambria Math" w:hAnsi="Cambria Math" w:cstheme="minorHAnsi"/>
                                <w:lang w:val="en-GB"/>
                              </w:rPr>
                              <m:t>μ</m:t>
                            </m:r>
                          </m:e>
                          <m:sub>
                            <m:r>
                              <w:rPr>
                                <w:rFonts w:ascii="Cambria Math" w:hAnsi="Cambria Math" w:cstheme="minorHAnsi"/>
                                <w:lang w:val="en-GB"/>
                              </w:rPr>
                              <m:t>k</m:t>
                            </m:r>
                          </m:sub>
                        </m:sSub>
                      </m:sup>
                    </m:sSubSup>
                    <m:r>
                      <w:rPr>
                        <w:rFonts w:ascii="Cambria Math" w:hAnsi="Cambria Math" w:cstheme="minorHAnsi"/>
                        <w:lang w:val="en-GB"/>
                      </w:rPr>
                      <m:t>.</m:t>
                    </m:r>
                    <m:sSubSup>
                      <m:sSubSupPr>
                        <m:ctrlPr>
                          <w:rPr>
                            <w:rFonts w:ascii="Cambria Math" w:hAnsi="Cambria Math" w:cstheme="minorHAnsi"/>
                            <w:i/>
                            <w:lang w:val="en-GB"/>
                          </w:rPr>
                        </m:ctrlPr>
                      </m:sSubSupPr>
                      <m:e>
                        <m:r>
                          <w:rPr>
                            <w:rFonts w:ascii="Cambria Math" w:hAnsi="Cambria Math" w:cstheme="minorHAnsi"/>
                            <w:lang w:val="en-GB"/>
                          </w:rPr>
                          <m:t>wes</m:t>
                        </m:r>
                      </m:e>
                      <m:sub>
                        <m:r>
                          <w:rPr>
                            <w:rFonts w:ascii="Cambria Math" w:hAnsi="Cambria Math" w:cstheme="minorHAnsi"/>
                            <w:lang w:val="en-GB"/>
                          </w:rPr>
                          <m:t>kj</m:t>
                        </m:r>
                      </m:sub>
                      <m:sup>
                        <m:r>
                          <w:rPr>
                            <w:rFonts w:ascii="Cambria Math" w:hAnsi="Cambria Math" w:cstheme="minorHAnsi"/>
                            <w:lang w:val="en-GB"/>
                          </w:rPr>
                          <m:t>1-</m:t>
                        </m:r>
                        <m:sSub>
                          <m:sSubPr>
                            <m:ctrlPr>
                              <w:rPr>
                                <w:rFonts w:ascii="Cambria Math" w:hAnsi="Cambria Math" w:cstheme="minorHAnsi"/>
                                <w:i/>
                                <w:lang w:val="en-GB"/>
                              </w:rPr>
                            </m:ctrlPr>
                          </m:sSubPr>
                          <m:e>
                            <m:r>
                              <w:rPr>
                                <w:rFonts w:ascii="Cambria Math" w:hAnsi="Cambria Math" w:cstheme="minorHAnsi"/>
                                <w:lang w:val="en-GB"/>
                              </w:rPr>
                              <m:t>μ</m:t>
                            </m:r>
                          </m:e>
                          <m:sub>
                            <m:r>
                              <w:rPr>
                                <w:rFonts w:ascii="Cambria Math" w:hAnsi="Cambria Math" w:cstheme="minorHAnsi"/>
                                <w:lang w:val="en-GB"/>
                              </w:rPr>
                              <m:t>k</m:t>
                            </m:r>
                          </m:sub>
                        </m:sSub>
                      </m:sup>
                    </m:sSubSup>
                  </m:e>
                </m:nary>
                <m:r>
                  <w:rPr>
                    <w:rFonts w:ascii="Cambria Math" w:hAnsi="Cambria Math" w:cstheme="minorHAnsi"/>
                    <w:lang w:val="en-GB"/>
                  </w:rPr>
                  <m:t>+</m:t>
                </m:r>
                <m:sSubSup>
                  <m:sSubSupPr>
                    <m:ctrlPr>
                      <w:rPr>
                        <w:rFonts w:ascii="Cambria Math" w:hAnsi="Cambria Math" w:cstheme="minorHAnsi"/>
                        <w:i/>
                        <w:lang w:val="en-GB"/>
                      </w:rPr>
                    </m:ctrlPr>
                  </m:sSubSupPr>
                  <m:e>
                    <m:r>
                      <w:rPr>
                        <w:rFonts w:ascii="Cambria Math" w:hAnsi="Cambria Math" w:cstheme="minorHAnsi"/>
                        <w:lang w:val="en-GB"/>
                      </w:rPr>
                      <m:t>αdd</m:t>
                    </m:r>
                  </m:e>
                  <m:sub>
                    <m:r>
                      <w:rPr>
                        <w:rFonts w:ascii="Cambria Math" w:hAnsi="Cambria Math" w:cstheme="minorHAnsi"/>
                        <w:lang w:val="en-GB"/>
                      </w:rPr>
                      <m:t>k</m:t>
                    </m:r>
                  </m:sub>
                  <m:sup>
                    <m:sSub>
                      <m:sSubPr>
                        <m:ctrlPr>
                          <w:rPr>
                            <w:rFonts w:ascii="Cambria Math" w:hAnsi="Cambria Math" w:cstheme="minorHAnsi"/>
                            <w:i/>
                            <w:lang w:val="en-GB"/>
                          </w:rPr>
                        </m:ctrlPr>
                      </m:sSubPr>
                      <m:e>
                        <m:r>
                          <w:rPr>
                            <w:rFonts w:ascii="Cambria Math" w:hAnsi="Cambria Math" w:cstheme="minorHAnsi"/>
                            <w:lang w:val="en-GB"/>
                          </w:rPr>
                          <m:t>μ</m:t>
                        </m:r>
                      </m:e>
                      <m:sub>
                        <m:r>
                          <w:rPr>
                            <w:rFonts w:ascii="Cambria Math" w:hAnsi="Cambria Math" w:cstheme="minorHAnsi"/>
                            <w:lang w:val="en-GB"/>
                          </w:rPr>
                          <m:t>k</m:t>
                        </m:r>
                      </m:sub>
                    </m:sSub>
                  </m:sup>
                </m:sSubSup>
                <m:r>
                  <w:rPr>
                    <w:rFonts w:ascii="Cambria Math" w:hAnsi="Cambria Math" w:cstheme="minorHAnsi"/>
                    <w:lang w:val="en-GB"/>
                  </w:rPr>
                  <m:t>.</m:t>
                </m:r>
                <m:sSubSup>
                  <m:sSubSupPr>
                    <m:ctrlPr>
                      <w:rPr>
                        <w:rFonts w:ascii="Cambria Math" w:hAnsi="Cambria Math" w:cstheme="minorHAnsi"/>
                        <w:i/>
                        <w:lang w:val="en-GB"/>
                      </w:rPr>
                    </m:ctrlPr>
                  </m:sSubSupPr>
                  <m:e>
                    <m:r>
                      <w:rPr>
                        <w:rFonts w:ascii="Cambria Math" w:hAnsi="Cambria Math" w:cstheme="minorHAnsi"/>
                        <w:lang w:val="en-GB"/>
                      </w:rPr>
                      <m:t>wdd</m:t>
                    </m:r>
                  </m:e>
                  <m:sub>
                    <m:r>
                      <w:rPr>
                        <w:rFonts w:ascii="Cambria Math" w:hAnsi="Cambria Math" w:cstheme="minorHAnsi"/>
                        <w:lang w:val="en-GB"/>
                      </w:rPr>
                      <m:t>k</m:t>
                    </m:r>
                  </m:sub>
                  <m:sup>
                    <m:r>
                      <w:rPr>
                        <w:rFonts w:ascii="Cambria Math" w:hAnsi="Cambria Math" w:cstheme="minorHAnsi"/>
                        <w:lang w:val="en-GB"/>
                      </w:rPr>
                      <m:t>1-</m:t>
                    </m:r>
                    <m:sSub>
                      <m:sSubPr>
                        <m:ctrlPr>
                          <w:rPr>
                            <w:rFonts w:ascii="Cambria Math" w:hAnsi="Cambria Math" w:cstheme="minorHAnsi"/>
                            <w:i/>
                            <w:lang w:val="en-GB"/>
                          </w:rPr>
                        </m:ctrlPr>
                      </m:sSubPr>
                      <m:e>
                        <m:r>
                          <w:rPr>
                            <w:rFonts w:ascii="Cambria Math" w:hAnsi="Cambria Math" w:cstheme="minorHAnsi"/>
                            <w:lang w:val="en-GB"/>
                          </w:rPr>
                          <m:t>μ</m:t>
                        </m:r>
                      </m:e>
                      <m:sub>
                        <m:r>
                          <w:rPr>
                            <w:rFonts w:ascii="Cambria Math" w:hAnsi="Cambria Math" w:cstheme="minorHAnsi"/>
                            <w:lang w:val="en-GB"/>
                          </w:rPr>
                          <m:t>k</m:t>
                        </m:r>
                      </m:sub>
                    </m:sSub>
                  </m:sup>
                </m:sSubSup>
              </m:e>
            </m:d>
          </m:e>
          <m:sup>
            <m:f>
              <m:fPr>
                <m:ctrlPr>
                  <w:rPr>
                    <w:rFonts w:ascii="Cambria Math" w:hAnsi="Cambria Math" w:cstheme="minorHAnsi"/>
                    <w:i/>
                    <w:lang w:val="en-GB"/>
                  </w:rPr>
                </m:ctrlPr>
              </m:fPr>
              <m:num>
                <m:sSub>
                  <m:sSubPr>
                    <m:ctrlPr>
                      <w:rPr>
                        <w:rFonts w:ascii="Cambria Math" w:hAnsi="Cambria Math" w:cstheme="minorHAnsi"/>
                        <w:i/>
                        <w:lang w:val="en-GB"/>
                      </w:rPr>
                    </m:ctrlPr>
                  </m:sSubPr>
                  <m:e>
                    <m:r>
                      <w:rPr>
                        <w:rFonts w:ascii="Cambria Math" w:hAnsi="Cambria Math" w:cstheme="minorHAnsi"/>
                        <w:lang w:val="en-GB"/>
                      </w:rPr>
                      <m:t>μ</m:t>
                    </m:r>
                  </m:e>
                  <m:sub>
                    <m:r>
                      <w:rPr>
                        <w:rFonts w:ascii="Cambria Math" w:hAnsi="Cambria Math" w:cstheme="minorHAnsi"/>
                        <w:lang w:val="en-GB"/>
                      </w:rPr>
                      <m:t>k</m:t>
                    </m:r>
                  </m:sub>
                </m:sSub>
              </m:num>
              <m:den>
                <m:r>
                  <w:rPr>
                    <w:rFonts w:ascii="Cambria Math" w:hAnsi="Cambria Math" w:cstheme="minorHAnsi"/>
                    <w:lang w:val="en-GB"/>
                  </w:rPr>
                  <m:t>1-</m:t>
                </m:r>
                <m:sSub>
                  <m:sSubPr>
                    <m:ctrlPr>
                      <w:rPr>
                        <w:rFonts w:ascii="Cambria Math" w:hAnsi="Cambria Math" w:cstheme="minorHAnsi"/>
                        <w:i/>
                        <w:lang w:val="en-GB"/>
                      </w:rPr>
                    </m:ctrlPr>
                  </m:sSubPr>
                  <m:e>
                    <m:r>
                      <w:rPr>
                        <w:rFonts w:ascii="Cambria Math" w:hAnsi="Cambria Math" w:cstheme="minorHAnsi"/>
                        <w:lang w:val="en-GB"/>
                      </w:rPr>
                      <m:t>μ</m:t>
                    </m:r>
                  </m:e>
                  <m:sub>
                    <m:r>
                      <w:rPr>
                        <w:rFonts w:ascii="Cambria Math" w:hAnsi="Cambria Math" w:cstheme="minorHAnsi"/>
                        <w:lang w:val="en-GB"/>
                      </w:rPr>
                      <m:t>k</m:t>
                    </m:r>
                  </m:sub>
                </m:sSub>
              </m:den>
            </m:f>
          </m:sup>
        </m:sSup>
        <m:r>
          <w:rPr>
            <w:rFonts w:ascii="Cambria Math" w:hAnsi="Cambria Math" w:cstheme="minorHAnsi"/>
            <w:lang w:val="en-GB"/>
          </w:rPr>
          <m:t xml:space="preserve">  </m:t>
        </m:r>
      </m:oMath>
      <w:r w:rsidR="00036FAA" w:rsidRPr="00F22B8D">
        <w:rPr>
          <w:rFonts w:eastAsiaTheme="minorEastAsia" w:cstheme="minorHAnsi"/>
          <w:lang w:val="en-GB"/>
        </w:rPr>
        <w:tab/>
        <w:t>(4)</w:t>
      </w:r>
    </w:p>
    <w:p w14:paraId="777D87A0" w14:textId="77777777" w:rsidR="00036FAA" w:rsidRPr="00F22B8D" w:rsidRDefault="00036FAA" w:rsidP="00703F14">
      <w:pPr>
        <w:spacing w:after="0" w:line="276" w:lineRule="auto"/>
        <w:rPr>
          <w:rFonts w:cstheme="minorHAnsi"/>
          <w:lang w:val="en-GB"/>
        </w:rPr>
      </w:pPr>
    </w:p>
    <w:p w14:paraId="25C8F9A4" w14:textId="77777777" w:rsidR="00036FAA" w:rsidRPr="00F22B8D" w:rsidRDefault="00036FAA" w:rsidP="00703F14">
      <w:pPr>
        <w:spacing w:after="0" w:line="276" w:lineRule="auto"/>
        <w:rPr>
          <w:rFonts w:cstheme="minorHAnsi"/>
          <w:lang w:val="en-GB"/>
        </w:rPr>
      </w:pPr>
      <w:r w:rsidRPr="00F22B8D">
        <w:rPr>
          <w:rFonts w:cstheme="minorHAnsi"/>
          <w:lang w:val="en-GB"/>
        </w:rPr>
        <w:t>Where:</w:t>
      </w:r>
    </w:p>
    <w:p w14:paraId="2A1DCD70" w14:textId="77777777" w:rsidR="00036FAA" w:rsidRPr="00F22B8D" w:rsidRDefault="00000000" w:rsidP="00703F14">
      <w:pPr>
        <w:spacing w:after="0" w:line="276" w:lineRule="auto"/>
        <w:rPr>
          <w:rFonts w:cstheme="minorHAnsi"/>
          <w:lang w:val="en-GB"/>
        </w:rPr>
      </w:pPr>
      <m:oMath>
        <m:sSub>
          <m:sSubPr>
            <m:ctrlPr>
              <w:rPr>
                <w:rFonts w:ascii="Cambria Math" w:hAnsi="Cambria Math" w:cstheme="minorHAnsi"/>
                <w:i/>
                <w:lang w:val="nl-NL"/>
              </w:rPr>
            </m:ctrlPr>
          </m:sSubPr>
          <m:e>
            <m:r>
              <w:rPr>
                <w:rFonts w:ascii="Cambria Math" w:hAnsi="Cambria Math" w:cstheme="minorHAnsi"/>
              </w:rPr>
              <m:t>es</m:t>
            </m:r>
          </m:e>
          <m:sub>
            <m:r>
              <w:rPr>
                <w:rFonts w:ascii="Cambria Math" w:hAnsi="Cambria Math" w:cstheme="minorHAnsi"/>
              </w:rPr>
              <m:t>kj</m:t>
            </m:r>
          </m:sub>
        </m:sSub>
        <m:r>
          <w:rPr>
            <w:rFonts w:ascii="Cambria Math" w:hAnsi="Cambria Math" w:cstheme="minorHAnsi"/>
            <w:lang w:val="en-GB"/>
          </w:rPr>
          <m:t>:</m:t>
        </m:r>
      </m:oMath>
      <w:r w:rsidR="00036FAA" w:rsidRPr="00F22B8D">
        <w:rPr>
          <w:rFonts w:eastAsiaTheme="minorEastAsia" w:cstheme="minorHAnsi"/>
          <w:lang w:val="en-GB"/>
        </w:rPr>
        <w:t xml:space="preserve"> export supply from country </w:t>
      </w:r>
      <w:r w:rsidR="00036FAA" w:rsidRPr="00F22B8D">
        <w:rPr>
          <w:rFonts w:eastAsiaTheme="minorEastAsia" w:cstheme="minorHAnsi"/>
          <w:i/>
          <w:iCs/>
          <w:lang w:val="en-GB"/>
        </w:rPr>
        <w:t>k</w:t>
      </w:r>
      <w:r w:rsidR="00036FAA" w:rsidRPr="00F22B8D">
        <w:rPr>
          <w:rFonts w:eastAsiaTheme="minorEastAsia" w:cstheme="minorHAnsi"/>
          <w:lang w:val="en-GB"/>
        </w:rPr>
        <w:t xml:space="preserve"> to country </w:t>
      </w:r>
      <w:r w:rsidR="00036FAA" w:rsidRPr="00F22B8D">
        <w:rPr>
          <w:rFonts w:eastAsiaTheme="minorEastAsia" w:cstheme="minorHAnsi"/>
          <w:i/>
          <w:iCs/>
          <w:lang w:val="en-GB"/>
        </w:rPr>
        <w:t>j</w:t>
      </w:r>
      <w:r w:rsidR="00036FAA" w:rsidRPr="00F22B8D">
        <w:rPr>
          <w:rFonts w:eastAsiaTheme="minorEastAsia" w:cstheme="minorHAnsi"/>
          <w:lang w:val="en-GB"/>
        </w:rPr>
        <w:t xml:space="preserve">;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αes</m:t>
            </m:r>
          </m:e>
          <m:sub>
            <m:r>
              <w:rPr>
                <w:rFonts w:ascii="Cambria Math" w:eastAsiaTheme="minorEastAsia" w:hAnsi="Cambria Math" w:cstheme="minorHAnsi"/>
                <w:lang w:val="en-GB"/>
              </w:rPr>
              <m:t>kj</m:t>
            </m:r>
          </m:sub>
        </m:sSub>
        <m:r>
          <w:rPr>
            <w:rFonts w:ascii="Cambria Math" w:eastAsiaTheme="minorEastAsia" w:hAnsi="Cambria Math" w:cstheme="minorHAnsi"/>
            <w:lang w:val="en-GB"/>
          </w:rPr>
          <m:t>:</m:t>
        </m:r>
      </m:oMath>
      <w:r w:rsidR="00036FAA" w:rsidRPr="00F22B8D">
        <w:rPr>
          <w:rFonts w:eastAsiaTheme="minorEastAsia" w:cstheme="minorHAnsi"/>
          <w:lang w:val="en-GB"/>
        </w:rPr>
        <w:t xml:space="preserve"> distribution parameter for the export supply by country </w:t>
      </w:r>
      <w:r w:rsidR="00036FAA" w:rsidRPr="00F22B8D">
        <w:rPr>
          <w:rFonts w:eastAsiaTheme="minorEastAsia" w:cstheme="minorHAnsi"/>
          <w:i/>
          <w:iCs/>
          <w:lang w:val="en-GB"/>
        </w:rPr>
        <w:t>k</w:t>
      </w:r>
      <w:r w:rsidR="00036FAA" w:rsidRPr="00F22B8D">
        <w:rPr>
          <w:rFonts w:eastAsiaTheme="minorEastAsia" w:cstheme="minorHAnsi"/>
          <w:lang w:val="en-GB"/>
        </w:rPr>
        <w:t xml:space="preserve"> to country </w:t>
      </w:r>
      <w:r w:rsidR="00036FAA" w:rsidRPr="00F22B8D">
        <w:rPr>
          <w:rFonts w:eastAsiaTheme="minorEastAsia" w:cstheme="minorHAnsi"/>
          <w:i/>
          <w:iCs/>
          <w:lang w:val="en-GB"/>
        </w:rPr>
        <w:t>j</w:t>
      </w:r>
      <w:r w:rsidR="00036FAA" w:rsidRPr="00F22B8D">
        <w:rPr>
          <w:rFonts w:eastAsiaTheme="minorEastAsia" w:cstheme="minorHAnsi"/>
          <w:lang w:val="en-GB"/>
        </w:rPr>
        <w:t xml:space="preserve">;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αdd</m:t>
            </m:r>
          </m:e>
          <m:sub>
            <m:r>
              <w:rPr>
                <w:rFonts w:ascii="Cambria Math" w:eastAsiaTheme="minorEastAsia" w:hAnsi="Cambria Math" w:cstheme="minorHAnsi"/>
                <w:lang w:val="en-GB"/>
              </w:rPr>
              <m:t>k</m:t>
            </m:r>
          </m:sub>
        </m:sSub>
        <m:r>
          <w:rPr>
            <w:rFonts w:ascii="Cambria Math" w:eastAsiaTheme="minorEastAsia" w:hAnsi="Cambria Math" w:cstheme="minorHAnsi"/>
            <w:lang w:val="en-GB"/>
          </w:rPr>
          <m:t>:</m:t>
        </m:r>
      </m:oMath>
      <w:r w:rsidR="00036FAA" w:rsidRPr="00F22B8D">
        <w:rPr>
          <w:rFonts w:eastAsiaTheme="minorEastAsia" w:cstheme="minorHAnsi"/>
          <w:lang w:val="en-GB"/>
        </w:rPr>
        <w:t xml:space="preserve"> distribution parameter for </w:t>
      </w:r>
      <w:r w:rsidR="00036FAA" w:rsidRPr="00F22B8D">
        <w:rPr>
          <w:rFonts w:cstheme="minorHAnsi"/>
          <w:lang w:val="en-GB"/>
        </w:rPr>
        <w:t xml:space="preserve">domestic consumption in country </w:t>
      </w:r>
      <w:r w:rsidR="00036FAA" w:rsidRPr="00F22B8D">
        <w:rPr>
          <w:rFonts w:cstheme="minorHAnsi"/>
          <w:i/>
          <w:iCs/>
          <w:lang w:val="en-GB"/>
        </w:rPr>
        <w:t xml:space="preserve">k, </w:t>
      </w:r>
      <m:oMath>
        <m:sSub>
          <m:sSubPr>
            <m:ctrlPr>
              <w:rPr>
                <w:rFonts w:ascii="Cambria Math" w:hAnsi="Cambria Math" w:cstheme="minorHAnsi"/>
                <w:i/>
                <w:lang w:val="en-GB"/>
              </w:rPr>
            </m:ctrlPr>
          </m:sSubPr>
          <m:e>
            <m:r>
              <w:rPr>
                <w:rFonts w:ascii="Cambria Math" w:hAnsi="Cambria Math" w:cstheme="minorHAnsi"/>
                <w:lang w:val="en-GB"/>
              </w:rPr>
              <m:t>wes</m:t>
            </m:r>
          </m:e>
          <m:sub>
            <m:r>
              <w:rPr>
                <w:rFonts w:ascii="Cambria Math" w:hAnsi="Cambria Math" w:cstheme="minorHAnsi"/>
                <w:lang w:val="en-GB"/>
              </w:rPr>
              <m:t>kj</m:t>
            </m:r>
          </m:sub>
        </m:sSub>
        <m:r>
          <w:rPr>
            <w:rFonts w:ascii="Cambria Math" w:hAnsi="Cambria Math" w:cstheme="minorHAnsi"/>
            <w:lang w:val="en-GB"/>
          </w:rPr>
          <m:t>:</m:t>
        </m:r>
      </m:oMath>
      <w:r w:rsidR="00036FAA" w:rsidRPr="00F22B8D">
        <w:rPr>
          <w:rFonts w:eastAsiaTheme="minorEastAsia" w:cstheme="minorHAnsi"/>
          <w:iCs/>
          <w:lang w:val="en-GB"/>
        </w:rPr>
        <w:t xml:space="preserve"> export price of export supply by country </w:t>
      </w:r>
      <w:r w:rsidR="00036FAA" w:rsidRPr="00F22B8D">
        <w:rPr>
          <w:rFonts w:eastAsiaTheme="minorEastAsia" w:cstheme="minorHAnsi"/>
          <w:i/>
          <w:lang w:val="en-GB"/>
        </w:rPr>
        <w:t>k</w:t>
      </w:r>
      <w:r w:rsidR="00036FAA" w:rsidRPr="00F22B8D">
        <w:rPr>
          <w:rFonts w:eastAsiaTheme="minorEastAsia" w:cstheme="minorHAnsi"/>
          <w:iCs/>
          <w:lang w:val="en-GB"/>
        </w:rPr>
        <w:t xml:space="preserve"> to country </w:t>
      </w:r>
      <w:r w:rsidR="00036FAA" w:rsidRPr="00F22B8D">
        <w:rPr>
          <w:rFonts w:eastAsiaTheme="minorEastAsia" w:cstheme="minorHAnsi"/>
          <w:i/>
          <w:lang w:val="en-GB"/>
        </w:rPr>
        <w:t>j</w:t>
      </w:r>
      <w:r w:rsidR="00036FAA" w:rsidRPr="00F22B8D">
        <w:rPr>
          <w:rFonts w:eastAsiaTheme="minorEastAsia" w:cstheme="minorHAnsi"/>
          <w:iCs/>
          <w:lang w:val="en-GB"/>
        </w:rPr>
        <w:t xml:space="preserve">; </w:t>
      </w:r>
      <w:r w:rsidR="00036FAA" w:rsidRPr="00F22B8D">
        <w:rPr>
          <w:rFonts w:eastAsiaTheme="minorEastAsia" w:cstheme="minorHAnsi"/>
          <w:i/>
          <w:lang w:val="en-GB"/>
        </w:rPr>
        <w:t xml:space="preserve"> </w:t>
      </w:r>
      <w:r w:rsidR="00036FAA" w:rsidRPr="00F22B8D">
        <w:rPr>
          <w:rFonts w:cstheme="minorHAnsi"/>
          <w:i/>
          <w:iCs/>
          <w:lang w:val="en-GB"/>
        </w:rPr>
        <w:t xml:space="preserve"> </w:t>
      </w:r>
      <m:oMath>
        <m:sSub>
          <m:sSubPr>
            <m:ctrlPr>
              <w:rPr>
                <w:rFonts w:ascii="Cambria Math" w:hAnsi="Cambria Math" w:cstheme="minorHAnsi"/>
                <w:i/>
                <w:lang w:val="en-GB"/>
              </w:rPr>
            </m:ctrlPr>
          </m:sSubPr>
          <m:e>
            <m:r>
              <w:rPr>
                <w:rFonts w:ascii="Cambria Math" w:hAnsi="Cambria Math" w:cstheme="minorHAnsi"/>
                <w:lang w:val="en-GB"/>
              </w:rPr>
              <m:t>wdd</m:t>
            </m:r>
          </m:e>
          <m:sub>
            <m:r>
              <w:rPr>
                <w:rFonts w:ascii="Cambria Math" w:hAnsi="Cambria Math" w:cstheme="minorHAnsi"/>
                <w:lang w:val="en-GB"/>
              </w:rPr>
              <m:t>k</m:t>
            </m:r>
          </m:sub>
        </m:sSub>
        <m:r>
          <w:rPr>
            <w:rFonts w:ascii="Cambria Math" w:hAnsi="Cambria Math" w:cstheme="minorHAnsi"/>
            <w:lang w:val="en-GB"/>
          </w:rPr>
          <m:t>:</m:t>
        </m:r>
      </m:oMath>
      <w:r w:rsidR="00036FAA" w:rsidRPr="00F22B8D">
        <w:rPr>
          <w:rFonts w:eastAsiaTheme="minorEastAsia" w:cstheme="minorHAnsi"/>
          <w:iCs/>
          <w:lang w:val="en-GB"/>
        </w:rPr>
        <w:t xml:space="preserve"> price of domestic consumption in country </w:t>
      </w:r>
      <w:r w:rsidR="00036FAA" w:rsidRPr="00F22B8D">
        <w:rPr>
          <w:rFonts w:eastAsiaTheme="minorEastAsia" w:cstheme="minorHAnsi"/>
          <w:i/>
          <w:lang w:val="en-GB"/>
        </w:rPr>
        <w:t>k</w:t>
      </w:r>
      <w:r w:rsidR="00036FAA" w:rsidRPr="00F22B8D">
        <w:rPr>
          <w:rFonts w:eastAsiaTheme="minorEastAsia" w:cstheme="minorHAnsi"/>
          <w:iCs/>
          <w:lang w:val="en-GB"/>
        </w:rPr>
        <w:t>;</w:t>
      </w:r>
      <m:oMath>
        <m:r>
          <w:rPr>
            <w:rFonts w:ascii="Cambria Math" w:hAnsi="Cambria Math" w:cstheme="minorHAnsi"/>
            <w:lang w:val="en-GB"/>
          </w:rPr>
          <m:t xml:space="preserve"> </m:t>
        </m:r>
        <m:sSub>
          <m:sSubPr>
            <m:ctrlPr>
              <w:rPr>
                <w:rFonts w:ascii="Cambria Math" w:hAnsi="Cambria Math" w:cstheme="minorHAnsi"/>
                <w:i/>
                <w:lang w:val="en-GB"/>
              </w:rPr>
            </m:ctrlPr>
          </m:sSubPr>
          <m:e>
            <m:r>
              <w:rPr>
                <w:rFonts w:ascii="Cambria Math" w:hAnsi="Cambria Math" w:cstheme="minorHAnsi"/>
                <w:lang w:val="en-GB"/>
              </w:rPr>
              <m:t>μ</m:t>
            </m:r>
          </m:e>
          <m:sub>
            <m:r>
              <w:rPr>
                <w:rFonts w:ascii="Cambria Math" w:hAnsi="Cambria Math" w:cstheme="minorHAnsi"/>
                <w:lang w:val="en-GB"/>
              </w:rPr>
              <m:t>k</m:t>
            </m:r>
          </m:sub>
        </m:sSub>
        <m:r>
          <w:rPr>
            <w:rFonts w:ascii="Cambria Math" w:hAnsi="Cambria Math" w:cstheme="minorHAnsi"/>
            <w:lang w:val="en-GB"/>
          </w:rPr>
          <m:t>:</m:t>
        </m:r>
      </m:oMath>
      <w:r w:rsidR="00036FAA" w:rsidRPr="00F22B8D">
        <w:rPr>
          <w:rFonts w:eastAsiaTheme="minorEastAsia" w:cstheme="minorHAnsi"/>
          <w:lang w:val="en-GB"/>
        </w:rPr>
        <w:t xml:space="preserve"> transformation elasticity for supply in country </w:t>
      </w:r>
      <w:r w:rsidR="00036FAA" w:rsidRPr="00F22B8D">
        <w:rPr>
          <w:rFonts w:eastAsiaTheme="minorEastAsia" w:cstheme="minorHAnsi"/>
          <w:i/>
          <w:iCs/>
          <w:lang w:val="en-GB"/>
        </w:rPr>
        <w:t>k</w:t>
      </w:r>
      <w:r w:rsidR="00036FAA" w:rsidRPr="00F22B8D">
        <w:rPr>
          <w:rFonts w:eastAsiaTheme="minorEastAsia" w:cstheme="minorHAnsi"/>
          <w:lang w:val="en-GB"/>
        </w:rPr>
        <w:t>.</w:t>
      </w:r>
    </w:p>
    <w:p w14:paraId="545F18C1" w14:textId="77777777" w:rsidR="00036FAA" w:rsidRPr="00F22B8D" w:rsidRDefault="00036FAA" w:rsidP="00703F14">
      <w:pPr>
        <w:spacing w:after="0" w:line="276" w:lineRule="auto"/>
        <w:rPr>
          <w:rFonts w:cstheme="minorHAnsi"/>
          <w:lang w:val="en-GB"/>
        </w:rPr>
      </w:pPr>
    </w:p>
    <w:p w14:paraId="5F458080" w14:textId="12E52130" w:rsidR="00036FAA" w:rsidRPr="00F22B8D" w:rsidRDefault="00036FAA" w:rsidP="00703F14">
      <w:pPr>
        <w:spacing w:after="0" w:line="276" w:lineRule="auto"/>
        <w:rPr>
          <w:rFonts w:cstheme="minorHAnsi"/>
          <w:lang w:val="en-GB"/>
        </w:rPr>
      </w:pPr>
      <w:r w:rsidRPr="00F22B8D">
        <w:rPr>
          <w:rFonts w:cstheme="minorHAnsi"/>
          <w:lang w:val="en-GB"/>
        </w:rPr>
        <w:t xml:space="preserve">The import price of country </w:t>
      </w:r>
      <w:r w:rsidRPr="00F22B8D">
        <w:rPr>
          <w:rFonts w:cstheme="minorHAnsi"/>
          <w:i/>
          <w:iCs/>
          <w:lang w:val="en-GB"/>
        </w:rPr>
        <w:t>k</w:t>
      </w:r>
      <w:r w:rsidRPr="00F22B8D">
        <w:rPr>
          <w:rFonts w:cstheme="minorHAnsi"/>
          <w:lang w:val="en-GB"/>
        </w:rPr>
        <w:t xml:space="preserve"> for the product from country </w:t>
      </w:r>
      <w:proofErr w:type="spellStart"/>
      <w:r w:rsidRPr="00F22B8D">
        <w:rPr>
          <w:rFonts w:cstheme="minorHAnsi"/>
          <w:i/>
          <w:iCs/>
          <w:lang w:val="en-GB"/>
        </w:rPr>
        <w:t>i</w:t>
      </w:r>
      <w:proofErr w:type="spellEnd"/>
      <w:r w:rsidRPr="00F22B8D">
        <w:rPr>
          <w:rFonts w:cstheme="minorHAnsi"/>
          <w:lang w:val="en-GB"/>
        </w:rPr>
        <w:t xml:space="preserve"> another country in the EA</w:t>
      </w:r>
      <w:r w:rsidR="00402C49">
        <w:rPr>
          <w:rFonts w:cstheme="minorHAnsi"/>
          <w:lang w:val="en-GB"/>
        </w:rPr>
        <w:t>U</w:t>
      </w:r>
      <w:r w:rsidRPr="00F22B8D">
        <w:rPr>
          <w:rFonts w:cstheme="minorHAnsi"/>
          <w:lang w:val="en-GB"/>
        </w:rPr>
        <w:t xml:space="preserve"> (</w:t>
      </w:r>
      <m:oMath>
        <m:sSub>
          <m:sSubPr>
            <m:ctrlPr>
              <w:rPr>
                <w:rFonts w:ascii="Cambria Math" w:hAnsi="Cambria Math" w:cstheme="minorHAnsi"/>
                <w:i/>
                <w:lang w:val="en-GB"/>
              </w:rPr>
            </m:ctrlPr>
          </m:sSubPr>
          <m:e>
            <m:r>
              <w:rPr>
                <w:rFonts w:ascii="Cambria Math" w:hAnsi="Cambria Math" w:cstheme="minorHAnsi"/>
                <w:lang w:val="en-GB"/>
              </w:rPr>
              <m:t>wid</m:t>
            </m:r>
          </m:e>
          <m:sub>
            <m:r>
              <w:rPr>
                <w:rFonts w:ascii="Cambria Math" w:hAnsi="Cambria Math" w:cstheme="minorHAnsi"/>
                <w:lang w:val="en-GB"/>
              </w:rPr>
              <m:t>ki</m:t>
            </m:r>
          </m:sub>
        </m:sSub>
      </m:oMath>
      <w:r w:rsidRPr="00F22B8D">
        <w:rPr>
          <w:rFonts w:eastAsiaTheme="minorEastAsia" w:cstheme="minorHAnsi"/>
          <w:lang w:val="en-GB"/>
        </w:rPr>
        <w:t xml:space="preserve">) </w:t>
      </w:r>
      <w:r w:rsidRPr="00F22B8D">
        <w:rPr>
          <w:rFonts w:cstheme="minorHAnsi"/>
          <w:lang w:val="en-GB"/>
        </w:rPr>
        <w:t xml:space="preserve">equals the export price </w:t>
      </w:r>
      <m:oMath>
        <m:sSub>
          <m:sSubPr>
            <m:ctrlPr>
              <w:rPr>
                <w:rFonts w:ascii="Cambria Math" w:hAnsi="Cambria Math" w:cstheme="minorHAnsi"/>
                <w:i/>
                <w:lang w:val="en-GB"/>
              </w:rPr>
            </m:ctrlPr>
          </m:sSubPr>
          <m:e>
            <m:r>
              <w:rPr>
                <w:rFonts w:ascii="Cambria Math" w:hAnsi="Cambria Math" w:cstheme="minorHAnsi"/>
                <w:lang w:val="en-GB"/>
              </w:rPr>
              <m:t>wes</m:t>
            </m:r>
          </m:e>
          <m:sub>
            <m:r>
              <w:rPr>
                <w:rFonts w:ascii="Cambria Math" w:hAnsi="Cambria Math" w:cstheme="minorHAnsi"/>
                <w:lang w:val="en-GB"/>
              </w:rPr>
              <m:t>ik</m:t>
            </m:r>
          </m:sub>
        </m:sSub>
      </m:oMath>
      <w:r w:rsidRPr="00F22B8D">
        <w:rPr>
          <w:rFonts w:cstheme="minorHAnsi"/>
          <w:lang w:val="en-GB"/>
        </w:rPr>
        <w:t xml:space="preserve"> of the commodity produced in country </w:t>
      </w:r>
      <w:proofErr w:type="spellStart"/>
      <w:r w:rsidRPr="00F22B8D">
        <w:rPr>
          <w:rFonts w:cstheme="minorHAnsi"/>
          <w:i/>
          <w:iCs/>
          <w:lang w:val="en-GB"/>
        </w:rPr>
        <w:t>i</w:t>
      </w:r>
      <w:proofErr w:type="spellEnd"/>
      <w:r w:rsidRPr="00F22B8D">
        <w:rPr>
          <w:rFonts w:cstheme="minorHAnsi"/>
          <w:lang w:val="en-GB"/>
        </w:rPr>
        <w:t xml:space="preserve"> for export to country </w:t>
      </w:r>
      <w:r w:rsidRPr="00F22B8D">
        <w:rPr>
          <w:rFonts w:cstheme="minorHAnsi"/>
          <w:i/>
          <w:iCs/>
          <w:lang w:val="en-GB"/>
        </w:rPr>
        <w:t>k</w:t>
      </w:r>
      <w:r w:rsidRPr="00F22B8D">
        <w:rPr>
          <w:rFonts w:cstheme="minorHAnsi"/>
          <w:lang w:val="en-GB"/>
        </w:rPr>
        <w:t xml:space="preserve"> plus </w:t>
      </w:r>
      <w:r w:rsidR="00502535">
        <w:rPr>
          <w:rFonts w:cstheme="minorHAnsi"/>
          <w:lang w:val="en-GB"/>
        </w:rPr>
        <w:t xml:space="preserve">(percentage) </w:t>
      </w:r>
      <w:r w:rsidRPr="00F22B8D">
        <w:rPr>
          <w:rFonts w:cstheme="minorHAnsi"/>
          <w:lang w:val="en-GB"/>
        </w:rPr>
        <w:t>trade costs (</w:t>
      </w:r>
      <m:oMath>
        <m:sSub>
          <m:sSubPr>
            <m:ctrlPr>
              <w:rPr>
                <w:rFonts w:ascii="Cambria Math" w:hAnsi="Cambria Math" w:cstheme="minorHAnsi"/>
                <w:i/>
                <w:lang w:val="en-GB"/>
              </w:rPr>
            </m:ctrlPr>
          </m:sSubPr>
          <m:e>
            <m:r>
              <w:rPr>
                <w:rFonts w:ascii="Cambria Math" w:hAnsi="Cambria Math" w:cstheme="minorHAnsi"/>
                <w:lang w:val="en-GB"/>
              </w:rPr>
              <m:t>t</m:t>
            </m:r>
          </m:e>
          <m:sub>
            <m:r>
              <w:rPr>
                <w:rFonts w:ascii="Cambria Math" w:hAnsi="Cambria Math" w:cstheme="minorHAnsi"/>
                <w:lang w:val="en-GB"/>
              </w:rPr>
              <m:t>ki</m:t>
            </m:r>
          </m:sub>
        </m:sSub>
        <m:r>
          <w:rPr>
            <w:rFonts w:ascii="Cambria Math" w:hAnsi="Cambria Math" w:cstheme="minorHAnsi"/>
            <w:lang w:val="en-GB"/>
          </w:rPr>
          <m:t xml:space="preserve">, </m:t>
        </m:r>
      </m:oMath>
      <w:r w:rsidRPr="00F22B8D">
        <w:rPr>
          <w:rFonts w:cstheme="minorHAnsi"/>
          <w:lang w:val="en-GB"/>
        </w:rPr>
        <w:t>including transport costs and tariffs):</w:t>
      </w:r>
    </w:p>
    <w:p w14:paraId="085F86EB" w14:textId="77777777" w:rsidR="00036FAA" w:rsidRPr="00F22B8D" w:rsidRDefault="00000000" w:rsidP="00703F14">
      <w:pPr>
        <w:tabs>
          <w:tab w:val="right" w:pos="8505"/>
        </w:tabs>
        <w:spacing w:after="0" w:line="276" w:lineRule="auto"/>
        <w:rPr>
          <w:rFonts w:cstheme="minorHAnsi"/>
          <w:lang w:val="en-GB"/>
        </w:rPr>
      </w:pPr>
      <m:oMath>
        <m:sSub>
          <m:sSubPr>
            <m:ctrlPr>
              <w:rPr>
                <w:rFonts w:ascii="Cambria Math" w:hAnsi="Cambria Math" w:cstheme="minorHAnsi"/>
                <w:i/>
                <w:lang w:val="en-GB"/>
              </w:rPr>
            </m:ctrlPr>
          </m:sSubPr>
          <m:e>
            <m:r>
              <w:rPr>
                <w:rFonts w:ascii="Cambria Math" w:hAnsi="Cambria Math" w:cstheme="minorHAnsi"/>
                <w:lang w:val="en-GB"/>
              </w:rPr>
              <m:t>wid</m:t>
            </m:r>
          </m:e>
          <m:sub>
            <m:r>
              <w:rPr>
                <w:rFonts w:ascii="Cambria Math" w:hAnsi="Cambria Math" w:cstheme="minorHAnsi"/>
                <w:lang w:val="en-GB"/>
              </w:rPr>
              <m:t>ki</m:t>
            </m:r>
          </m:sub>
        </m:sSub>
        <m:r>
          <w:rPr>
            <w:rFonts w:ascii="Cambria Math" w:hAnsi="Cambria Math" w:cstheme="minorHAnsi"/>
            <w:lang w:val="en-GB"/>
          </w:rPr>
          <m:t>=</m:t>
        </m:r>
        <m:d>
          <m:dPr>
            <m:ctrlPr>
              <w:rPr>
                <w:rFonts w:ascii="Cambria Math" w:hAnsi="Cambria Math" w:cstheme="minorHAnsi"/>
                <w:i/>
                <w:lang w:val="en-GB"/>
              </w:rPr>
            </m:ctrlPr>
          </m:dPr>
          <m:e>
            <m:r>
              <w:rPr>
                <w:rFonts w:ascii="Cambria Math" w:hAnsi="Cambria Math" w:cstheme="minorHAnsi"/>
                <w:lang w:val="en-GB"/>
              </w:rPr>
              <m:t>1+</m:t>
            </m:r>
            <m:sSub>
              <m:sSubPr>
                <m:ctrlPr>
                  <w:rPr>
                    <w:rFonts w:ascii="Cambria Math" w:hAnsi="Cambria Math" w:cstheme="minorHAnsi"/>
                    <w:i/>
                    <w:lang w:val="en-GB"/>
                  </w:rPr>
                </m:ctrlPr>
              </m:sSubPr>
              <m:e>
                <m:r>
                  <w:rPr>
                    <w:rFonts w:ascii="Cambria Math" w:hAnsi="Cambria Math" w:cstheme="minorHAnsi"/>
                    <w:lang w:val="en-GB"/>
                  </w:rPr>
                  <m:t>t</m:t>
                </m:r>
              </m:e>
              <m:sub>
                <m:r>
                  <w:rPr>
                    <w:rFonts w:ascii="Cambria Math" w:hAnsi="Cambria Math" w:cstheme="minorHAnsi"/>
                    <w:lang w:val="en-GB"/>
                  </w:rPr>
                  <m:t>ki</m:t>
                </m:r>
              </m:sub>
            </m:sSub>
          </m:e>
        </m:d>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wes</m:t>
            </m:r>
          </m:e>
          <m:sub>
            <m:r>
              <w:rPr>
                <w:rFonts w:ascii="Cambria Math" w:hAnsi="Cambria Math" w:cstheme="minorHAnsi"/>
                <w:lang w:val="en-GB"/>
              </w:rPr>
              <m:t>ik</m:t>
            </m:r>
          </m:sub>
        </m:sSub>
      </m:oMath>
      <w:r w:rsidR="00036FAA" w:rsidRPr="00F22B8D">
        <w:rPr>
          <w:rFonts w:eastAsiaTheme="minorEastAsia" w:cstheme="minorHAnsi"/>
          <w:lang w:val="en-GB"/>
        </w:rPr>
        <w:t xml:space="preserve">       </w:t>
      </w:r>
      <m:oMath>
        <m:r>
          <w:rPr>
            <w:rFonts w:ascii="Cambria Math" w:eastAsiaTheme="minorEastAsia" w:hAnsi="Cambria Math" w:cstheme="minorHAnsi"/>
            <w:lang w:val="en-GB"/>
          </w:rPr>
          <m:t>k≠i</m:t>
        </m:r>
      </m:oMath>
      <w:r w:rsidR="00036FAA" w:rsidRPr="00F22B8D">
        <w:rPr>
          <w:rFonts w:eastAsiaTheme="minorEastAsia" w:cstheme="minorHAnsi"/>
          <w:lang w:val="en-GB"/>
        </w:rPr>
        <w:tab/>
        <w:t>(5)</w:t>
      </w:r>
    </w:p>
    <w:p w14:paraId="53C7A5BC" w14:textId="77777777" w:rsidR="00036FAA" w:rsidRPr="00F22B8D" w:rsidRDefault="00036FAA" w:rsidP="00703F14">
      <w:pPr>
        <w:spacing w:after="0" w:line="276" w:lineRule="auto"/>
        <w:rPr>
          <w:rFonts w:cstheme="minorHAnsi"/>
          <w:lang w:val="en-GB"/>
        </w:rPr>
      </w:pPr>
    </w:p>
    <w:p w14:paraId="2D2DF843" w14:textId="77777777" w:rsidR="00036FAA" w:rsidRPr="00F22B8D" w:rsidRDefault="00036FAA" w:rsidP="00703F14">
      <w:pPr>
        <w:spacing w:after="0" w:line="276" w:lineRule="auto"/>
        <w:rPr>
          <w:rFonts w:cstheme="minorHAnsi"/>
          <w:lang w:val="en-GB"/>
        </w:rPr>
      </w:pPr>
      <w:r w:rsidRPr="00F22B8D">
        <w:rPr>
          <w:rFonts w:cstheme="minorHAnsi"/>
          <w:lang w:val="en-GB"/>
        </w:rPr>
        <w:t>Import demand equals export supply:</w:t>
      </w:r>
    </w:p>
    <w:p w14:paraId="5799E972" w14:textId="77777777" w:rsidR="00036FAA" w:rsidRPr="00F22B8D" w:rsidRDefault="00000000" w:rsidP="00703F14">
      <w:pPr>
        <w:tabs>
          <w:tab w:val="right" w:pos="8505"/>
        </w:tabs>
        <w:spacing w:after="0" w:line="276" w:lineRule="auto"/>
        <w:rPr>
          <w:rFonts w:cstheme="minorHAnsi"/>
          <w:lang w:val="en-GB"/>
        </w:rPr>
      </w:pPr>
      <m:oMath>
        <m:sSub>
          <m:sSubPr>
            <m:ctrlPr>
              <w:rPr>
                <w:rFonts w:ascii="Cambria Math" w:hAnsi="Cambria Math" w:cstheme="minorHAnsi"/>
                <w:i/>
                <w:lang w:val="nl-NL"/>
              </w:rPr>
            </m:ctrlPr>
          </m:sSubPr>
          <m:e>
            <m:r>
              <w:rPr>
                <w:rFonts w:ascii="Cambria Math" w:hAnsi="Cambria Math" w:cstheme="minorHAnsi"/>
              </w:rPr>
              <m:t>id</m:t>
            </m:r>
          </m:e>
          <m:sub>
            <m:r>
              <w:rPr>
                <w:rFonts w:ascii="Cambria Math" w:hAnsi="Cambria Math" w:cstheme="minorHAnsi"/>
              </w:rPr>
              <m:t>ki</m:t>
            </m:r>
          </m:sub>
        </m:sSub>
        <m:r>
          <w:rPr>
            <w:rFonts w:ascii="Cambria Math" w:hAnsi="Cambria Math" w:cstheme="minorHAnsi"/>
            <w:lang w:val="en-GB"/>
          </w:rPr>
          <m:t>=</m:t>
        </m:r>
        <m:sSub>
          <m:sSubPr>
            <m:ctrlPr>
              <w:rPr>
                <w:rFonts w:ascii="Cambria Math" w:hAnsi="Cambria Math" w:cstheme="minorHAnsi"/>
                <w:i/>
                <w:lang w:val="nl-NL"/>
              </w:rPr>
            </m:ctrlPr>
          </m:sSubPr>
          <m:e>
            <m:r>
              <w:rPr>
                <w:rFonts w:ascii="Cambria Math" w:hAnsi="Cambria Math" w:cstheme="minorHAnsi"/>
              </w:rPr>
              <m:t>es</m:t>
            </m:r>
          </m:e>
          <m:sub>
            <m:r>
              <w:rPr>
                <w:rFonts w:ascii="Cambria Math" w:hAnsi="Cambria Math" w:cstheme="minorHAnsi"/>
              </w:rPr>
              <m:t>ik</m:t>
            </m:r>
          </m:sub>
        </m:sSub>
      </m:oMath>
      <w:r w:rsidR="00036FAA" w:rsidRPr="00F22B8D">
        <w:rPr>
          <w:rFonts w:eastAsiaTheme="minorEastAsia" w:cstheme="minorHAnsi"/>
          <w:lang w:val="en-GB"/>
        </w:rPr>
        <w:t xml:space="preserve">       </w:t>
      </w:r>
      <m:oMath>
        <m:r>
          <w:rPr>
            <w:rFonts w:ascii="Cambria Math" w:eastAsiaTheme="minorEastAsia" w:hAnsi="Cambria Math" w:cstheme="minorHAnsi"/>
            <w:lang w:val="en-GB"/>
          </w:rPr>
          <m:t>k≠i</m:t>
        </m:r>
      </m:oMath>
      <w:r w:rsidR="00036FAA" w:rsidRPr="00F22B8D">
        <w:rPr>
          <w:rFonts w:eastAsiaTheme="minorEastAsia" w:cstheme="minorHAnsi"/>
          <w:lang w:val="en-GB"/>
        </w:rPr>
        <w:tab/>
        <w:t>(6)</w:t>
      </w:r>
    </w:p>
    <w:p w14:paraId="469DA2B7" w14:textId="77777777" w:rsidR="00036FAA" w:rsidRPr="00F22B8D" w:rsidRDefault="00036FAA" w:rsidP="00703F14">
      <w:pPr>
        <w:spacing w:after="0" w:line="276" w:lineRule="auto"/>
        <w:rPr>
          <w:rFonts w:cstheme="minorHAnsi"/>
          <w:lang w:val="en-GB"/>
        </w:rPr>
      </w:pPr>
    </w:p>
    <w:p w14:paraId="28781A54" w14:textId="77777777" w:rsidR="00036FAA" w:rsidRPr="00F22B8D" w:rsidRDefault="00036FAA" w:rsidP="00703F14">
      <w:pPr>
        <w:spacing w:after="0" w:line="276" w:lineRule="auto"/>
        <w:rPr>
          <w:rFonts w:cstheme="minorHAnsi"/>
          <w:lang w:val="en-GB"/>
        </w:rPr>
      </w:pPr>
      <w:r w:rsidRPr="00F22B8D">
        <w:rPr>
          <w:rFonts w:cstheme="minorHAnsi"/>
          <w:lang w:val="en-GB"/>
        </w:rPr>
        <w:t>To allow for a solution the value of domestic supply should equal the value of exports plus domestic consumption and the value of domestic production and imports.</w:t>
      </w:r>
    </w:p>
    <w:p w14:paraId="2296C5CF" w14:textId="77777777" w:rsidR="00036FAA" w:rsidRPr="00F22B8D" w:rsidRDefault="00036FAA" w:rsidP="00703F14">
      <w:pPr>
        <w:spacing w:after="0" w:line="276" w:lineRule="auto"/>
        <w:rPr>
          <w:rFonts w:cstheme="minorHAnsi"/>
          <w:lang w:val="en-GB"/>
        </w:rPr>
      </w:pPr>
    </w:p>
    <w:p w14:paraId="0D2F6002" w14:textId="77777777" w:rsidR="00036FAA" w:rsidRPr="00F22B8D" w:rsidRDefault="00000000" w:rsidP="00703F14">
      <w:pPr>
        <w:tabs>
          <w:tab w:val="right" w:pos="8505"/>
        </w:tabs>
        <w:spacing w:after="0" w:line="276" w:lineRule="auto"/>
        <w:rPr>
          <w:rFonts w:eastAsiaTheme="minorEastAsia" w:cstheme="minorHAnsi"/>
          <w:lang w:val="en-GB"/>
        </w:rPr>
      </w:pPr>
      <m:oMath>
        <m:sSub>
          <m:sSubPr>
            <m:ctrlPr>
              <w:rPr>
                <w:rFonts w:ascii="Cambria Math" w:hAnsi="Cambria Math" w:cstheme="minorHAnsi"/>
                <w:i/>
                <w:lang w:val="nl-NL"/>
              </w:rPr>
            </m:ctrlPr>
          </m:sSubPr>
          <m:e>
            <m:r>
              <w:rPr>
                <w:rFonts w:ascii="Cambria Math" w:hAnsi="Cambria Math" w:cstheme="minorHAnsi"/>
              </w:rPr>
              <m:t>ys</m:t>
            </m:r>
          </m:e>
          <m:sub>
            <m:r>
              <w:rPr>
                <w:rFonts w:ascii="Cambria Math" w:hAnsi="Cambria Math" w:cstheme="minorHAnsi"/>
              </w:rPr>
              <m:t>k</m:t>
            </m:r>
          </m:sub>
        </m:sSub>
        <m:r>
          <w:rPr>
            <w:rFonts w:ascii="Cambria Math" w:hAnsi="Cambria Math" w:cstheme="minorHAnsi"/>
            <w:lang w:val="en-GB"/>
          </w:rPr>
          <m:t>.</m:t>
        </m:r>
        <m:sSub>
          <m:sSubPr>
            <m:ctrlPr>
              <w:rPr>
                <w:rFonts w:ascii="Cambria Math" w:hAnsi="Cambria Math" w:cstheme="minorHAnsi"/>
                <w:i/>
                <w:lang w:val="nl-NL"/>
              </w:rPr>
            </m:ctrlPr>
          </m:sSubPr>
          <m:e>
            <m:r>
              <w:rPr>
                <w:rFonts w:ascii="Cambria Math" w:hAnsi="Cambria Math" w:cstheme="minorHAnsi"/>
              </w:rPr>
              <m:t>wys</m:t>
            </m:r>
          </m:e>
          <m:sub>
            <m:r>
              <w:rPr>
                <w:rFonts w:ascii="Cambria Math" w:hAnsi="Cambria Math" w:cstheme="minorHAnsi"/>
              </w:rPr>
              <m:t>k</m:t>
            </m:r>
          </m:sub>
        </m:sSub>
        <m:r>
          <w:rPr>
            <w:rFonts w:ascii="Cambria Math" w:hAnsi="Cambria Math" w:cstheme="minorHAnsi"/>
            <w:lang w:val="en-GB"/>
          </w:rPr>
          <m:t>+</m:t>
        </m:r>
        <m:nary>
          <m:naryPr>
            <m:chr m:val="∑"/>
            <m:limLoc m:val="undOvr"/>
            <m:ctrlPr>
              <w:rPr>
                <w:rFonts w:ascii="Cambria Math" w:hAnsi="Cambria Math" w:cstheme="minorHAnsi"/>
                <w:i/>
                <w:lang w:val="nl-NL"/>
              </w:rPr>
            </m:ctrlPr>
          </m:naryPr>
          <m:sub>
            <m:r>
              <w:rPr>
                <w:rFonts w:ascii="Cambria Math" w:hAnsi="Cambria Math" w:cstheme="minorHAnsi"/>
              </w:rPr>
              <m:t>k</m:t>
            </m:r>
            <m:r>
              <w:rPr>
                <w:rFonts w:ascii="Cambria Math" w:hAnsi="Cambria Math" w:cstheme="minorHAnsi"/>
                <w:lang w:val="en-GB"/>
              </w:rPr>
              <m:t>≠</m:t>
            </m:r>
            <m:r>
              <w:rPr>
                <w:rFonts w:ascii="Cambria Math" w:hAnsi="Cambria Math" w:cstheme="minorHAnsi"/>
              </w:rPr>
              <m:t>i</m:t>
            </m:r>
          </m:sub>
          <m:sup>
            <m:r>
              <w:rPr>
                <w:rFonts w:ascii="Cambria Math" w:hAnsi="Cambria Math" w:cstheme="minorHAnsi"/>
              </w:rPr>
              <m:t>K</m:t>
            </m:r>
            <m:r>
              <w:rPr>
                <w:rFonts w:ascii="Cambria Math" w:hAnsi="Cambria Math" w:cstheme="minorHAnsi"/>
                <w:lang w:val="en-GB"/>
              </w:rPr>
              <m:t>+1</m:t>
            </m:r>
          </m:sup>
          <m:e>
            <m:sSub>
              <m:sSubPr>
                <m:ctrlPr>
                  <w:rPr>
                    <w:rFonts w:ascii="Cambria Math" w:hAnsi="Cambria Math" w:cstheme="minorHAnsi"/>
                    <w:i/>
                    <w:lang w:val="nl-NL"/>
                  </w:rPr>
                </m:ctrlPr>
              </m:sSubPr>
              <m:e>
                <m:r>
                  <w:rPr>
                    <w:rFonts w:ascii="Cambria Math" w:hAnsi="Cambria Math" w:cstheme="minorHAnsi"/>
                  </w:rPr>
                  <m:t>id</m:t>
                </m:r>
              </m:e>
              <m:sub>
                <m:r>
                  <w:rPr>
                    <w:rFonts w:ascii="Cambria Math" w:hAnsi="Cambria Math" w:cstheme="minorHAnsi"/>
                  </w:rPr>
                  <m:t>ki</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wid</m:t>
                </m:r>
              </m:e>
              <m:sub>
                <m:r>
                  <w:rPr>
                    <w:rFonts w:ascii="Cambria Math" w:hAnsi="Cambria Math" w:cstheme="minorHAnsi"/>
                    <w:lang w:val="en-GB"/>
                  </w:rPr>
                  <m:t>ki</m:t>
                </m:r>
              </m:sub>
            </m:sSub>
          </m:e>
        </m:nary>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ds</m:t>
            </m:r>
          </m:e>
          <m:sub>
            <m:r>
              <w:rPr>
                <w:rFonts w:ascii="Cambria Math" w:hAnsi="Cambria Math" w:cstheme="minorHAnsi"/>
                <w:lang w:val="en-GB"/>
              </w:rPr>
              <m:t>k</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wdd</m:t>
            </m:r>
          </m:e>
          <m:sub>
            <m:r>
              <w:rPr>
                <w:rFonts w:ascii="Cambria Math" w:hAnsi="Cambria Math" w:cstheme="minorHAnsi"/>
                <w:lang w:val="en-GB"/>
              </w:rPr>
              <m:t>k</m:t>
            </m:r>
          </m:sub>
        </m:sSub>
      </m:oMath>
      <w:r w:rsidR="00036FAA" w:rsidRPr="00F22B8D">
        <w:rPr>
          <w:rFonts w:eastAsiaTheme="minorEastAsia" w:cstheme="minorHAnsi"/>
          <w:lang w:val="en-GB"/>
        </w:rPr>
        <w:tab/>
        <w:t>(7)</w:t>
      </w:r>
    </w:p>
    <w:p w14:paraId="6D82DCFA" w14:textId="77777777" w:rsidR="00036FAA" w:rsidRPr="00F22B8D" w:rsidRDefault="00036FAA" w:rsidP="00703F14">
      <w:pPr>
        <w:tabs>
          <w:tab w:val="right" w:pos="8505"/>
        </w:tabs>
        <w:spacing w:after="0" w:line="276" w:lineRule="auto"/>
        <w:rPr>
          <w:rFonts w:cstheme="minorHAnsi"/>
          <w:lang w:val="en-GB"/>
        </w:rPr>
      </w:pPr>
    </w:p>
    <w:p w14:paraId="5064621F" w14:textId="77777777" w:rsidR="00036FAA" w:rsidRPr="00F22B8D" w:rsidRDefault="00000000" w:rsidP="00703F14">
      <w:pPr>
        <w:tabs>
          <w:tab w:val="right" w:pos="8505"/>
        </w:tabs>
        <w:spacing w:after="0" w:line="276" w:lineRule="auto"/>
        <w:rPr>
          <w:rFonts w:cstheme="minorHAnsi"/>
          <w:lang w:val="en-GB"/>
        </w:rPr>
      </w:pPr>
      <m:oMath>
        <m:sSub>
          <m:sSubPr>
            <m:ctrlPr>
              <w:rPr>
                <w:rFonts w:ascii="Cambria Math" w:hAnsi="Cambria Math" w:cstheme="minorHAnsi"/>
                <w:i/>
                <w:lang w:val="nl-NL"/>
              </w:rPr>
            </m:ctrlPr>
          </m:sSubPr>
          <m:e>
            <m:r>
              <w:rPr>
                <w:rFonts w:ascii="Cambria Math" w:hAnsi="Cambria Math" w:cstheme="minorHAnsi"/>
              </w:rPr>
              <m:t>dd</m:t>
            </m:r>
          </m:e>
          <m:sub>
            <m:r>
              <w:rPr>
                <w:rFonts w:ascii="Cambria Math" w:hAnsi="Cambria Math" w:cstheme="minorHAnsi"/>
              </w:rPr>
              <m:t>i</m:t>
            </m:r>
          </m:sub>
        </m:sSub>
        <m:r>
          <w:rPr>
            <w:rFonts w:ascii="Cambria Math" w:hAnsi="Cambria Math" w:cstheme="minorHAnsi"/>
            <w:lang w:val="en-GB"/>
          </w:rPr>
          <m:t>.</m:t>
        </m:r>
        <m:sSub>
          <m:sSubPr>
            <m:ctrlPr>
              <w:rPr>
                <w:rFonts w:ascii="Cambria Math" w:hAnsi="Cambria Math" w:cstheme="minorHAnsi"/>
                <w:i/>
                <w:lang w:val="nl-NL"/>
              </w:rPr>
            </m:ctrlPr>
          </m:sSubPr>
          <m:e>
            <m:r>
              <w:rPr>
                <w:rFonts w:ascii="Cambria Math" w:hAnsi="Cambria Math" w:cstheme="minorHAnsi"/>
              </w:rPr>
              <m:t>wdd</m:t>
            </m:r>
          </m:e>
          <m:sub>
            <m:r>
              <w:rPr>
                <w:rFonts w:ascii="Cambria Math" w:hAnsi="Cambria Math" w:cstheme="minorHAnsi"/>
              </w:rPr>
              <m:t>i</m:t>
            </m:r>
          </m:sub>
        </m:sSub>
        <m:r>
          <w:rPr>
            <w:rFonts w:ascii="Cambria Math" w:hAnsi="Cambria Math" w:cstheme="minorHAnsi"/>
            <w:lang w:val="en-GB"/>
          </w:rPr>
          <m:t>+</m:t>
        </m:r>
        <m:nary>
          <m:naryPr>
            <m:chr m:val="∑"/>
            <m:limLoc m:val="undOvr"/>
            <m:ctrlPr>
              <w:rPr>
                <w:rFonts w:ascii="Cambria Math" w:hAnsi="Cambria Math" w:cstheme="minorHAnsi"/>
                <w:i/>
                <w:lang w:val="nl-NL"/>
              </w:rPr>
            </m:ctrlPr>
          </m:naryPr>
          <m:sub>
            <m:r>
              <w:rPr>
                <w:rFonts w:ascii="Cambria Math" w:hAnsi="Cambria Math" w:cstheme="minorHAnsi"/>
              </w:rPr>
              <m:t>k</m:t>
            </m:r>
            <m:r>
              <w:rPr>
                <w:rFonts w:ascii="Cambria Math" w:hAnsi="Cambria Math" w:cstheme="minorHAnsi"/>
                <w:lang w:val="en-GB"/>
              </w:rPr>
              <m:t>≠</m:t>
            </m:r>
            <m:r>
              <w:rPr>
                <w:rFonts w:ascii="Cambria Math" w:hAnsi="Cambria Math" w:cstheme="minorHAnsi"/>
              </w:rPr>
              <m:t>i</m:t>
            </m:r>
          </m:sub>
          <m:sup>
            <m:r>
              <w:rPr>
                <w:rFonts w:ascii="Cambria Math" w:hAnsi="Cambria Math" w:cstheme="minorHAnsi"/>
              </w:rPr>
              <m:t>K</m:t>
            </m:r>
            <m:r>
              <w:rPr>
                <w:rFonts w:ascii="Cambria Math" w:hAnsi="Cambria Math" w:cstheme="minorHAnsi"/>
                <w:lang w:val="en-GB"/>
              </w:rPr>
              <m:t>+1</m:t>
            </m:r>
          </m:sup>
          <m:e>
            <m:sSub>
              <m:sSubPr>
                <m:ctrlPr>
                  <w:rPr>
                    <w:rFonts w:ascii="Cambria Math" w:hAnsi="Cambria Math" w:cstheme="minorHAnsi"/>
                    <w:i/>
                    <w:lang w:val="nl-NL"/>
                  </w:rPr>
                </m:ctrlPr>
              </m:sSubPr>
              <m:e>
                <m:r>
                  <w:rPr>
                    <w:rFonts w:ascii="Cambria Math" w:hAnsi="Cambria Math" w:cstheme="minorHAnsi"/>
                  </w:rPr>
                  <m:t>es</m:t>
                </m:r>
              </m:e>
              <m:sub>
                <m:r>
                  <w:rPr>
                    <w:rFonts w:ascii="Cambria Math" w:hAnsi="Cambria Math" w:cstheme="minorHAnsi"/>
                  </w:rPr>
                  <m:t>ij</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wes</m:t>
                </m:r>
              </m:e>
              <m:sub>
                <m:r>
                  <w:rPr>
                    <w:rFonts w:ascii="Cambria Math" w:hAnsi="Cambria Math" w:cstheme="minorHAnsi"/>
                    <w:lang w:val="en-GB"/>
                  </w:rPr>
                  <m:t>ij</m:t>
                </m:r>
              </m:sub>
            </m:sSub>
          </m:e>
        </m:nary>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ds</m:t>
            </m:r>
          </m:e>
          <m:sub>
            <m:r>
              <w:rPr>
                <w:rFonts w:ascii="Cambria Math" w:hAnsi="Cambria Math" w:cstheme="minorHAnsi"/>
                <w:lang w:val="en-GB"/>
              </w:rPr>
              <m:t>k</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wds</m:t>
            </m:r>
          </m:e>
          <m:sub>
            <m:r>
              <w:rPr>
                <w:rFonts w:ascii="Cambria Math" w:hAnsi="Cambria Math" w:cstheme="minorHAnsi"/>
                <w:lang w:val="en-GB"/>
              </w:rPr>
              <m:t>k</m:t>
            </m:r>
          </m:sub>
        </m:sSub>
      </m:oMath>
      <w:r w:rsidR="00036FAA" w:rsidRPr="00F22B8D">
        <w:rPr>
          <w:rFonts w:eastAsiaTheme="minorEastAsia" w:cstheme="minorHAnsi"/>
          <w:lang w:val="en-GB"/>
        </w:rPr>
        <w:tab/>
        <w:t>(8)</w:t>
      </w:r>
    </w:p>
    <w:p w14:paraId="3615307B" w14:textId="77777777" w:rsidR="00036FAA" w:rsidRPr="00F22B8D" w:rsidRDefault="00036FAA" w:rsidP="00703F14">
      <w:pPr>
        <w:spacing w:after="0" w:line="276" w:lineRule="auto"/>
        <w:rPr>
          <w:rFonts w:cstheme="minorHAnsi"/>
          <w:lang w:val="en-GB"/>
        </w:rPr>
      </w:pPr>
    </w:p>
    <w:p w14:paraId="65F1A3C4" w14:textId="77777777" w:rsidR="00036FAA" w:rsidRPr="00F22B8D" w:rsidRDefault="00036FAA" w:rsidP="00703F14">
      <w:pPr>
        <w:spacing w:after="0" w:line="276" w:lineRule="auto"/>
        <w:rPr>
          <w:rFonts w:cstheme="minorHAnsi"/>
          <w:lang w:val="en-GB"/>
        </w:rPr>
      </w:pPr>
    </w:p>
    <w:p w14:paraId="0224822E" w14:textId="77777777" w:rsidR="00036FAA" w:rsidRPr="00F22B8D" w:rsidRDefault="00036FAA" w:rsidP="00703F14">
      <w:pPr>
        <w:spacing w:after="0" w:line="276" w:lineRule="auto"/>
        <w:rPr>
          <w:rFonts w:cstheme="minorHAnsi"/>
          <w:lang w:val="en-GB"/>
        </w:rPr>
      </w:pPr>
      <w:r w:rsidRPr="00F22B8D">
        <w:rPr>
          <w:rFonts w:cstheme="minorHAnsi"/>
          <w:lang w:val="en-GB"/>
        </w:rPr>
        <w:t>Where:</w:t>
      </w:r>
    </w:p>
    <w:p w14:paraId="4DA2C85F" w14:textId="77777777" w:rsidR="00036FAA" w:rsidRPr="00F22B8D" w:rsidRDefault="00000000" w:rsidP="00703F14">
      <w:pPr>
        <w:spacing w:after="0" w:line="276" w:lineRule="auto"/>
        <w:rPr>
          <w:rFonts w:cstheme="minorHAnsi"/>
          <w:lang w:val="en-GB"/>
        </w:rPr>
      </w:pPr>
      <m:oMath>
        <m:sSub>
          <m:sSubPr>
            <m:ctrlPr>
              <w:rPr>
                <w:rFonts w:ascii="Cambria Math" w:hAnsi="Cambria Math" w:cstheme="minorHAnsi"/>
                <w:i/>
                <w:lang w:val="en-GB"/>
              </w:rPr>
            </m:ctrlPr>
          </m:sSubPr>
          <m:e>
            <m:r>
              <w:rPr>
                <w:rFonts w:ascii="Cambria Math" w:hAnsi="Cambria Math" w:cstheme="minorHAnsi"/>
                <w:lang w:val="en-GB"/>
              </w:rPr>
              <m:t>wdd</m:t>
            </m:r>
          </m:e>
          <m:sub>
            <m:r>
              <w:rPr>
                <w:rFonts w:ascii="Cambria Math" w:hAnsi="Cambria Math" w:cstheme="minorHAnsi"/>
                <w:lang w:val="en-GB"/>
              </w:rPr>
              <m:t>k</m:t>
            </m:r>
          </m:sub>
        </m:sSub>
        <m:r>
          <w:rPr>
            <w:rFonts w:ascii="Cambria Math" w:hAnsi="Cambria Math" w:cstheme="minorHAnsi"/>
            <w:lang w:val="en-GB"/>
          </w:rPr>
          <m:t>:</m:t>
        </m:r>
      </m:oMath>
      <w:r w:rsidR="00036FAA" w:rsidRPr="00F22B8D">
        <w:rPr>
          <w:rFonts w:eastAsiaTheme="minorEastAsia" w:cstheme="minorHAnsi"/>
          <w:lang w:val="en-GB"/>
        </w:rPr>
        <w:t xml:space="preserve"> price of domestic supply (demand side) in country </w:t>
      </w:r>
      <w:r w:rsidR="00036FAA" w:rsidRPr="00F22B8D">
        <w:rPr>
          <w:rFonts w:eastAsiaTheme="minorEastAsia" w:cstheme="minorHAnsi"/>
          <w:i/>
          <w:iCs/>
          <w:lang w:val="en-GB"/>
        </w:rPr>
        <w:t>k</w:t>
      </w:r>
      <w:r w:rsidR="00036FAA" w:rsidRPr="00F22B8D">
        <w:rPr>
          <w:rFonts w:eastAsiaTheme="minorEastAsia" w:cstheme="minorHAnsi"/>
          <w:lang w:val="en-GB"/>
        </w:rPr>
        <w:t xml:space="preserve">, </w:t>
      </w:r>
      <m:oMath>
        <m:sSub>
          <m:sSubPr>
            <m:ctrlPr>
              <w:rPr>
                <w:rFonts w:ascii="Cambria Math" w:hAnsi="Cambria Math" w:cstheme="minorHAnsi"/>
                <w:i/>
                <w:lang w:val="en-GB"/>
              </w:rPr>
            </m:ctrlPr>
          </m:sSubPr>
          <m:e>
            <m:r>
              <w:rPr>
                <w:rFonts w:ascii="Cambria Math" w:hAnsi="Cambria Math" w:cstheme="minorHAnsi"/>
                <w:lang w:val="en-GB"/>
              </w:rPr>
              <m:t>wds</m:t>
            </m:r>
          </m:e>
          <m:sub>
            <m:r>
              <w:rPr>
                <w:rFonts w:ascii="Cambria Math" w:hAnsi="Cambria Math" w:cstheme="minorHAnsi"/>
                <w:lang w:val="en-GB"/>
              </w:rPr>
              <m:t>i</m:t>
            </m:r>
          </m:sub>
        </m:sSub>
        <m:r>
          <w:rPr>
            <w:rFonts w:ascii="Cambria Math" w:hAnsi="Cambria Math" w:cstheme="minorHAnsi"/>
            <w:lang w:val="en-GB"/>
          </w:rPr>
          <m:t>:</m:t>
        </m:r>
      </m:oMath>
      <w:r w:rsidR="00036FAA" w:rsidRPr="00F22B8D">
        <w:rPr>
          <w:rFonts w:eastAsiaTheme="minorEastAsia" w:cstheme="minorHAnsi"/>
          <w:lang w:val="en-GB"/>
        </w:rPr>
        <w:t xml:space="preserve"> price of domestic supply (supply side) in country </w:t>
      </w:r>
      <w:r w:rsidR="00036FAA" w:rsidRPr="00F22B8D">
        <w:rPr>
          <w:rFonts w:eastAsiaTheme="minorEastAsia" w:cstheme="minorHAnsi"/>
          <w:i/>
          <w:iCs/>
          <w:lang w:val="en-GB"/>
        </w:rPr>
        <w:t>k</w:t>
      </w:r>
      <w:r w:rsidR="00036FAA" w:rsidRPr="00F22B8D">
        <w:rPr>
          <w:rFonts w:eastAsiaTheme="minorEastAsia" w:cstheme="minorHAnsi"/>
          <w:lang w:val="en-GB"/>
        </w:rPr>
        <w:t>.</w:t>
      </w:r>
    </w:p>
    <w:p w14:paraId="78EDBE0D" w14:textId="77777777" w:rsidR="00036FAA" w:rsidRPr="00F22B8D" w:rsidRDefault="00036FAA" w:rsidP="00703F14">
      <w:pPr>
        <w:spacing w:after="0" w:line="276" w:lineRule="auto"/>
        <w:rPr>
          <w:rFonts w:cstheme="minorHAnsi"/>
          <w:lang w:val="en-GB"/>
        </w:rPr>
      </w:pPr>
    </w:p>
    <w:p w14:paraId="53A0EBE3" w14:textId="77777777" w:rsidR="00036FAA" w:rsidRPr="00F22B8D" w:rsidRDefault="00036FAA" w:rsidP="00703F14">
      <w:pPr>
        <w:spacing w:after="0" w:line="276" w:lineRule="auto"/>
        <w:rPr>
          <w:rFonts w:cstheme="minorHAnsi"/>
          <w:lang w:val="en-GB"/>
        </w:rPr>
      </w:pPr>
      <w:r w:rsidRPr="00F22B8D">
        <w:rPr>
          <w:rFonts w:cstheme="minorHAnsi"/>
          <w:lang w:val="en-GB"/>
        </w:rPr>
        <w:t xml:space="preserve">Price of domestic supply differs between the demand and supply side. We assume this percentage difference </w:t>
      </w:r>
      <m:oMath>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r</m:t>
            </m:r>
          </m:e>
          <m:sub>
            <m:r>
              <w:rPr>
                <w:rFonts w:ascii="Cambria Math" w:hAnsi="Cambria Math" w:cstheme="minorHAnsi"/>
                <w:lang w:val="en-GB"/>
              </w:rPr>
              <m:t>k</m:t>
            </m:r>
          </m:sub>
        </m:sSub>
        <m:r>
          <w:rPr>
            <w:rFonts w:ascii="Cambria Math" w:hAnsi="Cambria Math" w:cstheme="minorHAnsi"/>
            <w:lang w:val="en-GB"/>
          </w:rPr>
          <m:t>)</m:t>
        </m:r>
      </m:oMath>
      <w:r w:rsidRPr="00F22B8D">
        <w:rPr>
          <w:rFonts w:cstheme="minorHAnsi"/>
          <w:lang w:val="en-GB"/>
        </w:rPr>
        <w:t xml:space="preserve"> to be constant:</w:t>
      </w:r>
    </w:p>
    <w:p w14:paraId="5F864458" w14:textId="77777777" w:rsidR="00036FAA" w:rsidRPr="00F22B8D" w:rsidRDefault="00000000" w:rsidP="00703F14">
      <w:pPr>
        <w:tabs>
          <w:tab w:val="right" w:pos="8505"/>
        </w:tabs>
        <w:spacing w:after="0" w:line="276" w:lineRule="auto"/>
        <w:rPr>
          <w:rFonts w:cstheme="minorHAnsi"/>
          <w:lang w:val="en-GB"/>
        </w:rPr>
      </w:pPr>
      <m:oMath>
        <m:sSub>
          <m:sSubPr>
            <m:ctrlPr>
              <w:rPr>
                <w:rFonts w:ascii="Cambria Math" w:hAnsi="Cambria Math" w:cstheme="minorHAnsi"/>
                <w:i/>
                <w:lang w:val="en-GB"/>
              </w:rPr>
            </m:ctrlPr>
          </m:sSubPr>
          <m:e>
            <m:r>
              <w:rPr>
                <w:rFonts w:ascii="Cambria Math" w:hAnsi="Cambria Math" w:cstheme="minorHAnsi"/>
                <w:lang w:val="en-GB"/>
              </w:rPr>
              <m:t>wds</m:t>
            </m:r>
          </m:e>
          <m:sub>
            <m:r>
              <w:rPr>
                <w:rFonts w:ascii="Cambria Math" w:hAnsi="Cambria Math" w:cstheme="minorHAnsi"/>
                <w:lang w:val="en-GB"/>
              </w:rPr>
              <m:t>k</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wds</m:t>
            </m:r>
          </m:e>
          <m:sub>
            <m:r>
              <w:rPr>
                <w:rFonts w:ascii="Cambria Math" w:hAnsi="Cambria Math" w:cstheme="minorHAnsi"/>
                <w:lang w:val="en-GB"/>
              </w:rPr>
              <m:t>k</m:t>
            </m:r>
          </m:sub>
        </m:sSub>
        <m:r>
          <w:rPr>
            <w:rFonts w:ascii="Cambria Math" w:hAnsi="Cambria Math" w:cstheme="minorHAnsi"/>
            <w:lang w:val="en-GB"/>
          </w:rPr>
          <m:t>(1+</m:t>
        </m:r>
        <m:sSub>
          <m:sSubPr>
            <m:ctrlPr>
              <w:rPr>
                <w:rFonts w:ascii="Cambria Math" w:hAnsi="Cambria Math" w:cstheme="minorHAnsi"/>
                <w:i/>
                <w:lang w:val="en-GB"/>
              </w:rPr>
            </m:ctrlPr>
          </m:sSubPr>
          <m:e>
            <m:r>
              <w:rPr>
                <w:rFonts w:ascii="Cambria Math" w:hAnsi="Cambria Math" w:cstheme="minorHAnsi"/>
                <w:lang w:val="en-GB"/>
              </w:rPr>
              <m:t>r</m:t>
            </m:r>
          </m:e>
          <m:sub>
            <m:r>
              <w:rPr>
                <w:rFonts w:ascii="Cambria Math" w:hAnsi="Cambria Math" w:cstheme="minorHAnsi"/>
                <w:lang w:val="en-GB"/>
              </w:rPr>
              <m:t>k</m:t>
            </m:r>
          </m:sub>
        </m:sSub>
        <m:r>
          <w:rPr>
            <w:rFonts w:ascii="Cambria Math" w:hAnsi="Cambria Math" w:cstheme="minorHAnsi"/>
            <w:lang w:val="en-GB"/>
          </w:rPr>
          <m:t>)</m:t>
        </m:r>
      </m:oMath>
      <w:r w:rsidR="00036FAA" w:rsidRPr="00F22B8D">
        <w:rPr>
          <w:rFonts w:eastAsiaTheme="minorEastAsia" w:cstheme="minorHAnsi"/>
          <w:lang w:val="en-GB"/>
        </w:rPr>
        <w:tab/>
        <w:t>(9)</w:t>
      </w:r>
    </w:p>
    <w:p w14:paraId="3CF8DEDA" w14:textId="77777777" w:rsidR="00036FAA" w:rsidRPr="00F22B8D" w:rsidRDefault="00036FAA" w:rsidP="00703F14">
      <w:pPr>
        <w:spacing w:after="0" w:line="276" w:lineRule="auto"/>
        <w:rPr>
          <w:rFonts w:cstheme="minorHAnsi"/>
          <w:lang w:val="en-GB"/>
        </w:rPr>
      </w:pPr>
    </w:p>
    <w:p w14:paraId="328A26D7" w14:textId="77777777" w:rsidR="00036FAA" w:rsidRPr="00F22B8D" w:rsidRDefault="00036FAA" w:rsidP="00703F14">
      <w:pPr>
        <w:spacing w:after="0" w:line="276" w:lineRule="auto"/>
        <w:rPr>
          <w:rFonts w:cstheme="minorHAnsi"/>
          <w:lang w:val="en-GB"/>
        </w:rPr>
      </w:pPr>
      <w:r w:rsidRPr="00F22B8D">
        <w:rPr>
          <w:rFonts w:cstheme="minorHAnsi"/>
          <w:lang w:val="en-GB"/>
        </w:rPr>
        <w:t>The supply of domestic production is modelled by:</w:t>
      </w:r>
    </w:p>
    <w:p w14:paraId="7900D12E" w14:textId="77777777" w:rsidR="00036FAA" w:rsidRPr="00F22B8D" w:rsidRDefault="00000000" w:rsidP="00703F14">
      <w:pPr>
        <w:tabs>
          <w:tab w:val="right" w:pos="8505"/>
        </w:tabs>
        <w:spacing w:after="0" w:line="276" w:lineRule="auto"/>
        <w:rPr>
          <w:rFonts w:cstheme="minorHAnsi"/>
          <w:lang w:val="en-GB"/>
        </w:rPr>
      </w:pPr>
      <m:oMath>
        <m:sSub>
          <m:sSubPr>
            <m:ctrlPr>
              <w:rPr>
                <w:rFonts w:ascii="Cambria Math" w:hAnsi="Cambria Math" w:cstheme="minorHAnsi"/>
                <w:i/>
                <w:lang w:val="nl-NL"/>
              </w:rPr>
            </m:ctrlPr>
          </m:sSubPr>
          <m:e>
            <m:r>
              <w:rPr>
                <w:rFonts w:ascii="Cambria Math" w:hAnsi="Cambria Math" w:cstheme="minorHAnsi"/>
              </w:rPr>
              <m:t>ys</m:t>
            </m:r>
          </m:e>
          <m:sub>
            <m:r>
              <w:rPr>
                <w:rFonts w:ascii="Cambria Math" w:hAnsi="Cambria Math" w:cstheme="minorHAnsi"/>
              </w:rPr>
              <m:t>k</m:t>
            </m:r>
          </m:sub>
        </m:sSub>
        <m:r>
          <w:rPr>
            <w:rFonts w:ascii="Cambria Math" w:hAnsi="Cambria Math" w:cstheme="minorHAnsi"/>
            <w:lang w:val="en-GB"/>
          </w:rPr>
          <m:t>=</m:t>
        </m:r>
        <m:sSub>
          <m:sSubPr>
            <m:ctrlPr>
              <w:rPr>
                <w:rFonts w:ascii="Cambria Math" w:hAnsi="Cambria Math" w:cstheme="minorHAnsi"/>
                <w:i/>
                <w:lang w:val="nl-NL"/>
              </w:rPr>
            </m:ctrlPr>
          </m:sSubPr>
          <m:e>
            <m:r>
              <w:rPr>
                <w:rFonts w:ascii="Cambria Math" w:hAnsi="Cambria Math" w:cstheme="minorHAnsi"/>
              </w:rPr>
              <m:t>αs</m:t>
            </m:r>
          </m:e>
          <m:sub>
            <m:r>
              <w:rPr>
                <w:rFonts w:ascii="Cambria Math" w:hAnsi="Cambria Math" w:cstheme="minorHAnsi"/>
              </w:rPr>
              <m:t>k</m:t>
            </m:r>
          </m:sub>
        </m:sSub>
        <m:r>
          <w:rPr>
            <w:rFonts w:ascii="Cambria Math" w:hAnsi="Cambria Math" w:cstheme="minorHAnsi"/>
            <w:lang w:val="en-GB"/>
          </w:rPr>
          <m:t>+</m:t>
        </m:r>
        <m:sSub>
          <m:sSubPr>
            <m:ctrlPr>
              <w:rPr>
                <w:rFonts w:ascii="Cambria Math" w:hAnsi="Cambria Math" w:cstheme="minorHAnsi"/>
                <w:i/>
                <w:lang w:val="nl-NL"/>
              </w:rPr>
            </m:ctrlPr>
          </m:sSubPr>
          <m:e>
            <m:r>
              <w:rPr>
                <w:rFonts w:ascii="Cambria Math" w:hAnsi="Cambria Math" w:cstheme="minorHAnsi"/>
              </w:rPr>
              <m:t>βs</m:t>
            </m:r>
          </m:e>
          <m:sub>
            <m:r>
              <w:rPr>
                <w:rFonts w:ascii="Cambria Math" w:hAnsi="Cambria Math" w:cstheme="minorHAnsi"/>
              </w:rPr>
              <m:t>k</m:t>
            </m:r>
          </m:sub>
        </m:sSub>
        <m:f>
          <m:fPr>
            <m:ctrlPr>
              <w:rPr>
                <w:rFonts w:ascii="Cambria Math" w:hAnsi="Cambria Math" w:cstheme="minorHAnsi"/>
                <w:i/>
                <w:lang w:val="nl-NL"/>
              </w:rPr>
            </m:ctrlPr>
          </m:fPr>
          <m:num>
            <m:sSub>
              <m:sSubPr>
                <m:ctrlPr>
                  <w:rPr>
                    <w:rFonts w:ascii="Cambria Math" w:hAnsi="Cambria Math" w:cstheme="minorHAnsi"/>
                    <w:i/>
                    <w:lang w:val="nl-NL"/>
                  </w:rPr>
                </m:ctrlPr>
              </m:sSubPr>
              <m:e>
                <m:r>
                  <w:rPr>
                    <w:rFonts w:ascii="Cambria Math" w:hAnsi="Cambria Math" w:cstheme="minorHAnsi"/>
                  </w:rPr>
                  <m:t>wys</m:t>
                </m:r>
              </m:e>
              <m:sub>
                <m:r>
                  <w:rPr>
                    <w:rFonts w:ascii="Cambria Math" w:hAnsi="Cambria Math" w:cstheme="minorHAnsi"/>
                  </w:rPr>
                  <m:t>k</m:t>
                </m:r>
              </m:sub>
            </m:sSub>
          </m:num>
          <m:den>
            <m:sSub>
              <m:sSubPr>
                <m:ctrlPr>
                  <w:rPr>
                    <w:rFonts w:ascii="Cambria Math" w:hAnsi="Cambria Math" w:cstheme="minorHAnsi"/>
                    <w:i/>
                    <w:lang w:val="nl-NL"/>
                  </w:rPr>
                </m:ctrlPr>
              </m:sSubPr>
              <m:e>
                <m:r>
                  <w:rPr>
                    <w:rFonts w:ascii="Cambria Math" w:hAnsi="Cambria Math" w:cstheme="minorHAnsi"/>
                  </w:rPr>
                  <m:t>cost</m:t>
                </m:r>
              </m:e>
              <m:sub>
                <m:r>
                  <w:rPr>
                    <w:rFonts w:ascii="Cambria Math" w:hAnsi="Cambria Math" w:cstheme="minorHAnsi"/>
                  </w:rPr>
                  <m:t>k</m:t>
                </m:r>
              </m:sub>
            </m:sSub>
          </m:den>
        </m:f>
      </m:oMath>
      <w:r w:rsidR="00036FAA" w:rsidRPr="00F22B8D">
        <w:rPr>
          <w:rFonts w:eastAsiaTheme="minorEastAsia" w:cstheme="minorHAnsi"/>
          <w:lang w:val="en-GB"/>
        </w:rPr>
        <w:tab/>
        <w:t>(10)</w:t>
      </w:r>
    </w:p>
    <w:p w14:paraId="2F65D210" w14:textId="77777777" w:rsidR="00036FAA" w:rsidRPr="00F22B8D" w:rsidRDefault="00036FAA" w:rsidP="00703F14">
      <w:pPr>
        <w:spacing w:after="0" w:line="276" w:lineRule="auto"/>
        <w:rPr>
          <w:rFonts w:cstheme="minorHAnsi"/>
          <w:lang w:val="en-GB"/>
        </w:rPr>
      </w:pPr>
    </w:p>
    <w:p w14:paraId="70388F7E" w14:textId="77777777" w:rsidR="00036FAA" w:rsidRPr="00F22B8D" w:rsidRDefault="00036FAA" w:rsidP="00703F14">
      <w:pPr>
        <w:spacing w:after="0" w:line="276" w:lineRule="auto"/>
        <w:rPr>
          <w:rFonts w:cstheme="minorHAnsi"/>
          <w:lang w:val="en-GB"/>
        </w:rPr>
      </w:pPr>
      <w:r w:rsidRPr="00F22B8D">
        <w:rPr>
          <w:rFonts w:cstheme="minorHAnsi"/>
          <w:lang w:val="en-GB"/>
        </w:rPr>
        <w:t xml:space="preserve">Where: </w:t>
      </w:r>
    </w:p>
    <w:p w14:paraId="44E5D341" w14:textId="77777777" w:rsidR="00036FAA" w:rsidRPr="00F22B8D" w:rsidRDefault="00000000" w:rsidP="00703F14">
      <w:pPr>
        <w:spacing w:after="0" w:line="276" w:lineRule="auto"/>
        <w:rPr>
          <w:rFonts w:eastAsiaTheme="minorEastAsia" w:cstheme="minorHAnsi"/>
          <w:lang w:val="en-GB"/>
        </w:rPr>
      </w:pPr>
      <m:oMath>
        <m:sSub>
          <m:sSubPr>
            <m:ctrlPr>
              <w:rPr>
                <w:rFonts w:ascii="Cambria Math" w:hAnsi="Cambria Math" w:cstheme="minorHAnsi"/>
                <w:i/>
                <w:lang w:val="en-GB"/>
              </w:rPr>
            </m:ctrlPr>
          </m:sSubPr>
          <m:e>
            <m:r>
              <w:rPr>
                <w:rFonts w:ascii="Cambria Math" w:hAnsi="Cambria Math" w:cstheme="minorHAnsi"/>
                <w:lang w:val="en-GB"/>
              </w:rPr>
              <m:t>cost</m:t>
            </m:r>
          </m:e>
          <m:sub>
            <m:r>
              <w:rPr>
                <w:rFonts w:ascii="Cambria Math" w:hAnsi="Cambria Math" w:cstheme="minorHAnsi"/>
                <w:lang w:val="en-GB"/>
              </w:rPr>
              <m:t>k</m:t>
            </m:r>
          </m:sub>
        </m:sSub>
        <m:r>
          <w:rPr>
            <w:rFonts w:ascii="Cambria Math" w:hAnsi="Cambria Math" w:cstheme="minorHAnsi"/>
            <w:lang w:val="en-GB"/>
          </w:rPr>
          <m:t>:</m:t>
        </m:r>
      </m:oMath>
      <w:r w:rsidR="00036FAA" w:rsidRPr="00F22B8D">
        <w:rPr>
          <w:rFonts w:eastAsiaTheme="minorEastAsia" w:cstheme="minorHAnsi"/>
          <w:lang w:val="en-GB"/>
        </w:rPr>
        <w:t xml:space="preserve"> price index of cost in country k to make the supply function homogenous of degree 0. </w:t>
      </w:r>
      <m:oMath>
        <m:sSub>
          <m:sSubPr>
            <m:ctrlPr>
              <w:rPr>
                <w:rFonts w:ascii="Cambria Math" w:hAnsi="Cambria Math" w:cstheme="minorHAnsi"/>
                <w:i/>
                <w:lang w:val="en-GB"/>
              </w:rPr>
            </m:ctrlPr>
          </m:sSubPr>
          <m:e>
            <m:r>
              <w:rPr>
                <w:rFonts w:ascii="Cambria Math" w:hAnsi="Cambria Math" w:cstheme="minorHAnsi"/>
                <w:lang w:val="en-GB"/>
              </w:rPr>
              <m:t>αs</m:t>
            </m:r>
          </m:e>
          <m:sub>
            <m:r>
              <w:rPr>
                <w:rFonts w:ascii="Cambria Math" w:hAnsi="Cambria Math" w:cstheme="minorHAnsi"/>
                <w:lang w:val="en-GB"/>
              </w:rPr>
              <m:t>k</m:t>
            </m:r>
          </m:sub>
        </m:sSub>
      </m:oMath>
      <w:r w:rsidR="00036FAA" w:rsidRPr="00F22B8D">
        <w:rPr>
          <w:rFonts w:cstheme="minorHAnsi"/>
          <w:lang w:val="en-GB"/>
        </w:rPr>
        <w:t xml:space="preserve"> and </w:t>
      </w:r>
      <m:oMath>
        <m:sSub>
          <m:sSubPr>
            <m:ctrlPr>
              <w:rPr>
                <w:rFonts w:ascii="Cambria Math" w:hAnsi="Cambria Math" w:cstheme="minorHAnsi"/>
                <w:i/>
                <w:lang w:val="en-GB"/>
              </w:rPr>
            </m:ctrlPr>
          </m:sSubPr>
          <m:e>
            <m:r>
              <w:rPr>
                <w:rFonts w:ascii="Cambria Math" w:hAnsi="Cambria Math" w:cstheme="minorHAnsi"/>
                <w:lang w:val="en-GB"/>
              </w:rPr>
              <m:t>βs</m:t>
            </m:r>
          </m:e>
          <m:sub>
            <m:r>
              <w:rPr>
                <w:rFonts w:ascii="Cambria Math" w:hAnsi="Cambria Math" w:cstheme="minorHAnsi"/>
                <w:lang w:val="en-GB"/>
              </w:rPr>
              <m:t>k</m:t>
            </m:r>
          </m:sub>
        </m:sSub>
      </m:oMath>
      <w:r w:rsidR="00036FAA" w:rsidRPr="00F22B8D">
        <w:rPr>
          <w:rFonts w:eastAsiaTheme="minorEastAsia" w:cstheme="minorHAnsi"/>
          <w:lang w:val="en-GB"/>
        </w:rPr>
        <w:t xml:space="preserve"> coefficients.</w:t>
      </w:r>
    </w:p>
    <w:p w14:paraId="3FE62F78" w14:textId="77777777" w:rsidR="00036FAA" w:rsidRPr="00F22B8D" w:rsidRDefault="00036FAA" w:rsidP="00703F14">
      <w:pPr>
        <w:spacing w:after="0" w:line="276" w:lineRule="auto"/>
        <w:rPr>
          <w:rFonts w:cstheme="minorHAnsi"/>
          <w:lang w:val="en-GB"/>
        </w:rPr>
      </w:pPr>
    </w:p>
    <w:p w14:paraId="7CB7D3AD" w14:textId="77777777" w:rsidR="00036FAA" w:rsidRPr="00F22B8D" w:rsidRDefault="00036FAA" w:rsidP="00703F14">
      <w:pPr>
        <w:tabs>
          <w:tab w:val="right" w:pos="8505"/>
        </w:tabs>
        <w:spacing w:after="0" w:line="276" w:lineRule="auto"/>
        <w:rPr>
          <w:rFonts w:eastAsiaTheme="minorEastAsia" w:cstheme="minorHAnsi"/>
          <w:lang w:val="en-GB"/>
        </w:rPr>
      </w:pPr>
      <w:r w:rsidRPr="00F22B8D">
        <w:rPr>
          <w:rFonts w:eastAsiaTheme="minorEastAsia" w:cstheme="minorHAnsi"/>
          <w:lang w:val="en-GB"/>
        </w:rPr>
        <w:t>The demand for the domestic consumption good is given by:</w:t>
      </w:r>
    </w:p>
    <w:p w14:paraId="33407FD2" w14:textId="77777777" w:rsidR="00036FAA" w:rsidRPr="00F22B8D" w:rsidRDefault="00000000" w:rsidP="00703F14">
      <w:pPr>
        <w:tabs>
          <w:tab w:val="right" w:pos="8505"/>
        </w:tabs>
        <w:spacing w:after="0" w:line="276" w:lineRule="auto"/>
        <w:rPr>
          <w:rFonts w:cstheme="minorHAnsi"/>
          <w:lang w:val="en-GB"/>
        </w:rPr>
      </w:pPr>
      <m:oMath>
        <m:sSub>
          <m:sSubPr>
            <m:ctrlPr>
              <w:rPr>
                <w:rFonts w:ascii="Cambria Math" w:hAnsi="Cambria Math" w:cstheme="minorHAnsi"/>
                <w:i/>
                <w:lang w:val="nl-NL"/>
              </w:rPr>
            </m:ctrlPr>
          </m:sSubPr>
          <m:e>
            <m:r>
              <w:rPr>
                <w:rFonts w:ascii="Cambria Math" w:hAnsi="Cambria Math" w:cstheme="minorHAnsi"/>
              </w:rPr>
              <m:t>dd</m:t>
            </m:r>
          </m:e>
          <m:sub>
            <m:r>
              <w:rPr>
                <w:rFonts w:ascii="Cambria Math" w:hAnsi="Cambria Math" w:cstheme="minorHAnsi"/>
              </w:rPr>
              <m:t>k</m:t>
            </m:r>
          </m:sub>
        </m:sSub>
        <m:r>
          <w:rPr>
            <w:rFonts w:ascii="Cambria Math" w:hAnsi="Cambria Math" w:cstheme="minorHAnsi"/>
            <w:lang w:val="en-GB"/>
          </w:rPr>
          <m:t>=</m:t>
        </m:r>
        <m:sSub>
          <m:sSubPr>
            <m:ctrlPr>
              <w:rPr>
                <w:rFonts w:ascii="Cambria Math" w:hAnsi="Cambria Math" w:cstheme="minorHAnsi"/>
                <w:i/>
                <w:lang w:val="nl-NL"/>
              </w:rPr>
            </m:ctrlPr>
          </m:sSubPr>
          <m:e>
            <m:r>
              <w:rPr>
                <w:rFonts w:ascii="Cambria Math" w:hAnsi="Cambria Math" w:cstheme="minorHAnsi"/>
              </w:rPr>
              <m:t>αd</m:t>
            </m:r>
          </m:e>
          <m:sub>
            <m:r>
              <w:rPr>
                <w:rFonts w:ascii="Cambria Math" w:hAnsi="Cambria Math" w:cstheme="minorHAnsi"/>
              </w:rPr>
              <m:t>k</m:t>
            </m:r>
          </m:sub>
        </m:sSub>
        <m:r>
          <w:rPr>
            <w:rFonts w:ascii="Cambria Math" w:hAnsi="Cambria Math" w:cstheme="minorHAnsi"/>
            <w:lang w:val="en-GB"/>
          </w:rPr>
          <m:t>+</m:t>
        </m:r>
        <m:sSub>
          <m:sSubPr>
            <m:ctrlPr>
              <w:rPr>
                <w:rFonts w:ascii="Cambria Math" w:hAnsi="Cambria Math" w:cstheme="minorHAnsi"/>
                <w:i/>
                <w:lang w:val="nl-NL"/>
              </w:rPr>
            </m:ctrlPr>
          </m:sSubPr>
          <m:e>
            <m:r>
              <w:rPr>
                <w:rFonts w:ascii="Cambria Math" w:hAnsi="Cambria Math" w:cstheme="minorHAnsi"/>
              </w:rPr>
              <m:t>βd</m:t>
            </m:r>
          </m:e>
          <m:sub>
            <m:r>
              <w:rPr>
                <w:rFonts w:ascii="Cambria Math" w:hAnsi="Cambria Math" w:cstheme="minorHAnsi"/>
              </w:rPr>
              <m:t>k</m:t>
            </m:r>
          </m:sub>
        </m:sSub>
        <m:f>
          <m:fPr>
            <m:ctrlPr>
              <w:rPr>
                <w:rFonts w:ascii="Cambria Math" w:hAnsi="Cambria Math" w:cstheme="minorHAnsi"/>
                <w:i/>
                <w:lang w:val="nl-NL"/>
              </w:rPr>
            </m:ctrlPr>
          </m:fPr>
          <m:num>
            <m:sSub>
              <m:sSubPr>
                <m:ctrlPr>
                  <w:rPr>
                    <w:rFonts w:ascii="Cambria Math" w:hAnsi="Cambria Math" w:cstheme="minorHAnsi"/>
                    <w:i/>
                    <w:lang w:val="nl-NL"/>
                  </w:rPr>
                </m:ctrlPr>
              </m:sSubPr>
              <m:e>
                <m:r>
                  <w:rPr>
                    <w:rFonts w:ascii="Cambria Math" w:hAnsi="Cambria Math" w:cstheme="minorHAnsi"/>
                  </w:rPr>
                  <m:t>wdd</m:t>
                </m:r>
              </m:e>
              <m:sub>
                <m:r>
                  <w:rPr>
                    <w:rFonts w:ascii="Cambria Math" w:hAnsi="Cambria Math" w:cstheme="minorHAnsi"/>
                  </w:rPr>
                  <m:t>k</m:t>
                </m:r>
              </m:sub>
            </m:sSub>
          </m:num>
          <m:den>
            <m:sSub>
              <m:sSubPr>
                <m:ctrlPr>
                  <w:rPr>
                    <w:rFonts w:ascii="Cambria Math" w:hAnsi="Cambria Math" w:cstheme="minorHAnsi"/>
                    <w:i/>
                    <w:lang w:val="nl-NL"/>
                  </w:rPr>
                </m:ctrlPr>
              </m:sSubPr>
              <m:e>
                <m:r>
                  <w:rPr>
                    <w:rFonts w:ascii="Cambria Math" w:hAnsi="Cambria Math" w:cstheme="minorHAnsi"/>
                  </w:rPr>
                  <m:t>inc</m:t>
                </m:r>
              </m:e>
              <m:sub>
                <m:r>
                  <w:rPr>
                    <w:rFonts w:ascii="Cambria Math" w:hAnsi="Cambria Math" w:cstheme="minorHAnsi"/>
                  </w:rPr>
                  <m:t>k</m:t>
                </m:r>
              </m:sub>
            </m:sSub>
          </m:den>
        </m:f>
      </m:oMath>
      <w:r w:rsidR="00036FAA" w:rsidRPr="00F22B8D">
        <w:rPr>
          <w:rFonts w:eastAsiaTheme="minorEastAsia" w:cstheme="minorHAnsi"/>
          <w:lang w:val="en-GB"/>
        </w:rPr>
        <w:tab/>
        <w:t>(11)</w:t>
      </w:r>
    </w:p>
    <w:p w14:paraId="4C746B63" w14:textId="77777777" w:rsidR="00036FAA" w:rsidRPr="00F22B8D" w:rsidRDefault="00036FAA" w:rsidP="00703F14">
      <w:pPr>
        <w:spacing w:after="0" w:line="276" w:lineRule="auto"/>
        <w:rPr>
          <w:rFonts w:cstheme="minorHAnsi"/>
          <w:lang w:val="en-GB"/>
        </w:rPr>
      </w:pPr>
    </w:p>
    <w:p w14:paraId="29489579" w14:textId="77777777" w:rsidR="00036FAA" w:rsidRPr="00F22B8D" w:rsidRDefault="00036FAA" w:rsidP="00703F14">
      <w:pPr>
        <w:spacing w:after="0" w:line="276" w:lineRule="auto"/>
        <w:rPr>
          <w:rFonts w:cstheme="minorHAnsi"/>
          <w:lang w:val="en-GB"/>
        </w:rPr>
      </w:pPr>
      <w:r w:rsidRPr="00F22B8D">
        <w:rPr>
          <w:rFonts w:cstheme="minorHAnsi"/>
          <w:lang w:val="en-GB"/>
        </w:rPr>
        <w:t xml:space="preserve">Where: </w:t>
      </w:r>
    </w:p>
    <w:p w14:paraId="609B1AFF" w14:textId="77777777" w:rsidR="00036FAA" w:rsidRPr="00F22B8D" w:rsidRDefault="00000000" w:rsidP="00703F14">
      <w:pPr>
        <w:spacing w:after="0" w:line="276" w:lineRule="auto"/>
        <w:rPr>
          <w:rFonts w:cstheme="minorHAnsi"/>
          <w:lang w:val="en-GB"/>
        </w:rPr>
      </w:pPr>
      <m:oMath>
        <m:sSub>
          <m:sSubPr>
            <m:ctrlPr>
              <w:rPr>
                <w:rFonts w:ascii="Cambria Math" w:hAnsi="Cambria Math" w:cstheme="minorHAnsi"/>
                <w:i/>
                <w:lang w:val="nl-NL"/>
              </w:rPr>
            </m:ctrlPr>
          </m:sSubPr>
          <m:e>
            <m:r>
              <w:rPr>
                <w:rFonts w:ascii="Cambria Math" w:hAnsi="Cambria Math" w:cstheme="minorHAnsi"/>
              </w:rPr>
              <m:t>inc</m:t>
            </m:r>
          </m:e>
          <m:sub>
            <m:r>
              <w:rPr>
                <w:rFonts w:ascii="Cambria Math" w:hAnsi="Cambria Math" w:cstheme="minorHAnsi"/>
              </w:rPr>
              <m:t>k</m:t>
            </m:r>
          </m:sub>
        </m:sSub>
        <m:r>
          <w:rPr>
            <w:rFonts w:ascii="Cambria Math" w:hAnsi="Cambria Math" w:cstheme="minorHAnsi"/>
            <w:lang w:val="en-GB"/>
          </w:rPr>
          <m:t>:</m:t>
        </m:r>
      </m:oMath>
      <w:r w:rsidR="00036FAA" w:rsidRPr="00F22B8D">
        <w:rPr>
          <w:rFonts w:eastAsiaTheme="minorEastAsia" w:cstheme="minorHAnsi"/>
          <w:lang w:val="en-GB"/>
        </w:rPr>
        <w:t xml:space="preserve"> income index of cost in country k to make the demand function homogenous of degree 0. </w:t>
      </w:r>
      <m:oMath>
        <m:sSub>
          <m:sSubPr>
            <m:ctrlPr>
              <w:rPr>
                <w:rFonts w:ascii="Cambria Math" w:hAnsi="Cambria Math" w:cstheme="minorHAnsi"/>
                <w:i/>
                <w:lang w:val="en-GB"/>
              </w:rPr>
            </m:ctrlPr>
          </m:sSubPr>
          <m:e>
            <m:r>
              <w:rPr>
                <w:rFonts w:ascii="Cambria Math" w:hAnsi="Cambria Math" w:cstheme="minorHAnsi"/>
                <w:lang w:val="en-GB"/>
              </w:rPr>
              <m:t>αd</m:t>
            </m:r>
          </m:e>
          <m:sub>
            <m:r>
              <w:rPr>
                <w:rFonts w:ascii="Cambria Math" w:hAnsi="Cambria Math" w:cstheme="minorHAnsi"/>
                <w:lang w:val="en-GB"/>
              </w:rPr>
              <m:t>k</m:t>
            </m:r>
          </m:sub>
        </m:sSub>
      </m:oMath>
      <w:r w:rsidR="00036FAA" w:rsidRPr="00F22B8D">
        <w:rPr>
          <w:rFonts w:cstheme="minorHAnsi"/>
          <w:lang w:val="en-GB"/>
        </w:rPr>
        <w:t xml:space="preserve"> and </w:t>
      </w:r>
      <m:oMath>
        <m:sSub>
          <m:sSubPr>
            <m:ctrlPr>
              <w:rPr>
                <w:rFonts w:ascii="Cambria Math" w:hAnsi="Cambria Math" w:cstheme="minorHAnsi"/>
                <w:i/>
                <w:lang w:val="en-GB"/>
              </w:rPr>
            </m:ctrlPr>
          </m:sSubPr>
          <m:e>
            <m:r>
              <w:rPr>
                <w:rFonts w:ascii="Cambria Math" w:hAnsi="Cambria Math" w:cstheme="minorHAnsi"/>
                <w:lang w:val="en-GB"/>
              </w:rPr>
              <m:t>βd</m:t>
            </m:r>
          </m:e>
          <m:sub>
            <m:r>
              <w:rPr>
                <w:rFonts w:ascii="Cambria Math" w:hAnsi="Cambria Math" w:cstheme="minorHAnsi"/>
                <w:lang w:val="en-GB"/>
              </w:rPr>
              <m:t>k</m:t>
            </m:r>
          </m:sub>
        </m:sSub>
      </m:oMath>
      <w:r w:rsidR="00036FAA" w:rsidRPr="00F22B8D">
        <w:rPr>
          <w:rFonts w:eastAsiaTheme="minorEastAsia" w:cstheme="minorHAnsi"/>
          <w:lang w:val="en-GB"/>
        </w:rPr>
        <w:t xml:space="preserve"> coefficients.</w:t>
      </w:r>
    </w:p>
    <w:p w14:paraId="396792E3" w14:textId="77777777" w:rsidR="00036FAA" w:rsidRPr="00F22B8D" w:rsidRDefault="00036FAA" w:rsidP="00703F14">
      <w:pPr>
        <w:spacing w:after="0" w:line="276" w:lineRule="auto"/>
        <w:rPr>
          <w:rFonts w:cstheme="minorHAnsi"/>
          <w:lang w:val="en-GB"/>
        </w:rPr>
      </w:pPr>
    </w:p>
    <w:p w14:paraId="557AD7AB" w14:textId="77777777" w:rsidR="00036FAA" w:rsidRPr="00F22B8D" w:rsidRDefault="00036FAA" w:rsidP="00703F14">
      <w:pPr>
        <w:spacing w:after="0" w:line="276" w:lineRule="auto"/>
        <w:rPr>
          <w:rFonts w:cstheme="minorHAnsi"/>
          <w:lang w:val="en-GB"/>
        </w:rPr>
      </w:pPr>
    </w:p>
    <w:p w14:paraId="64B0A6B7" w14:textId="04CC41CE" w:rsidR="00036FAA" w:rsidRPr="00F22B8D" w:rsidRDefault="00CB024D" w:rsidP="00CB024D">
      <w:pPr>
        <w:pStyle w:val="Sous-titre"/>
        <w:rPr>
          <w:lang w:val="en-GB"/>
        </w:rPr>
      </w:pPr>
      <w:r>
        <w:rPr>
          <w:lang w:val="en-GB"/>
        </w:rPr>
        <w:t xml:space="preserve">4.2 </w:t>
      </w:r>
      <w:r w:rsidR="00036FAA" w:rsidRPr="00F22B8D">
        <w:rPr>
          <w:lang w:val="en-GB"/>
        </w:rPr>
        <w:t>Model identification</w:t>
      </w:r>
    </w:p>
    <w:p w14:paraId="67F8B463" w14:textId="77777777" w:rsidR="00036FAA" w:rsidRPr="00F22B8D" w:rsidRDefault="00036FAA" w:rsidP="00703F14">
      <w:pPr>
        <w:spacing w:after="0" w:line="276" w:lineRule="auto"/>
        <w:rPr>
          <w:rFonts w:cstheme="minorHAnsi"/>
          <w:lang w:val="en-GB"/>
        </w:rPr>
      </w:pPr>
      <w:r w:rsidRPr="00F22B8D">
        <w:rPr>
          <w:rFonts w:cstheme="minorHAnsi"/>
          <w:lang w:val="en-GB"/>
        </w:rPr>
        <w:t>Suppose we have K countries plus the rest of the world.</w:t>
      </w:r>
    </w:p>
    <w:p w14:paraId="4B2D281C" w14:textId="77777777" w:rsidR="00036FAA" w:rsidRPr="00F22B8D" w:rsidRDefault="00036FAA" w:rsidP="00703F14">
      <w:pPr>
        <w:spacing w:after="0" w:line="276" w:lineRule="auto"/>
        <w:rPr>
          <w:rFonts w:cstheme="minorHAnsi"/>
          <w:lang w:val="en-GB"/>
        </w:rPr>
      </w:pPr>
    </w:p>
    <w:p w14:paraId="1E689476" w14:textId="6D28CC48" w:rsidR="00036FAA" w:rsidRPr="006569DE" w:rsidRDefault="00036FAA" w:rsidP="00703F14">
      <w:pPr>
        <w:spacing w:after="0" w:line="276" w:lineRule="auto"/>
        <w:rPr>
          <w:rFonts w:cstheme="minorHAnsi"/>
          <w:lang w:val="en-GB"/>
        </w:rPr>
      </w:pPr>
      <w:r w:rsidRPr="00F22B8D">
        <w:rPr>
          <w:rFonts w:cstheme="minorHAnsi"/>
          <w:i/>
          <w:iCs/>
          <w:lang w:val="en-GB"/>
        </w:rPr>
        <w:t>Number of equations:</w:t>
      </w:r>
      <w:r w:rsidR="006569DE">
        <w:rPr>
          <w:rFonts w:cstheme="minorHAnsi"/>
          <w:lang w:val="en-GB"/>
        </w:rPr>
        <w:t xml:space="preserve">  </w:t>
      </w:r>
      <w:proofErr w:type="gramStart"/>
      <w:r w:rsidR="006569DE">
        <w:rPr>
          <w:rFonts w:cstheme="minorHAnsi"/>
          <w:lang w:val="en-GB"/>
        </w:rPr>
        <w:t xml:space="preserve">   (</w:t>
      </w:r>
      <w:proofErr w:type="gramEnd"/>
      <w:r w:rsidR="007406C9">
        <w:rPr>
          <w:rFonts w:cstheme="minorHAnsi"/>
          <w:lang w:val="en-GB"/>
        </w:rPr>
        <w:t>for example, we have</w:t>
      </w:r>
      <w:r w:rsidR="006569DE">
        <w:rPr>
          <w:rFonts w:cstheme="minorHAnsi"/>
          <w:lang w:val="en-GB"/>
        </w:rPr>
        <w:t xml:space="preserve"> 6 countries and the rest of the world)</w:t>
      </w:r>
    </w:p>
    <w:p w14:paraId="2D1447FD" w14:textId="628391D2" w:rsidR="00036FAA" w:rsidRPr="006569DE" w:rsidRDefault="00036FAA" w:rsidP="00703F14">
      <w:pPr>
        <w:spacing w:after="0" w:line="276" w:lineRule="auto"/>
        <w:rPr>
          <w:rFonts w:cstheme="minorHAnsi"/>
        </w:rPr>
      </w:pPr>
      <w:proofErr w:type="gramStart"/>
      <w:r w:rsidRPr="006569DE">
        <w:rPr>
          <w:rFonts w:cstheme="minorHAnsi"/>
        </w:rPr>
        <w:t>1:</w:t>
      </w:r>
      <w:proofErr w:type="gramEnd"/>
      <w:r w:rsidRPr="006569DE">
        <w:rPr>
          <w:rFonts w:cstheme="minorHAnsi"/>
        </w:rPr>
        <w:t xml:space="preserve"> Import </w:t>
      </w:r>
      <w:proofErr w:type="spellStart"/>
      <w:r w:rsidRPr="006569DE">
        <w:rPr>
          <w:rFonts w:cstheme="minorHAnsi"/>
        </w:rPr>
        <w:t>demand</w:t>
      </w:r>
      <w:proofErr w:type="spellEnd"/>
      <w:r w:rsidRPr="006569DE">
        <w:rPr>
          <w:rFonts w:cstheme="minorHAnsi"/>
        </w:rPr>
        <w:t xml:space="preserve">: </w:t>
      </w:r>
      <m:oMath>
        <m:r>
          <w:rPr>
            <w:rFonts w:ascii="Cambria Math" w:hAnsi="Cambria Math" w:cstheme="minorHAnsi"/>
            <w:lang w:val="en-GB"/>
          </w:rPr>
          <m:t>K</m:t>
        </m:r>
        <m:r>
          <w:rPr>
            <w:rFonts w:ascii="Cambria Math" w:hAnsi="Cambria Math" w:cstheme="minorHAnsi"/>
          </w:rPr>
          <m:t>×</m:t>
        </m:r>
        <m:d>
          <m:dPr>
            <m:ctrlPr>
              <w:rPr>
                <w:rFonts w:ascii="Cambria Math" w:hAnsi="Cambria Math" w:cstheme="minorHAnsi"/>
                <w:i/>
                <w:lang w:val="en-GB"/>
              </w:rPr>
            </m:ctrlPr>
          </m:dPr>
          <m:e>
            <m:r>
              <w:rPr>
                <w:rFonts w:ascii="Cambria Math" w:hAnsi="Cambria Math" w:cstheme="minorHAnsi"/>
                <w:lang w:val="en-GB"/>
              </w:rPr>
              <m:t>K</m:t>
            </m:r>
            <m:r>
              <w:rPr>
                <w:rFonts w:ascii="Cambria Math" w:hAnsi="Cambria Math" w:cstheme="minorHAnsi"/>
              </w:rPr>
              <m:t>-1</m:t>
            </m:r>
          </m:e>
        </m:d>
        <m:r>
          <w:rPr>
            <w:rFonts w:ascii="Cambria Math" w:hAnsi="Cambria Math" w:cstheme="minorHAnsi"/>
          </w:rPr>
          <m:t>+</m:t>
        </m:r>
        <m:r>
          <w:rPr>
            <w:rFonts w:ascii="Cambria Math" w:hAnsi="Cambria Math" w:cstheme="minorHAnsi"/>
            <w:lang w:val="en-GB"/>
          </w:rPr>
          <m:t>K</m:t>
        </m:r>
      </m:oMath>
      <w:r w:rsidRPr="006569DE">
        <w:rPr>
          <w:rFonts w:eastAsiaTheme="minorEastAsia" w:cstheme="minorHAnsi"/>
        </w:rPr>
        <w:t xml:space="preserve">    </w:t>
      </w:r>
      <w:r w:rsidR="006569DE" w:rsidRPr="006569DE">
        <w:rPr>
          <w:rFonts w:eastAsiaTheme="minorEastAsia" w:cstheme="minorHAnsi"/>
        </w:rPr>
        <w:t>(</w:t>
      </w:r>
      <w:r w:rsidRPr="006569DE">
        <w:rPr>
          <w:rFonts w:eastAsiaTheme="minorEastAsia" w:cstheme="minorHAnsi"/>
        </w:rPr>
        <w:t>6*5+6=36</w:t>
      </w:r>
      <w:r w:rsidR="006569DE" w:rsidRPr="006569DE">
        <w:rPr>
          <w:rFonts w:eastAsiaTheme="minorEastAsia" w:cstheme="minorHAnsi"/>
        </w:rPr>
        <w:t>)</w:t>
      </w:r>
    </w:p>
    <w:p w14:paraId="7E1A7592" w14:textId="3D62F09A" w:rsidR="00036FAA" w:rsidRPr="006569DE" w:rsidRDefault="00036FAA" w:rsidP="00703F14">
      <w:pPr>
        <w:spacing w:after="0" w:line="276" w:lineRule="auto"/>
        <w:rPr>
          <w:rFonts w:cstheme="minorHAnsi"/>
          <w:lang w:val="en-GB"/>
        </w:rPr>
      </w:pPr>
      <w:r w:rsidRPr="006569DE">
        <w:rPr>
          <w:rFonts w:cstheme="minorHAnsi"/>
          <w:lang w:val="en-GB"/>
        </w:rPr>
        <w:t>2: Domestic production demand: K</w:t>
      </w:r>
      <w:proofErr w:type="gramStart"/>
      <w:r w:rsidRPr="006569DE">
        <w:rPr>
          <w:rFonts w:cstheme="minorHAnsi"/>
          <w:lang w:val="en-GB"/>
        </w:rPr>
        <w:t xml:space="preserve">   </w:t>
      </w:r>
      <w:r w:rsidR="006569DE" w:rsidRPr="006569DE">
        <w:rPr>
          <w:rFonts w:cstheme="minorHAnsi"/>
          <w:lang w:val="en-GB"/>
        </w:rPr>
        <w:t>(</w:t>
      </w:r>
      <w:proofErr w:type="gramEnd"/>
      <w:r w:rsidRPr="006569DE">
        <w:rPr>
          <w:rFonts w:cstheme="minorHAnsi"/>
          <w:lang w:val="en-GB"/>
        </w:rPr>
        <w:t>6</w:t>
      </w:r>
      <w:r w:rsidR="006569DE" w:rsidRPr="006569DE">
        <w:rPr>
          <w:rFonts w:cstheme="minorHAnsi"/>
          <w:lang w:val="en-GB"/>
        </w:rPr>
        <w:t>)</w:t>
      </w:r>
    </w:p>
    <w:p w14:paraId="581D58E0" w14:textId="1AC2F401" w:rsidR="00036FAA" w:rsidRPr="006569DE" w:rsidRDefault="00036FAA" w:rsidP="00703F14">
      <w:pPr>
        <w:spacing w:after="0" w:line="276" w:lineRule="auto"/>
        <w:rPr>
          <w:rFonts w:cstheme="minorHAnsi"/>
          <w:lang w:val="en-GB"/>
        </w:rPr>
      </w:pPr>
      <w:r w:rsidRPr="006569DE">
        <w:rPr>
          <w:rFonts w:cstheme="minorHAnsi"/>
          <w:lang w:val="en-GB"/>
        </w:rPr>
        <w:t xml:space="preserve">3: Export supply: </w:t>
      </w:r>
      <m:oMath>
        <m:r>
          <w:rPr>
            <w:rFonts w:ascii="Cambria Math" w:hAnsi="Cambria Math" w:cstheme="minorHAnsi"/>
            <w:lang w:val="en-GB"/>
          </w:rPr>
          <m:t>K×</m:t>
        </m:r>
        <m:d>
          <m:dPr>
            <m:ctrlPr>
              <w:rPr>
                <w:rFonts w:ascii="Cambria Math" w:hAnsi="Cambria Math" w:cstheme="minorHAnsi"/>
                <w:i/>
                <w:lang w:val="en-GB"/>
              </w:rPr>
            </m:ctrlPr>
          </m:dPr>
          <m:e>
            <m:r>
              <w:rPr>
                <w:rFonts w:ascii="Cambria Math" w:hAnsi="Cambria Math" w:cstheme="minorHAnsi"/>
                <w:lang w:val="en-GB"/>
              </w:rPr>
              <m:t>K-1</m:t>
            </m:r>
          </m:e>
        </m:d>
        <m:r>
          <w:rPr>
            <w:rFonts w:ascii="Cambria Math" w:eastAsiaTheme="minorEastAsia" w:hAnsi="Cambria Math" w:cstheme="minorHAnsi"/>
            <w:lang w:val="en-GB"/>
          </w:rPr>
          <m:t>+K</m:t>
        </m:r>
      </m:oMath>
      <w:r w:rsidRPr="006569DE">
        <w:rPr>
          <w:rFonts w:eastAsiaTheme="minorEastAsia" w:cstheme="minorHAnsi"/>
          <w:lang w:val="en-GB"/>
        </w:rPr>
        <w:t xml:space="preserve">  </w:t>
      </w:r>
      <w:proofErr w:type="gramStart"/>
      <w:r w:rsidRPr="006569DE">
        <w:rPr>
          <w:rFonts w:eastAsiaTheme="minorEastAsia" w:cstheme="minorHAnsi"/>
          <w:lang w:val="en-GB"/>
        </w:rPr>
        <w:t xml:space="preserve">   </w:t>
      </w:r>
      <w:r w:rsidR="006569DE" w:rsidRPr="006569DE">
        <w:rPr>
          <w:rFonts w:eastAsiaTheme="minorEastAsia" w:cstheme="minorHAnsi"/>
          <w:lang w:val="en-GB"/>
        </w:rPr>
        <w:t>(</w:t>
      </w:r>
      <w:proofErr w:type="gramEnd"/>
      <w:r w:rsidRPr="006569DE">
        <w:rPr>
          <w:rFonts w:eastAsiaTheme="minorEastAsia" w:cstheme="minorHAnsi"/>
          <w:lang w:val="en-GB"/>
        </w:rPr>
        <w:t>6*5+6=36</w:t>
      </w:r>
      <w:r w:rsidR="006569DE" w:rsidRPr="006569DE">
        <w:rPr>
          <w:rFonts w:eastAsiaTheme="minorEastAsia" w:cstheme="minorHAnsi"/>
          <w:lang w:val="en-GB"/>
        </w:rPr>
        <w:t>)</w:t>
      </w:r>
    </w:p>
    <w:p w14:paraId="78E76682" w14:textId="55C4A172" w:rsidR="00036FAA" w:rsidRPr="006569DE" w:rsidRDefault="00036FAA" w:rsidP="00703F14">
      <w:pPr>
        <w:spacing w:after="0" w:line="276" w:lineRule="auto"/>
        <w:rPr>
          <w:rFonts w:cstheme="minorHAnsi"/>
          <w:lang w:val="en-GB"/>
        </w:rPr>
      </w:pPr>
      <w:r w:rsidRPr="006569DE">
        <w:rPr>
          <w:rFonts w:cstheme="minorHAnsi"/>
          <w:lang w:val="en-GB"/>
        </w:rPr>
        <w:t>4: Supply to domestic consumption: K</w:t>
      </w:r>
      <w:proofErr w:type="gramStart"/>
      <w:r w:rsidRPr="006569DE">
        <w:rPr>
          <w:rFonts w:cstheme="minorHAnsi"/>
          <w:lang w:val="en-GB"/>
        </w:rPr>
        <w:t xml:space="preserve">   </w:t>
      </w:r>
      <w:r w:rsidR="006569DE" w:rsidRPr="006569DE">
        <w:rPr>
          <w:rFonts w:cstheme="minorHAnsi"/>
          <w:lang w:val="en-GB"/>
        </w:rPr>
        <w:t>(</w:t>
      </w:r>
      <w:proofErr w:type="gramEnd"/>
      <w:r w:rsidRPr="006569DE">
        <w:rPr>
          <w:rFonts w:cstheme="minorHAnsi"/>
          <w:lang w:val="en-GB"/>
        </w:rPr>
        <w:t>6</w:t>
      </w:r>
      <w:r w:rsidR="006569DE" w:rsidRPr="006569DE">
        <w:rPr>
          <w:rFonts w:cstheme="minorHAnsi"/>
          <w:lang w:val="en-GB"/>
        </w:rPr>
        <w:t>)</w:t>
      </w:r>
    </w:p>
    <w:p w14:paraId="605480F6" w14:textId="0B19A3F9" w:rsidR="00036FAA" w:rsidRPr="006569DE" w:rsidRDefault="00036FAA" w:rsidP="00703F14">
      <w:pPr>
        <w:spacing w:after="0" w:line="276" w:lineRule="auto"/>
        <w:rPr>
          <w:rFonts w:eastAsiaTheme="minorEastAsia" w:cstheme="minorHAnsi"/>
          <w:lang w:val="en-GB"/>
        </w:rPr>
      </w:pPr>
      <w:r w:rsidRPr="006569DE">
        <w:rPr>
          <w:rFonts w:eastAsiaTheme="minorEastAsia" w:cstheme="minorHAnsi"/>
          <w:lang w:val="en-GB"/>
        </w:rPr>
        <w:t xml:space="preserve">5: Price equations: </w:t>
      </w:r>
      <m:oMath>
        <m:r>
          <w:rPr>
            <w:rFonts w:ascii="Cambria Math" w:hAnsi="Cambria Math" w:cstheme="minorHAnsi"/>
            <w:lang w:val="en-GB"/>
          </w:rPr>
          <m:t>K×</m:t>
        </m:r>
        <m:d>
          <m:dPr>
            <m:ctrlPr>
              <w:rPr>
                <w:rFonts w:ascii="Cambria Math" w:hAnsi="Cambria Math" w:cstheme="minorHAnsi"/>
                <w:i/>
                <w:lang w:val="en-GB"/>
              </w:rPr>
            </m:ctrlPr>
          </m:dPr>
          <m:e>
            <m:r>
              <w:rPr>
                <w:rFonts w:ascii="Cambria Math" w:hAnsi="Cambria Math" w:cstheme="minorHAnsi"/>
                <w:lang w:val="en-GB"/>
              </w:rPr>
              <m:t>K-1</m:t>
            </m:r>
          </m:e>
        </m:d>
      </m:oMath>
      <w:r w:rsidRPr="006569DE">
        <w:rPr>
          <w:rFonts w:eastAsiaTheme="minorEastAsia" w:cstheme="minorHAnsi"/>
          <w:lang w:val="en-GB"/>
        </w:rPr>
        <w:t xml:space="preserve">         </w:t>
      </w:r>
      <w:proofErr w:type="gramStart"/>
      <w:r w:rsidRPr="006569DE">
        <w:rPr>
          <w:rFonts w:eastAsiaTheme="minorEastAsia" w:cstheme="minorHAnsi"/>
          <w:lang w:val="en-GB"/>
        </w:rPr>
        <w:t xml:space="preserve">   </w:t>
      </w:r>
      <w:r w:rsidR="006569DE" w:rsidRPr="006569DE">
        <w:rPr>
          <w:rFonts w:eastAsiaTheme="minorEastAsia" w:cstheme="minorHAnsi"/>
          <w:lang w:val="en-GB"/>
        </w:rPr>
        <w:t>(</w:t>
      </w:r>
      <w:proofErr w:type="gramEnd"/>
      <w:r w:rsidRPr="006569DE">
        <w:rPr>
          <w:rFonts w:eastAsiaTheme="minorEastAsia" w:cstheme="minorHAnsi"/>
          <w:lang w:val="en-GB"/>
        </w:rPr>
        <w:t>6*5=30</w:t>
      </w:r>
      <w:r w:rsidR="006569DE" w:rsidRPr="006569DE">
        <w:rPr>
          <w:rFonts w:eastAsiaTheme="minorEastAsia" w:cstheme="minorHAnsi"/>
          <w:lang w:val="en-GB"/>
        </w:rPr>
        <w:t>)</w:t>
      </w:r>
    </w:p>
    <w:p w14:paraId="24E44166" w14:textId="5B05BCE2" w:rsidR="00036FAA" w:rsidRPr="006569DE" w:rsidRDefault="00036FAA" w:rsidP="00703F14">
      <w:pPr>
        <w:spacing w:after="0" w:line="276" w:lineRule="auto"/>
        <w:rPr>
          <w:rFonts w:eastAsiaTheme="minorEastAsia" w:cstheme="minorHAnsi"/>
          <w:lang w:val="en-GB"/>
        </w:rPr>
      </w:pPr>
      <w:r w:rsidRPr="006569DE">
        <w:rPr>
          <w:rFonts w:eastAsiaTheme="minorEastAsia" w:cstheme="minorHAnsi"/>
          <w:lang w:val="en-GB"/>
        </w:rPr>
        <w:t xml:space="preserve">6: Equilibrium conditions trade:  </w:t>
      </w:r>
      <m:oMath>
        <m:r>
          <w:rPr>
            <w:rFonts w:ascii="Cambria Math" w:hAnsi="Cambria Math" w:cstheme="minorHAnsi"/>
            <w:lang w:val="en-GB"/>
          </w:rPr>
          <m:t>K×(K-1)</m:t>
        </m:r>
      </m:oMath>
      <w:r w:rsidRPr="006569DE">
        <w:rPr>
          <w:rFonts w:eastAsiaTheme="minorEastAsia" w:cstheme="minorHAnsi"/>
          <w:lang w:val="en-GB"/>
        </w:rPr>
        <w:t xml:space="preserve">         </w:t>
      </w:r>
      <w:proofErr w:type="gramStart"/>
      <w:r w:rsidRPr="006569DE">
        <w:rPr>
          <w:rFonts w:eastAsiaTheme="minorEastAsia" w:cstheme="minorHAnsi"/>
          <w:lang w:val="en-GB"/>
        </w:rPr>
        <w:t xml:space="preserve">   </w:t>
      </w:r>
      <w:r w:rsidR="006569DE" w:rsidRPr="006569DE">
        <w:rPr>
          <w:rFonts w:eastAsiaTheme="minorEastAsia" w:cstheme="minorHAnsi"/>
          <w:lang w:val="en-GB"/>
        </w:rPr>
        <w:t>(</w:t>
      </w:r>
      <w:proofErr w:type="gramEnd"/>
      <w:r w:rsidRPr="006569DE">
        <w:rPr>
          <w:rFonts w:eastAsiaTheme="minorEastAsia" w:cstheme="minorHAnsi"/>
          <w:lang w:val="en-GB"/>
        </w:rPr>
        <w:t>6*5=30</w:t>
      </w:r>
      <w:r w:rsidR="006569DE" w:rsidRPr="006569DE">
        <w:rPr>
          <w:rFonts w:eastAsiaTheme="minorEastAsia" w:cstheme="minorHAnsi"/>
          <w:lang w:val="en-GB"/>
        </w:rPr>
        <w:t>)</w:t>
      </w:r>
    </w:p>
    <w:p w14:paraId="63ADAC56" w14:textId="09BD789A" w:rsidR="00036FAA" w:rsidRPr="006569DE" w:rsidRDefault="00036FAA" w:rsidP="00703F14">
      <w:pPr>
        <w:spacing w:after="0" w:line="276" w:lineRule="auto"/>
        <w:rPr>
          <w:rFonts w:eastAsiaTheme="minorEastAsia" w:cstheme="minorHAnsi"/>
          <w:lang w:val="en-GB"/>
        </w:rPr>
      </w:pPr>
      <w:r w:rsidRPr="006569DE">
        <w:rPr>
          <w:rFonts w:eastAsiaTheme="minorEastAsia" w:cstheme="minorHAnsi"/>
          <w:lang w:val="en-GB"/>
        </w:rPr>
        <w:t xml:space="preserve">7 and 8: Zero profit conditions: </w:t>
      </w:r>
      <m:oMath>
        <m:r>
          <w:rPr>
            <w:rFonts w:ascii="Cambria Math" w:eastAsiaTheme="minorEastAsia" w:hAnsi="Cambria Math" w:cstheme="minorHAnsi"/>
            <w:lang w:val="en-GB"/>
          </w:rPr>
          <m:t>2×K</m:t>
        </m:r>
      </m:oMath>
      <w:proofErr w:type="gramStart"/>
      <w:r w:rsidRPr="006569DE">
        <w:rPr>
          <w:rFonts w:eastAsiaTheme="minorEastAsia" w:cstheme="minorHAnsi"/>
          <w:lang w:val="en-GB"/>
        </w:rPr>
        <w:t xml:space="preserve">   </w:t>
      </w:r>
      <w:r w:rsidR="006569DE" w:rsidRPr="006569DE">
        <w:rPr>
          <w:rFonts w:eastAsiaTheme="minorEastAsia" w:cstheme="minorHAnsi"/>
          <w:lang w:val="en-GB"/>
        </w:rPr>
        <w:t>(</w:t>
      </w:r>
      <w:proofErr w:type="gramEnd"/>
      <w:r w:rsidRPr="006569DE">
        <w:rPr>
          <w:rFonts w:eastAsiaTheme="minorEastAsia" w:cstheme="minorHAnsi"/>
          <w:lang w:val="en-GB"/>
        </w:rPr>
        <w:t>2*6=12</w:t>
      </w:r>
      <w:r w:rsidR="006569DE" w:rsidRPr="006569DE">
        <w:rPr>
          <w:rFonts w:eastAsiaTheme="minorEastAsia" w:cstheme="minorHAnsi"/>
          <w:lang w:val="en-GB"/>
        </w:rPr>
        <w:t>)</w:t>
      </w:r>
    </w:p>
    <w:p w14:paraId="18B9479F" w14:textId="566EBEFE" w:rsidR="00036FAA" w:rsidRPr="006569DE" w:rsidRDefault="00036FAA" w:rsidP="00703F14">
      <w:pPr>
        <w:spacing w:after="0" w:line="276" w:lineRule="auto"/>
        <w:rPr>
          <w:rFonts w:eastAsiaTheme="minorEastAsia" w:cstheme="minorHAnsi"/>
          <w:lang w:val="en-GB"/>
        </w:rPr>
      </w:pPr>
      <w:r w:rsidRPr="006569DE">
        <w:rPr>
          <w:rFonts w:eastAsiaTheme="minorEastAsia" w:cstheme="minorHAnsi"/>
          <w:lang w:val="en-GB"/>
        </w:rPr>
        <w:t xml:space="preserve">9: Price domestic supply: </w:t>
      </w:r>
      <m:oMath>
        <m:r>
          <w:rPr>
            <w:rFonts w:ascii="Cambria Math" w:eastAsiaTheme="minorEastAsia" w:hAnsi="Cambria Math" w:cstheme="minorHAnsi"/>
            <w:lang w:val="en-GB"/>
          </w:rPr>
          <m:t>K</m:t>
        </m:r>
      </m:oMath>
      <w:proofErr w:type="gramStart"/>
      <w:r w:rsidRPr="006569DE">
        <w:rPr>
          <w:rFonts w:eastAsiaTheme="minorEastAsia" w:cstheme="minorHAnsi"/>
          <w:lang w:val="en-GB"/>
        </w:rPr>
        <w:t xml:space="preserve">   </w:t>
      </w:r>
      <w:r w:rsidR="006569DE" w:rsidRPr="006569DE">
        <w:rPr>
          <w:rFonts w:eastAsiaTheme="minorEastAsia" w:cstheme="minorHAnsi"/>
          <w:lang w:val="en-GB"/>
        </w:rPr>
        <w:t>(</w:t>
      </w:r>
      <w:proofErr w:type="gramEnd"/>
      <w:r w:rsidRPr="006569DE">
        <w:rPr>
          <w:rFonts w:eastAsiaTheme="minorEastAsia" w:cstheme="minorHAnsi"/>
          <w:lang w:val="en-GB"/>
        </w:rPr>
        <w:t>6</w:t>
      </w:r>
      <w:r w:rsidR="006569DE" w:rsidRPr="006569DE">
        <w:rPr>
          <w:rFonts w:eastAsiaTheme="minorEastAsia" w:cstheme="minorHAnsi"/>
          <w:lang w:val="en-GB"/>
        </w:rPr>
        <w:t>)</w:t>
      </w:r>
    </w:p>
    <w:p w14:paraId="16FD5337" w14:textId="6BFB606A" w:rsidR="00036FAA" w:rsidRPr="006569DE" w:rsidRDefault="00036FAA" w:rsidP="00703F14">
      <w:pPr>
        <w:spacing w:after="0" w:line="276" w:lineRule="auto"/>
        <w:rPr>
          <w:rFonts w:eastAsiaTheme="minorEastAsia" w:cstheme="minorHAnsi"/>
          <w:lang w:val="en-GB"/>
        </w:rPr>
      </w:pPr>
      <w:r w:rsidRPr="006569DE">
        <w:rPr>
          <w:rFonts w:eastAsiaTheme="minorEastAsia" w:cstheme="minorHAnsi"/>
          <w:lang w:val="en-GB"/>
        </w:rPr>
        <w:t xml:space="preserve">10and 11: Demand and supply functions: </w:t>
      </w:r>
      <m:oMath>
        <m:r>
          <w:rPr>
            <w:rFonts w:ascii="Cambria Math" w:eastAsiaTheme="minorEastAsia" w:hAnsi="Cambria Math" w:cstheme="minorHAnsi"/>
            <w:lang w:val="en-GB"/>
          </w:rPr>
          <m:t>2×K</m:t>
        </m:r>
      </m:oMath>
      <w:proofErr w:type="gramStart"/>
      <w:r w:rsidRPr="006569DE">
        <w:rPr>
          <w:rFonts w:eastAsiaTheme="minorEastAsia" w:cstheme="minorHAnsi"/>
          <w:lang w:val="en-GB"/>
        </w:rPr>
        <w:t xml:space="preserve">   </w:t>
      </w:r>
      <w:r w:rsidR="006569DE" w:rsidRPr="006569DE">
        <w:rPr>
          <w:rFonts w:eastAsiaTheme="minorEastAsia" w:cstheme="minorHAnsi"/>
          <w:lang w:val="en-GB"/>
        </w:rPr>
        <w:t>(</w:t>
      </w:r>
      <w:proofErr w:type="gramEnd"/>
      <w:r w:rsidRPr="006569DE">
        <w:rPr>
          <w:rFonts w:eastAsiaTheme="minorEastAsia" w:cstheme="minorHAnsi"/>
          <w:lang w:val="en-GB"/>
        </w:rPr>
        <w:t>2*6=12</w:t>
      </w:r>
      <w:r w:rsidR="006569DE" w:rsidRPr="006569DE">
        <w:rPr>
          <w:rFonts w:eastAsiaTheme="minorEastAsia" w:cstheme="minorHAnsi"/>
          <w:lang w:val="en-GB"/>
        </w:rPr>
        <w:t>)</w:t>
      </w:r>
    </w:p>
    <w:p w14:paraId="0F6E1E27" w14:textId="378B4A40" w:rsidR="00036FAA" w:rsidRPr="006569DE" w:rsidRDefault="006569DE" w:rsidP="00703F14">
      <w:pPr>
        <w:spacing w:after="0" w:line="276" w:lineRule="auto"/>
        <w:rPr>
          <w:rFonts w:cstheme="minorHAnsi"/>
          <w:lang w:val="en-GB"/>
        </w:rPr>
      </w:pPr>
      <w:r w:rsidRPr="006569DE">
        <w:rPr>
          <w:rFonts w:cstheme="minorHAnsi"/>
          <w:lang w:val="en-GB"/>
        </w:rPr>
        <w:t>(</w:t>
      </w:r>
      <w:r w:rsidR="00036FAA" w:rsidRPr="006569DE">
        <w:rPr>
          <w:rFonts w:cstheme="minorHAnsi"/>
          <w:lang w:val="en-GB"/>
        </w:rPr>
        <w:t>Total: 174</w:t>
      </w:r>
      <w:r w:rsidRPr="006569DE">
        <w:rPr>
          <w:rFonts w:cstheme="minorHAnsi"/>
          <w:lang w:val="en-GB"/>
        </w:rPr>
        <w:t>)</w:t>
      </w:r>
    </w:p>
    <w:p w14:paraId="0E87885A" w14:textId="77777777" w:rsidR="00036FAA" w:rsidRPr="006569DE" w:rsidRDefault="00036FAA" w:rsidP="00703F14">
      <w:pPr>
        <w:spacing w:after="0" w:line="276" w:lineRule="auto"/>
        <w:rPr>
          <w:rFonts w:cstheme="minorHAnsi"/>
          <w:lang w:val="en-GB"/>
        </w:rPr>
      </w:pPr>
    </w:p>
    <w:p w14:paraId="0086916F" w14:textId="77777777" w:rsidR="00036FAA" w:rsidRPr="006569DE" w:rsidRDefault="00036FAA" w:rsidP="00703F14">
      <w:pPr>
        <w:spacing w:after="0" w:line="276" w:lineRule="auto"/>
        <w:rPr>
          <w:rFonts w:cstheme="minorHAnsi"/>
          <w:i/>
          <w:iCs/>
          <w:lang w:val="en-GB"/>
        </w:rPr>
      </w:pPr>
      <w:r w:rsidRPr="006569DE">
        <w:rPr>
          <w:rFonts w:cstheme="minorHAnsi"/>
          <w:i/>
          <w:iCs/>
          <w:lang w:val="en-GB"/>
        </w:rPr>
        <w:t>Exogenous variables:</w:t>
      </w:r>
    </w:p>
    <w:p w14:paraId="4585ED4C" w14:textId="051A3532" w:rsidR="00036FAA" w:rsidRPr="006569DE" w:rsidRDefault="00036FAA" w:rsidP="00703F14">
      <w:pPr>
        <w:spacing w:after="0" w:line="276" w:lineRule="auto"/>
        <w:rPr>
          <w:rFonts w:cstheme="minorHAnsi"/>
          <w:lang w:val="en-GB"/>
        </w:rPr>
      </w:pPr>
      <w:r w:rsidRPr="006569DE">
        <w:rPr>
          <w:rFonts w:cstheme="minorHAnsi"/>
          <w:lang w:val="en-GB"/>
        </w:rPr>
        <w:t xml:space="preserve">Import and export prices of the rest of the world: 2K </w:t>
      </w:r>
      <w:proofErr w:type="gramStart"/>
      <w:r w:rsidRPr="006569DE">
        <w:rPr>
          <w:rFonts w:cstheme="minorHAnsi"/>
          <w:lang w:val="en-GB"/>
        </w:rPr>
        <w:t xml:space="preserve">   </w:t>
      </w:r>
      <w:r w:rsidR="006569DE" w:rsidRPr="006569DE">
        <w:rPr>
          <w:rFonts w:cstheme="minorHAnsi"/>
          <w:lang w:val="en-GB"/>
        </w:rPr>
        <w:t>(</w:t>
      </w:r>
      <w:proofErr w:type="gramEnd"/>
      <w:r w:rsidRPr="006569DE">
        <w:rPr>
          <w:rFonts w:cstheme="minorHAnsi"/>
          <w:lang w:val="en-GB"/>
        </w:rPr>
        <w:t>2*6=12</w:t>
      </w:r>
      <w:r w:rsidR="006569DE" w:rsidRPr="006569DE">
        <w:rPr>
          <w:rFonts w:cstheme="minorHAnsi"/>
          <w:lang w:val="en-GB"/>
        </w:rPr>
        <w:t>)</w:t>
      </w:r>
    </w:p>
    <w:p w14:paraId="3DED4943" w14:textId="566D2FA3" w:rsidR="00036FAA" w:rsidRPr="006569DE" w:rsidRDefault="00036FAA" w:rsidP="00703F14">
      <w:pPr>
        <w:spacing w:after="0" w:line="276" w:lineRule="auto"/>
        <w:rPr>
          <w:rFonts w:cstheme="minorHAnsi"/>
          <w:lang w:val="en-GB"/>
        </w:rPr>
      </w:pPr>
      <w:r w:rsidRPr="006569DE">
        <w:rPr>
          <w:rFonts w:cstheme="minorHAnsi"/>
          <w:lang w:val="en-GB"/>
        </w:rPr>
        <w:t>Cost and income indexes</w:t>
      </w:r>
      <w:r w:rsidRPr="006569DE">
        <w:rPr>
          <w:rFonts w:eastAsiaTheme="minorEastAsia" w:cstheme="minorHAnsi"/>
          <w:lang w:val="en-GB"/>
        </w:rPr>
        <w:t>: 2K</w:t>
      </w:r>
      <w:proofErr w:type="gramStart"/>
      <w:r w:rsidRPr="006569DE">
        <w:rPr>
          <w:rFonts w:eastAsiaTheme="minorEastAsia" w:cstheme="minorHAnsi"/>
          <w:lang w:val="en-GB"/>
        </w:rPr>
        <w:t xml:space="preserve">   </w:t>
      </w:r>
      <w:r w:rsidR="006569DE" w:rsidRPr="006569DE">
        <w:rPr>
          <w:rFonts w:eastAsiaTheme="minorEastAsia" w:cstheme="minorHAnsi"/>
          <w:lang w:val="en-GB"/>
        </w:rPr>
        <w:t>(</w:t>
      </w:r>
      <w:proofErr w:type="gramEnd"/>
      <w:r w:rsidRPr="006569DE">
        <w:rPr>
          <w:rFonts w:eastAsiaTheme="minorEastAsia" w:cstheme="minorHAnsi"/>
          <w:lang w:val="en-GB"/>
        </w:rPr>
        <w:t>2*6=12</w:t>
      </w:r>
      <w:r w:rsidR="006569DE" w:rsidRPr="006569DE">
        <w:rPr>
          <w:rFonts w:eastAsiaTheme="minorEastAsia" w:cstheme="minorHAnsi"/>
          <w:lang w:val="en-GB"/>
        </w:rPr>
        <w:t>)</w:t>
      </w:r>
      <w:r w:rsidRPr="006569DE">
        <w:rPr>
          <w:rFonts w:eastAsiaTheme="minorEastAsia" w:cstheme="minorHAnsi"/>
          <w:lang w:val="en-GB"/>
        </w:rPr>
        <w:t xml:space="preserve">    </w:t>
      </w:r>
    </w:p>
    <w:p w14:paraId="53206DAC" w14:textId="0A59A833" w:rsidR="00036FAA" w:rsidRPr="006569DE" w:rsidRDefault="00036FAA" w:rsidP="00703F14">
      <w:pPr>
        <w:spacing w:after="0" w:line="276" w:lineRule="auto"/>
        <w:rPr>
          <w:rFonts w:cstheme="minorHAnsi"/>
          <w:lang w:val="en-GB"/>
        </w:rPr>
      </w:pPr>
      <w:r w:rsidRPr="006569DE">
        <w:rPr>
          <w:rFonts w:cstheme="minorHAnsi"/>
          <w:lang w:val="en-GB"/>
        </w:rPr>
        <w:t xml:space="preserve">Transport costs and tariffs: </w:t>
      </w:r>
      <m:oMath>
        <m:r>
          <w:rPr>
            <w:rFonts w:ascii="Cambria Math" w:hAnsi="Cambria Math" w:cstheme="minorHAnsi"/>
            <w:lang w:val="en-GB"/>
          </w:rPr>
          <m:t>K×</m:t>
        </m:r>
        <m:d>
          <m:dPr>
            <m:ctrlPr>
              <w:rPr>
                <w:rFonts w:ascii="Cambria Math" w:hAnsi="Cambria Math" w:cstheme="minorHAnsi"/>
                <w:i/>
                <w:lang w:val="en-GB"/>
              </w:rPr>
            </m:ctrlPr>
          </m:dPr>
          <m:e>
            <m:r>
              <w:rPr>
                <w:rFonts w:ascii="Cambria Math" w:hAnsi="Cambria Math" w:cstheme="minorHAnsi"/>
                <w:lang w:val="en-GB"/>
              </w:rPr>
              <m:t>K-1</m:t>
            </m:r>
          </m:e>
        </m:d>
        <m:r>
          <w:rPr>
            <w:rFonts w:ascii="Cambria Math" w:hAnsi="Cambria Math" w:cstheme="minorHAnsi"/>
            <w:lang w:val="en-GB"/>
          </w:rPr>
          <m:t>+2K</m:t>
        </m:r>
      </m:oMath>
      <w:proofErr w:type="gramStart"/>
      <w:r w:rsidRPr="006569DE">
        <w:rPr>
          <w:rFonts w:eastAsiaTheme="minorEastAsia" w:cstheme="minorHAnsi"/>
          <w:lang w:val="en-GB"/>
        </w:rPr>
        <w:t xml:space="preserve">   </w:t>
      </w:r>
      <w:r w:rsidR="006569DE" w:rsidRPr="006569DE">
        <w:rPr>
          <w:rFonts w:eastAsiaTheme="minorEastAsia" w:cstheme="minorHAnsi"/>
          <w:lang w:val="en-GB"/>
        </w:rPr>
        <w:t>(</w:t>
      </w:r>
      <w:proofErr w:type="gramEnd"/>
      <w:r w:rsidRPr="006569DE">
        <w:rPr>
          <w:rFonts w:eastAsiaTheme="minorEastAsia" w:cstheme="minorHAnsi"/>
          <w:lang w:val="en-GB"/>
        </w:rPr>
        <w:t>6*5+6=36</w:t>
      </w:r>
      <w:r w:rsidR="006569DE" w:rsidRPr="006569DE">
        <w:rPr>
          <w:rFonts w:eastAsiaTheme="minorEastAsia" w:cstheme="minorHAnsi"/>
          <w:lang w:val="en-GB"/>
        </w:rPr>
        <w:t>)</w:t>
      </w:r>
    </w:p>
    <w:p w14:paraId="1E1C53A0" w14:textId="1F66BE1E" w:rsidR="00036FAA" w:rsidRPr="006569DE" w:rsidRDefault="006569DE" w:rsidP="00703F14">
      <w:pPr>
        <w:spacing w:after="0" w:line="276" w:lineRule="auto"/>
        <w:rPr>
          <w:rFonts w:cstheme="minorHAnsi"/>
          <w:lang w:val="en-GB"/>
        </w:rPr>
      </w:pPr>
      <w:r w:rsidRPr="006569DE">
        <w:rPr>
          <w:rFonts w:cstheme="minorHAnsi"/>
          <w:lang w:val="en-GB"/>
        </w:rPr>
        <w:t>(</w:t>
      </w:r>
      <w:r w:rsidR="00036FAA" w:rsidRPr="006569DE">
        <w:rPr>
          <w:rFonts w:cstheme="minorHAnsi"/>
          <w:lang w:val="en-GB"/>
        </w:rPr>
        <w:t>Total: 60</w:t>
      </w:r>
      <w:r w:rsidRPr="006569DE">
        <w:rPr>
          <w:rFonts w:cstheme="minorHAnsi"/>
          <w:lang w:val="en-GB"/>
        </w:rPr>
        <w:t>)</w:t>
      </w:r>
    </w:p>
    <w:p w14:paraId="3FC0E96E" w14:textId="77777777" w:rsidR="00036FAA" w:rsidRPr="006569DE" w:rsidRDefault="00036FAA" w:rsidP="00703F14">
      <w:pPr>
        <w:spacing w:after="0" w:line="276" w:lineRule="auto"/>
        <w:rPr>
          <w:rFonts w:cstheme="minorHAnsi"/>
          <w:lang w:val="en-GB"/>
        </w:rPr>
      </w:pPr>
    </w:p>
    <w:p w14:paraId="66C805AA" w14:textId="77777777" w:rsidR="00036FAA" w:rsidRPr="006569DE" w:rsidRDefault="00036FAA" w:rsidP="00703F14">
      <w:pPr>
        <w:spacing w:after="0" w:line="276" w:lineRule="auto"/>
        <w:rPr>
          <w:rFonts w:cstheme="minorHAnsi"/>
          <w:i/>
          <w:iCs/>
          <w:lang w:val="en-GB"/>
        </w:rPr>
      </w:pPr>
      <w:r w:rsidRPr="006569DE">
        <w:rPr>
          <w:rFonts w:cstheme="minorHAnsi"/>
          <w:i/>
          <w:iCs/>
          <w:lang w:val="en-GB"/>
        </w:rPr>
        <w:t>Number of endogenous variables:</w:t>
      </w:r>
    </w:p>
    <w:p w14:paraId="228E2965" w14:textId="41EE2A17" w:rsidR="00036FAA" w:rsidRPr="006569DE" w:rsidRDefault="00036FAA" w:rsidP="00703F14">
      <w:pPr>
        <w:spacing w:after="0" w:line="276" w:lineRule="auto"/>
        <w:rPr>
          <w:rFonts w:cstheme="minorHAnsi"/>
          <w:lang w:val="en-GB"/>
        </w:rPr>
      </w:pPr>
      <w:r w:rsidRPr="006569DE">
        <w:rPr>
          <w:rFonts w:cstheme="minorHAnsi"/>
          <w:lang w:val="en-GB"/>
        </w:rPr>
        <w:t xml:space="preserve">Export prices (except for the rest of the world): </w:t>
      </w:r>
      <m:oMath>
        <m:r>
          <w:rPr>
            <w:rFonts w:ascii="Cambria Math" w:hAnsi="Cambria Math" w:cstheme="minorHAnsi"/>
            <w:lang w:val="en-GB"/>
          </w:rPr>
          <m:t>K×(K-1)</m:t>
        </m:r>
      </m:oMath>
      <w:r w:rsidRPr="006569DE">
        <w:rPr>
          <w:rFonts w:eastAsiaTheme="minorEastAsia" w:cstheme="minorHAnsi"/>
          <w:lang w:val="en-GB"/>
        </w:rPr>
        <w:t xml:space="preserve"> </w:t>
      </w:r>
      <w:proofErr w:type="gramStart"/>
      <w:r w:rsidRPr="006569DE">
        <w:rPr>
          <w:rFonts w:eastAsiaTheme="minorEastAsia" w:cstheme="minorHAnsi"/>
          <w:lang w:val="en-GB"/>
        </w:rPr>
        <w:t xml:space="preserve">   </w:t>
      </w:r>
      <w:r w:rsidR="006569DE" w:rsidRPr="006569DE">
        <w:rPr>
          <w:rFonts w:eastAsiaTheme="minorEastAsia" w:cstheme="minorHAnsi"/>
          <w:lang w:val="en-GB"/>
        </w:rPr>
        <w:t>(</w:t>
      </w:r>
      <w:proofErr w:type="gramEnd"/>
      <w:r w:rsidRPr="006569DE">
        <w:rPr>
          <w:rFonts w:eastAsiaTheme="minorEastAsia" w:cstheme="minorHAnsi"/>
          <w:lang w:val="en-GB"/>
        </w:rPr>
        <w:t>6*5=30</w:t>
      </w:r>
      <w:r w:rsidR="006569DE" w:rsidRPr="006569DE">
        <w:rPr>
          <w:rFonts w:eastAsiaTheme="minorEastAsia" w:cstheme="minorHAnsi"/>
          <w:lang w:val="en-GB"/>
        </w:rPr>
        <w:t>)</w:t>
      </w:r>
    </w:p>
    <w:p w14:paraId="42D6CAFA" w14:textId="49FB4954" w:rsidR="00036FAA" w:rsidRPr="006569DE" w:rsidRDefault="00036FAA" w:rsidP="00703F14">
      <w:pPr>
        <w:spacing w:after="0" w:line="276" w:lineRule="auto"/>
        <w:rPr>
          <w:rFonts w:cstheme="minorHAnsi"/>
          <w:lang w:val="en-GB"/>
        </w:rPr>
      </w:pPr>
      <w:r w:rsidRPr="006569DE">
        <w:rPr>
          <w:rFonts w:cstheme="minorHAnsi"/>
          <w:lang w:val="en-GB"/>
        </w:rPr>
        <w:t xml:space="preserve">Import prices (except for the rest of the world): </w:t>
      </w:r>
      <m:oMath>
        <m:r>
          <w:rPr>
            <w:rFonts w:ascii="Cambria Math" w:hAnsi="Cambria Math" w:cstheme="minorHAnsi"/>
            <w:lang w:val="en-GB"/>
          </w:rPr>
          <m:t>K×(K-1)</m:t>
        </m:r>
      </m:oMath>
      <w:proofErr w:type="gramStart"/>
      <w:r w:rsidRPr="006569DE">
        <w:rPr>
          <w:rFonts w:eastAsiaTheme="minorEastAsia" w:cstheme="minorHAnsi"/>
          <w:lang w:val="en-GB"/>
        </w:rPr>
        <w:t xml:space="preserve">   </w:t>
      </w:r>
      <w:r w:rsidR="006569DE" w:rsidRPr="006569DE">
        <w:rPr>
          <w:rFonts w:eastAsiaTheme="minorEastAsia" w:cstheme="minorHAnsi"/>
          <w:lang w:val="en-GB"/>
        </w:rPr>
        <w:t>(</w:t>
      </w:r>
      <w:proofErr w:type="gramEnd"/>
      <w:r w:rsidRPr="006569DE">
        <w:rPr>
          <w:rFonts w:eastAsiaTheme="minorEastAsia" w:cstheme="minorHAnsi"/>
          <w:lang w:val="en-GB"/>
        </w:rPr>
        <w:t>6*5=30</w:t>
      </w:r>
      <w:r w:rsidR="006569DE" w:rsidRPr="006569DE">
        <w:rPr>
          <w:rFonts w:eastAsiaTheme="minorEastAsia" w:cstheme="minorHAnsi"/>
          <w:lang w:val="en-GB"/>
        </w:rPr>
        <w:t>)</w:t>
      </w:r>
    </w:p>
    <w:p w14:paraId="4535B701" w14:textId="4B859D1A" w:rsidR="00036FAA" w:rsidRPr="006569DE" w:rsidRDefault="00036FAA" w:rsidP="00703F14">
      <w:pPr>
        <w:spacing w:after="0" w:line="276" w:lineRule="auto"/>
        <w:rPr>
          <w:rFonts w:cstheme="minorHAnsi"/>
          <w:lang w:val="en-GB"/>
        </w:rPr>
      </w:pPr>
      <w:r w:rsidRPr="006569DE">
        <w:rPr>
          <w:rFonts w:cstheme="minorHAnsi"/>
          <w:lang w:val="en-GB"/>
        </w:rPr>
        <w:lastRenderedPageBreak/>
        <w:t xml:space="preserve">Prices and quantity domestic production: </w:t>
      </w:r>
      <m:oMath>
        <m:r>
          <w:rPr>
            <w:rFonts w:ascii="Cambria Math" w:hAnsi="Cambria Math" w:cstheme="minorHAnsi"/>
            <w:lang w:val="en-GB"/>
          </w:rPr>
          <m:t>2×K</m:t>
        </m:r>
      </m:oMath>
      <w:proofErr w:type="gramStart"/>
      <w:r w:rsidRPr="006569DE">
        <w:rPr>
          <w:rFonts w:eastAsiaTheme="minorEastAsia" w:cstheme="minorHAnsi"/>
          <w:lang w:val="en-GB"/>
        </w:rPr>
        <w:t xml:space="preserve">   </w:t>
      </w:r>
      <w:r w:rsidR="006569DE" w:rsidRPr="006569DE">
        <w:rPr>
          <w:rFonts w:eastAsiaTheme="minorEastAsia" w:cstheme="minorHAnsi"/>
          <w:lang w:val="en-GB"/>
        </w:rPr>
        <w:t>(</w:t>
      </w:r>
      <w:proofErr w:type="gramEnd"/>
      <w:r w:rsidRPr="006569DE">
        <w:rPr>
          <w:rFonts w:eastAsiaTheme="minorEastAsia" w:cstheme="minorHAnsi"/>
          <w:lang w:val="en-GB"/>
        </w:rPr>
        <w:t>12</w:t>
      </w:r>
      <w:r w:rsidR="006569DE" w:rsidRPr="006569DE">
        <w:rPr>
          <w:rFonts w:eastAsiaTheme="minorEastAsia" w:cstheme="minorHAnsi"/>
          <w:lang w:val="en-GB"/>
        </w:rPr>
        <w:t>)</w:t>
      </w:r>
    </w:p>
    <w:p w14:paraId="38BA8791" w14:textId="00FC42D3" w:rsidR="00036FAA" w:rsidRPr="006569DE" w:rsidRDefault="00036FAA" w:rsidP="00703F14">
      <w:pPr>
        <w:spacing w:after="0" w:line="276" w:lineRule="auto"/>
        <w:rPr>
          <w:rFonts w:eastAsiaTheme="minorEastAsia" w:cstheme="minorHAnsi"/>
          <w:lang w:val="en-GB"/>
        </w:rPr>
      </w:pPr>
      <w:r w:rsidRPr="006569DE">
        <w:rPr>
          <w:rFonts w:cstheme="minorHAnsi"/>
          <w:lang w:val="en-GB"/>
        </w:rPr>
        <w:t xml:space="preserve">Prices domestic supply: </w:t>
      </w:r>
      <m:oMath>
        <m:r>
          <w:rPr>
            <w:rFonts w:ascii="Cambria Math" w:hAnsi="Cambria Math" w:cstheme="minorHAnsi"/>
            <w:lang w:val="en-GB"/>
          </w:rPr>
          <m:t>2K</m:t>
        </m:r>
      </m:oMath>
      <w:proofErr w:type="gramStart"/>
      <w:r w:rsidRPr="006569DE">
        <w:rPr>
          <w:rFonts w:eastAsiaTheme="minorEastAsia" w:cstheme="minorHAnsi"/>
          <w:lang w:val="en-GB"/>
        </w:rPr>
        <w:t xml:space="preserve">   </w:t>
      </w:r>
      <w:r w:rsidR="006569DE" w:rsidRPr="006569DE">
        <w:rPr>
          <w:rFonts w:eastAsiaTheme="minorEastAsia" w:cstheme="minorHAnsi"/>
          <w:lang w:val="en-GB"/>
        </w:rPr>
        <w:t>(</w:t>
      </w:r>
      <w:proofErr w:type="gramEnd"/>
      <w:r w:rsidRPr="006569DE">
        <w:rPr>
          <w:rFonts w:eastAsiaTheme="minorEastAsia" w:cstheme="minorHAnsi"/>
          <w:lang w:val="en-GB"/>
        </w:rPr>
        <w:t>12</w:t>
      </w:r>
      <w:r w:rsidR="006569DE" w:rsidRPr="006569DE">
        <w:rPr>
          <w:rFonts w:eastAsiaTheme="minorEastAsia" w:cstheme="minorHAnsi"/>
          <w:lang w:val="en-GB"/>
        </w:rPr>
        <w:t>)</w:t>
      </w:r>
    </w:p>
    <w:p w14:paraId="66EF9639" w14:textId="4E5B0896" w:rsidR="00036FAA" w:rsidRPr="006569DE" w:rsidRDefault="00036FAA" w:rsidP="00703F14">
      <w:pPr>
        <w:spacing w:after="0" w:line="276" w:lineRule="auto"/>
        <w:rPr>
          <w:rFonts w:cstheme="minorHAnsi"/>
          <w:lang w:val="en-GB"/>
        </w:rPr>
      </w:pPr>
      <w:r w:rsidRPr="006569DE">
        <w:rPr>
          <w:rFonts w:eastAsiaTheme="minorEastAsia" w:cstheme="minorHAnsi"/>
          <w:lang w:val="en-GB"/>
        </w:rPr>
        <w:t xml:space="preserve">Prices and </w:t>
      </w:r>
      <w:proofErr w:type="gramStart"/>
      <w:r w:rsidRPr="006569DE">
        <w:rPr>
          <w:rFonts w:eastAsiaTheme="minorEastAsia" w:cstheme="minorHAnsi"/>
          <w:lang w:val="en-GB"/>
        </w:rPr>
        <w:t>quantities  domestic</w:t>
      </w:r>
      <w:proofErr w:type="gramEnd"/>
      <w:r w:rsidRPr="006569DE">
        <w:rPr>
          <w:rFonts w:eastAsiaTheme="minorEastAsia" w:cstheme="minorHAnsi"/>
          <w:lang w:val="en-GB"/>
        </w:rPr>
        <w:t xml:space="preserve"> consumption: </w:t>
      </w:r>
      <w:r w:rsidR="006569DE" w:rsidRPr="006569DE">
        <w:rPr>
          <w:rFonts w:eastAsiaTheme="minorEastAsia" w:cstheme="minorHAnsi"/>
          <w:lang w:val="en-GB"/>
        </w:rPr>
        <w:t>(</w:t>
      </w:r>
      <m:oMath>
        <m:r>
          <w:rPr>
            <w:rFonts w:ascii="Cambria Math" w:eastAsiaTheme="minorEastAsia" w:hAnsi="Cambria Math" w:cstheme="minorHAnsi"/>
            <w:lang w:val="en-GB"/>
          </w:rPr>
          <m:t>2×</m:t>
        </m:r>
        <m:r>
          <w:rPr>
            <w:rFonts w:ascii="Cambria Math" w:hAnsi="Cambria Math" w:cstheme="minorHAnsi"/>
            <w:lang w:val="en-GB"/>
          </w:rPr>
          <m:t>K</m:t>
        </m:r>
      </m:oMath>
      <w:r w:rsidRPr="006569DE">
        <w:rPr>
          <w:rFonts w:eastAsiaTheme="minorEastAsia" w:cstheme="minorHAnsi"/>
          <w:lang w:val="en-GB"/>
        </w:rPr>
        <w:t xml:space="preserve">  12</w:t>
      </w:r>
      <w:r w:rsidR="006569DE" w:rsidRPr="006569DE">
        <w:rPr>
          <w:rFonts w:eastAsiaTheme="minorEastAsia" w:cstheme="minorHAnsi"/>
          <w:lang w:val="en-GB"/>
        </w:rPr>
        <w:t>)</w:t>
      </w:r>
    </w:p>
    <w:p w14:paraId="1062ECAA" w14:textId="0DA4FC1C" w:rsidR="00036FAA" w:rsidRPr="006569DE" w:rsidRDefault="00036FAA" w:rsidP="00703F14">
      <w:pPr>
        <w:spacing w:after="0" w:line="276" w:lineRule="auto"/>
        <w:rPr>
          <w:rFonts w:cstheme="minorHAnsi"/>
          <w:lang w:val="en-GB"/>
        </w:rPr>
      </w:pPr>
      <w:r w:rsidRPr="006569DE">
        <w:rPr>
          <w:rFonts w:cstheme="minorHAnsi"/>
          <w:lang w:val="en-GB"/>
        </w:rPr>
        <w:t xml:space="preserve">Exports: </w:t>
      </w:r>
      <m:oMath>
        <m:r>
          <w:rPr>
            <w:rFonts w:ascii="Cambria Math" w:hAnsi="Cambria Math" w:cstheme="minorHAnsi"/>
            <w:lang w:val="en-GB"/>
          </w:rPr>
          <m:t>K×</m:t>
        </m:r>
        <m:d>
          <m:dPr>
            <m:ctrlPr>
              <w:rPr>
                <w:rFonts w:ascii="Cambria Math" w:hAnsi="Cambria Math" w:cstheme="minorHAnsi"/>
                <w:i/>
                <w:lang w:val="en-GB"/>
              </w:rPr>
            </m:ctrlPr>
          </m:dPr>
          <m:e>
            <m:r>
              <w:rPr>
                <w:rFonts w:ascii="Cambria Math" w:hAnsi="Cambria Math" w:cstheme="minorHAnsi"/>
                <w:lang w:val="en-GB"/>
              </w:rPr>
              <m:t>K-1</m:t>
            </m:r>
          </m:e>
        </m:d>
        <m:r>
          <w:rPr>
            <w:rFonts w:ascii="Cambria Math" w:hAnsi="Cambria Math" w:cstheme="minorHAnsi"/>
            <w:lang w:val="en-GB"/>
          </w:rPr>
          <m:t>+K</m:t>
        </m:r>
      </m:oMath>
      <w:r w:rsidRPr="006569DE">
        <w:rPr>
          <w:rFonts w:eastAsiaTheme="minorEastAsia" w:cstheme="minorHAnsi"/>
          <w:lang w:val="en-GB"/>
        </w:rPr>
        <w:t xml:space="preserve">  </w:t>
      </w:r>
      <w:r w:rsidR="006569DE" w:rsidRPr="006569DE">
        <w:rPr>
          <w:rFonts w:eastAsiaTheme="minorEastAsia" w:cstheme="minorHAnsi"/>
          <w:lang w:val="en-GB"/>
        </w:rPr>
        <w:t>(</w:t>
      </w:r>
      <w:r w:rsidRPr="006569DE">
        <w:rPr>
          <w:rFonts w:eastAsiaTheme="minorEastAsia" w:cstheme="minorHAnsi"/>
          <w:lang w:val="en-GB"/>
        </w:rPr>
        <w:t>6*5+6=36</w:t>
      </w:r>
      <w:r w:rsidR="006569DE" w:rsidRPr="006569DE">
        <w:rPr>
          <w:rFonts w:eastAsiaTheme="minorEastAsia" w:cstheme="minorHAnsi"/>
          <w:lang w:val="en-GB"/>
        </w:rPr>
        <w:t>)</w:t>
      </w:r>
    </w:p>
    <w:p w14:paraId="3E1DF513" w14:textId="039F3445" w:rsidR="00036FAA" w:rsidRPr="006569DE" w:rsidRDefault="00036FAA" w:rsidP="00703F14">
      <w:pPr>
        <w:spacing w:after="0" w:line="276" w:lineRule="auto"/>
        <w:rPr>
          <w:rFonts w:cstheme="minorHAnsi"/>
          <w:lang w:val="en-GB"/>
        </w:rPr>
      </w:pPr>
      <w:r w:rsidRPr="006569DE">
        <w:rPr>
          <w:rFonts w:cstheme="minorHAnsi"/>
          <w:lang w:val="en-GB"/>
        </w:rPr>
        <w:t xml:space="preserve">Imports:  </w:t>
      </w:r>
      <m:oMath>
        <m:r>
          <w:rPr>
            <w:rFonts w:ascii="Cambria Math" w:hAnsi="Cambria Math" w:cstheme="minorHAnsi"/>
            <w:lang w:val="en-GB"/>
          </w:rPr>
          <m:t>K×</m:t>
        </m:r>
        <m:d>
          <m:dPr>
            <m:ctrlPr>
              <w:rPr>
                <w:rFonts w:ascii="Cambria Math" w:hAnsi="Cambria Math" w:cstheme="minorHAnsi"/>
                <w:i/>
                <w:lang w:val="en-GB"/>
              </w:rPr>
            </m:ctrlPr>
          </m:dPr>
          <m:e>
            <m:r>
              <w:rPr>
                <w:rFonts w:ascii="Cambria Math" w:hAnsi="Cambria Math" w:cstheme="minorHAnsi"/>
                <w:lang w:val="en-GB"/>
              </w:rPr>
              <m:t>K-1</m:t>
            </m:r>
          </m:e>
        </m:d>
        <m:r>
          <w:rPr>
            <w:rFonts w:ascii="Cambria Math" w:hAnsi="Cambria Math" w:cstheme="minorHAnsi"/>
            <w:lang w:val="en-GB"/>
          </w:rPr>
          <m:t>+K</m:t>
        </m:r>
      </m:oMath>
      <w:r w:rsidRPr="006569DE">
        <w:rPr>
          <w:rFonts w:eastAsiaTheme="minorEastAsia" w:cstheme="minorHAnsi"/>
          <w:lang w:val="en-GB"/>
        </w:rPr>
        <w:t xml:space="preserve">  </w:t>
      </w:r>
      <w:r w:rsidR="006569DE" w:rsidRPr="006569DE">
        <w:rPr>
          <w:rFonts w:eastAsiaTheme="minorEastAsia" w:cstheme="minorHAnsi"/>
          <w:lang w:val="en-GB"/>
        </w:rPr>
        <w:t>(</w:t>
      </w:r>
      <w:r w:rsidRPr="006569DE">
        <w:rPr>
          <w:rFonts w:eastAsiaTheme="minorEastAsia" w:cstheme="minorHAnsi"/>
          <w:lang w:val="en-GB"/>
        </w:rPr>
        <w:t>6*5+6=36</w:t>
      </w:r>
      <w:r w:rsidR="006569DE" w:rsidRPr="006569DE">
        <w:rPr>
          <w:rFonts w:eastAsiaTheme="minorEastAsia" w:cstheme="minorHAnsi"/>
          <w:lang w:val="en-GB"/>
        </w:rPr>
        <w:t>)</w:t>
      </w:r>
    </w:p>
    <w:p w14:paraId="1E4FA00A" w14:textId="78EE5538" w:rsidR="00036FAA" w:rsidRPr="006569DE" w:rsidRDefault="00036FAA" w:rsidP="00703F14">
      <w:pPr>
        <w:spacing w:after="0" w:line="276" w:lineRule="auto"/>
        <w:rPr>
          <w:rFonts w:cstheme="minorHAnsi"/>
          <w:lang w:val="en-GB"/>
        </w:rPr>
      </w:pPr>
      <w:r w:rsidRPr="006569DE">
        <w:rPr>
          <w:rFonts w:cstheme="minorHAnsi"/>
          <w:lang w:val="en-GB"/>
        </w:rPr>
        <w:t xml:space="preserve">Domestic supply: </w:t>
      </w:r>
      <w:proofErr w:type="gramStart"/>
      <w:r w:rsidRPr="006569DE">
        <w:rPr>
          <w:rFonts w:cstheme="minorHAnsi"/>
          <w:i/>
          <w:iCs/>
          <w:lang w:val="en-GB"/>
        </w:rPr>
        <w:t>K</w:t>
      </w:r>
      <w:r w:rsidRPr="006569DE">
        <w:rPr>
          <w:rFonts w:eastAsiaTheme="minorEastAsia" w:cstheme="minorHAnsi"/>
          <w:lang w:val="en-GB"/>
        </w:rPr>
        <w:t xml:space="preserve">  </w:t>
      </w:r>
      <w:r w:rsidR="006569DE" w:rsidRPr="006569DE">
        <w:rPr>
          <w:rFonts w:eastAsiaTheme="minorEastAsia" w:cstheme="minorHAnsi"/>
          <w:lang w:val="en-GB"/>
        </w:rPr>
        <w:t>(</w:t>
      </w:r>
      <w:proofErr w:type="gramEnd"/>
      <w:r w:rsidRPr="006569DE">
        <w:rPr>
          <w:rFonts w:eastAsiaTheme="minorEastAsia" w:cstheme="minorHAnsi"/>
          <w:lang w:val="en-GB"/>
        </w:rPr>
        <w:t>6</w:t>
      </w:r>
      <w:r w:rsidR="006569DE" w:rsidRPr="006569DE">
        <w:rPr>
          <w:rFonts w:eastAsiaTheme="minorEastAsia" w:cstheme="minorHAnsi"/>
          <w:lang w:val="en-GB"/>
        </w:rPr>
        <w:t>)</w:t>
      </w:r>
    </w:p>
    <w:p w14:paraId="6FBB53B5" w14:textId="6E8D410A" w:rsidR="00036FAA" w:rsidRPr="006569DE" w:rsidRDefault="006569DE" w:rsidP="00703F14">
      <w:pPr>
        <w:spacing w:after="0" w:line="276" w:lineRule="auto"/>
        <w:rPr>
          <w:rFonts w:cstheme="minorHAnsi"/>
          <w:lang w:val="en-GB"/>
        </w:rPr>
      </w:pPr>
      <w:r w:rsidRPr="006569DE">
        <w:rPr>
          <w:rFonts w:cstheme="minorHAnsi"/>
          <w:lang w:val="en-GB"/>
        </w:rPr>
        <w:t>(</w:t>
      </w:r>
      <w:r w:rsidR="00036FAA" w:rsidRPr="006569DE">
        <w:rPr>
          <w:rFonts w:cstheme="minorHAnsi"/>
          <w:lang w:val="en-GB"/>
        </w:rPr>
        <w:t>Total: 174</w:t>
      </w:r>
      <w:r w:rsidRPr="006569DE">
        <w:rPr>
          <w:rFonts w:cstheme="minorHAnsi"/>
          <w:lang w:val="en-GB"/>
        </w:rPr>
        <w:t>)</w:t>
      </w:r>
    </w:p>
    <w:p w14:paraId="008729D0" w14:textId="77777777" w:rsidR="00036FAA" w:rsidRPr="00F22B8D" w:rsidRDefault="00036FAA" w:rsidP="00703F14">
      <w:pPr>
        <w:spacing w:after="0" w:line="276" w:lineRule="auto"/>
        <w:rPr>
          <w:rFonts w:cstheme="minorHAnsi"/>
          <w:lang w:val="en-GB"/>
        </w:rPr>
      </w:pPr>
    </w:p>
    <w:p w14:paraId="5C5BC922" w14:textId="1CA920B3" w:rsidR="00036FAA" w:rsidRPr="00266A62" w:rsidRDefault="00CB024D" w:rsidP="00266A62">
      <w:pPr>
        <w:pStyle w:val="Titre2"/>
        <w:rPr>
          <w:color w:val="000000" w:themeColor="text1"/>
          <w:lang w:val="en-GB"/>
        </w:rPr>
      </w:pPr>
      <w:bookmarkStart w:id="15" w:name="_Toc135834941"/>
      <w:r w:rsidRPr="00266A62">
        <w:rPr>
          <w:color w:val="000000" w:themeColor="text1"/>
          <w:lang w:val="en-GB"/>
        </w:rPr>
        <w:t xml:space="preserve">4.3 </w:t>
      </w:r>
      <w:r w:rsidR="00036FAA" w:rsidRPr="00266A62">
        <w:rPr>
          <w:color w:val="000000" w:themeColor="text1"/>
          <w:lang w:val="en-GB"/>
        </w:rPr>
        <w:t>Calibration</w:t>
      </w:r>
      <w:bookmarkEnd w:id="15"/>
    </w:p>
    <w:p w14:paraId="483FFC83" w14:textId="045D35FC" w:rsidR="00036FAA" w:rsidRPr="00F22B8D" w:rsidRDefault="00036FAA" w:rsidP="00703F14">
      <w:pPr>
        <w:spacing w:after="0" w:line="276" w:lineRule="auto"/>
        <w:rPr>
          <w:rFonts w:cstheme="minorHAnsi"/>
          <w:lang w:val="en-GB"/>
        </w:rPr>
      </w:pPr>
      <w:r w:rsidRPr="00F22B8D">
        <w:rPr>
          <w:rFonts w:cstheme="minorHAnsi"/>
          <w:lang w:val="en-GB"/>
        </w:rPr>
        <w:t>The CES and CET functions can be calibrated using cost and revenue shares and exogenous values of the substitution and transformation elasticities</w:t>
      </w:r>
      <w:r w:rsidR="00502535">
        <w:rPr>
          <w:rFonts w:cstheme="minorHAnsi"/>
          <w:lang w:val="en-GB"/>
        </w:rPr>
        <w:t xml:space="preserve"> </w:t>
      </w:r>
      <w:r w:rsidR="00502535" w:rsidRPr="00F22B8D">
        <w:rPr>
          <w:rFonts w:cstheme="minorHAnsi"/>
          <w:lang w:val="en-GB"/>
        </w:rPr>
        <w:t>(</w:t>
      </w:r>
      <w:r w:rsidR="00502535">
        <w:rPr>
          <w:rFonts w:cstheme="minorHAnsi"/>
          <w:lang w:val="en-GB"/>
        </w:rPr>
        <w:t xml:space="preserve">see </w:t>
      </w:r>
      <w:proofErr w:type="gramStart"/>
      <w:r w:rsidR="00502535">
        <w:rPr>
          <w:rFonts w:cstheme="minorHAnsi"/>
          <w:lang w:val="en-GB"/>
        </w:rPr>
        <w:t>e.g.</w:t>
      </w:r>
      <w:proofErr w:type="gramEnd"/>
      <w:r w:rsidR="00502535">
        <w:rPr>
          <w:rFonts w:cstheme="minorHAnsi"/>
          <w:lang w:val="en-GB"/>
        </w:rPr>
        <w:t xml:space="preserve"> Komen and Peerlings</w:t>
      </w:r>
      <w:r w:rsidR="00502535" w:rsidRPr="00F22B8D">
        <w:rPr>
          <w:rFonts w:cstheme="minorHAnsi"/>
          <w:lang w:val="en-GB"/>
        </w:rPr>
        <w:t xml:space="preserve">, </w:t>
      </w:r>
      <w:r w:rsidR="00502535">
        <w:rPr>
          <w:rFonts w:cstheme="minorHAnsi"/>
          <w:lang w:val="en-GB"/>
        </w:rPr>
        <w:t>2001</w:t>
      </w:r>
      <w:r w:rsidR="00502535" w:rsidRPr="00F22B8D">
        <w:rPr>
          <w:rFonts w:cstheme="minorHAnsi"/>
          <w:lang w:val="en-GB"/>
        </w:rPr>
        <w:t>)</w:t>
      </w:r>
      <w:r w:rsidRPr="00F22B8D">
        <w:rPr>
          <w:rFonts w:cstheme="minorHAnsi"/>
          <w:lang w:val="en-GB"/>
        </w:rPr>
        <w:t>. The linear demand and supply functions can be calibrated using exogenous price elasticities (arbitrarily set at 0.1 for supply and -0.3 for demand), prices and quantities.</w:t>
      </w:r>
    </w:p>
    <w:p w14:paraId="59C706C1" w14:textId="77777777" w:rsidR="00036FAA" w:rsidRPr="00F22B8D" w:rsidRDefault="00036FAA" w:rsidP="00703F14">
      <w:pPr>
        <w:spacing w:after="0" w:line="276" w:lineRule="auto"/>
        <w:rPr>
          <w:rFonts w:cstheme="minorHAnsi"/>
          <w:lang w:val="en-GB"/>
        </w:rPr>
      </w:pPr>
    </w:p>
    <w:p w14:paraId="3241E91E" w14:textId="77777777" w:rsidR="00703F14" w:rsidRDefault="00703F14">
      <w:pPr>
        <w:rPr>
          <w:rFonts w:cstheme="minorHAnsi"/>
          <w:i/>
          <w:iCs/>
          <w:lang w:val="en-GB"/>
        </w:rPr>
      </w:pPr>
      <w:r>
        <w:rPr>
          <w:rFonts w:cstheme="minorHAnsi"/>
          <w:i/>
          <w:iCs/>
          <w:lang w:val="en-GB"/>
        </w:rPr>
        <w:br w:type="page"/>
      </w:r>
    </w:p>
    <w:p w14:paraId="435AF9CC" w14:textId="476EDFF0" w:rsidR="00036FAA" w:rsidRPr="00266A62" w:rsidRDefault="00ED3D28" w:rsidP="00266A62">
      <w:pPr>
        <w:pStyle w:val="Titre1"/>
        <w:rPr>
          <w:b/>
          <w:bCs/>
          <w:color w:val="000000" w:themeColor="text1"/>
          <w:lang w:val="en-GB"/>
        </w:rPr>
      </w:pPr>
      <w:bookmarkStart w:id="16" w:name="_Toc135834942"/>
      <w:r w:rsidRPr="00266A62">
        <w:rPr>
          <w:b/>
          <w:bCs/>
          <w:color w:val="000000" w:themeColor="text1"/>
          <w:lang w:val="en-GB"/>
        </w:rPr>
        <w:lastRenderedPageBreak/>
        <w:t>5</w:t>
      </w:r>
      <w:r w:rsidR="00703F14" w:rsidRPr="00266A62">
        <w:rPr>
          <w:b/>
          <w:bCs/>
          <w:color w:val="000000" w:themeColor="text1"/>
          <w:lang w:val="en-GB"/>
        </w:rPr>
        <w:t>.</w:t>
      </w:r>
      <w:r w:rsidRPr="00266A62">
        <w:rPr>
          <w:b/>
          <w:bCs/>
          <w:color w:val="000000" w:themeColor="text1"/>
          <w:lang w:val="en-GB"/>
        </w:rPr>
        <w:t xml:space="preserve"> </w:t>
      </w:r>
      <w:r w:rsidR="00036FAA" w:rsidRPr="00266A62">
        <w:rPr>
          <w:b/>
          <w:bCs/>
          <w:color w:val="000000" w:themeColor="text1"/>
          <w:lang w:val="en-GB"/>
        </w:rPr>
        <w:t>Data</w:t>
      </w:r>
      <w:bookmarkEnd w:id="16"/>
    </w:p>
    <w:p w14:paraId="046654BD" w14:textId="392643E1" w:rsidR="0005403B" w:rsidRDefault="0086375C" w:rsidP="00074071">
      <w:pPr>
        <w:spacing w:after="0" w:line="276" w:lineRule="auto"/>
        <w:jc w:val="both"/>
        <w:rPr>
          <w:rFonts w:cstheme="minorHAnsi"/>
          <w:lang w:val="en-GB"/>
        </w:rPr>
      </w:pPr>
      <w:r>
        <w:rPr>
          <w:rFonts w:cstheme="minorHAnsi"/>
          <w:lang w:val="en-GB"/>
        </w:rPr>
        <w:t xml:space="preserve">This chapter discusses the data used. Data come </w:t>
      </w:r>
      <w:r w:rsidR="0005403B" w:rsidRPr="00C17384">
        <w:rPr>
          <w:rFonts w:cstheme="minorHAnsi"/>
          <w:lang w:val="en-GB"/>
        </w:rPr>
        <w:t>UNCOMTRADE</w:t>
      </w:r>
      <w:r w:rsidR="0005403B">
        <w:rPr>
          <w:rFonts w:cstheme="minorHAnsi"/>
          <w:lang w:val="en-GB"/>
        </w:rPr>
        <w:t xml:space="preserve"> and FAO (only production data). </w:t>
      </w:r>
      <w:r w:rsidR="00ED3D28">
        <w:rPr>
          <w:rFonts w:cstheme="minorHAnsi"/>
          <w:lang w:val="en-GB"/>
        </w:rPr>
        <w:t xml:space="preserve">When compiling the data many discrepancies </w:t>
      </w:r>
      <w:r w:rsidR="008B407E">
        <w:rPr>
          <w:rFonts w:cstheme="minorHAnsi"/>
          <w:lang w:val="en-GB"/>
        </w:rPr>
        <w:t>were</w:t>
      </w:r>
      <w:r w:rsidR="00ED3D28">
        <w:rPr>
          <w:rFonts w:cstheme="minorHAnsi"/>
          <w:lang w:val="en-GB"/>
        </w:rPr>
        <w:t xml:space="preserve"> found </w:t>
      </w:r>
      <w:r w:rsidR="0005403B">
        <w:rPr>
          <w:rFonts w:cstheme="minorHAnsi"/>
          <w:lang w:val="en-GB"/>
        </w:rPr>
        <w:t>because</w:t>
      </w:r>
      <w:r w:rsidR="00ED3D28">
        <w:rPr>
          <w:rFonts w:cstheme="minorHAnsi"/>
          <w:lang w:val="en-GB"/>
        </w:rPr>
        <w:t xml:space="preserve"> exporting and importing </w:t>
      </w:r>
      <w:r w:rsidR="0005403B">
        <w:rPr>
          <w:rFonts w:cstheme="minorHAnsi"/>
          <w:lang w:val="en-GB"/>
        </w:rPr>
        <w:t>countries</w:t>
      </w:r>
      <w:r w:rsidR="00ED3D28">
        <w:rPr>
          <w:rFonts w:cstheme="minorHAnsi"/>
          <w:lang w:val="en-GB"/>
        </w:rPr>
        <w:t xml:space="preserve"> </w:t>
      </w:r>
      <w:r w:rsidR="008B407E">
        <w:rPr>
          <w:rFonts w:cstheme="minorHAnsi"/>
          <w:lang w:val="en-GB"/>
        </w:rPr>
        <w:t>contributed</w:t>
      </w:r>
      <w:r w:rsidR="00ED3D28">
        <w:rPr>
          <w:rFonts w:cstheme="minorHAnsi"/>
          <w:lang w:val="en-GB"/>
        </w:rPr>
        <w:t xml:space="preserve"> different </w:t>
      </w:r>
      <w:r w:rsidR="008B407E">
        <w:rPr>
          <w:rFonts w:cstheme="minorHAnsi"/>
          <w:lang w:val="en-GB"/>
        </w:rPr>
        <w:t xml:space="preserve">data regarding the same trade flows. </w:t>
      </w:r>
      <w:r w:rsidR="0005403B">
        <w:rPr>
          <w:rFonts w:cstheme="minorHAnsi"/>
          <w:lang w:val="en-GB"/>
        </w:rPr>
        <w:t>The countries in the EAU have been criticized regarding the integrity of their trade data multiple times in recent years. Eventually, sometimes rather arbitrarily d</w:t>
      </w:r>
      <w:r w:rsidR="008B407E">
        <w:rPr>
          <w:rFonts w:cstheme="minorHAnsi"/>
          <w:lang w:val="en-GB"/>
        </w:rPr>
        <w:t xml:space="preserve">ecisions had to be made regarding which </w:t>
      </w:r>
      <w:r w:rsidR="00B41897">
        <w:rPr>
          <w:rFonts w:cstheme="minorHAnsi"/>
          <w:lang w:val="en-GB"/>
        </w:rPr>
        <w:t>reporter to use</w:t>
      </w:r>
      <w:r w:rsidR="0005403B">
        <w:rPr>
          <w:rFonts w:cstheme="minorHAnsi"/>
          <w:lang w:val="en-GB"/>
        </w:rPr>
        <w:t xml:space="preserve"> and make the data consistent, this has been discussed in the appendix</w:t>
      </w:r>
      <w:r w:rsidR="00B41897">
        <w:rPr>
          <w:rFonts w:cstheme="minorHAnsi"/>
          <w:lang w:val="en-GB"/>
        </w:rPr>
        <w:t xml:space="preserve">. </w:t>
      </w:r>
      <w:r w:rsidR="0005403B">
        <w:rPr>
          <w:rFonts w:cstheme="minorHAnsi"/>
          <w:lang w:val="en-GB"/>
        </w:rPr>
        <w:t>Table I.1 and I.5 in the appendix give the final results.</w:t>
      </w:r>
    </w:p>
    <w:p w14:paraId="142DDF3A" w14:textId="7A0DA684" w:rsidR="00036FAA" w:rsidRPr="00F22B8D" w:rsidRDefault="00AC77B1" w:rsidP="00074071">
      <w:pPr>
        <w:spacing w:after="0" w:line="276" w:lineRule="auto"/>
        <w:jc w:val="both"/>
        <w:rPr>
          <w:rFonts w:cstheme="minorHAnsi"/>
          <w:lang w:val="en-GB"/>
        </w:rPr>
      </w:pPr>
      <w:r>
        <w:rPr>
          <w:rFonts w:cstheme="minorHAnsi"/>
          <w:lang w:val="en-GB"/>
        </w:rPr>
        <w:tab/>
      </w:r>
      <w:r w:rsidR="00036FAA" w:rsidRPr="00F22B8D">
        <w:rPr>
          <w:rFonts w:cstheme="minorHAnsi"/>
          <w:lang w:val="en-GB"/>
        </w:rPr>
        <w:t xml:space="preserve">The values of the substitution and transformation elasticities are arbitrarily set at 2 and -2 respectively assuming a </w:t>
      </w:r>
      <w:r w:rsidR="00ED3D28" w:rsidRPr="00F22B8D">
        <w:rPr>
          <w:rFonts w:cstheme="minorHAnsi"/>
          <w:lang w:val="en-GB"/>
        </w:rPr>
        <w:t>relatively</w:t>
      </w:r>
      <w:r w:rsidR="00036FAA" w:rsidRPr="00F22B8D">
        <w:rPr>
          <w:rFonts w:cstheme="minorHAnsi"/>
          <w:lang w:val="en-GB"/>
        </w:rPr>
        <w:t xml:space="preserve"> large degree of substitution. For the price elasticities of supply an arbitrarily value of 0.1 is chosen, for the price elasticity of demand an arbitrarily value of -0.3 is selected. Both values reflect inelastic supply and demand respectively.</w:t>
      </w:r>
    </w:p>
    <w:p w14:paraId="0C68E341" w14:textId="77777777" w:rsidR="00703F14" w:rsidRDefault="00703F14">
      <w:pPr>
        <w:rPr>
          <w:lang w:val="en-US"/>
        </w:rPr>
      </w:pPr>
      <w:r>
        <w:rPr>
          <w:lang w:val="en-US"/>
        </w:rPr>
        <w:br w:type="page"/>
      </w:r>
    </w:p>
    <w:p w14:paraId="3C432721" w14:textId="6B45FE87" w:rsidR="00845403" w:rsidRPr="00266A62" w:rsidRDefault="002D289A" w:rsidP="00266A62">
      <w:pPr>
        <w:pStyle w:val="Titre1"/>
        <w:rPr>
          <w:b/>
          <w:bCs/>
          <w:color w:val="000000" w:themeColor="text1"/>
          <w:lang w:val="en-US"/>
        </w:rPr>
      </w:pPr>
      <w:bookmarkStart w:id="17" w:name="_Toc135834943"/>
      <w:r w:rsidRPr="00266A62">
        <w:rPr>
          <w:b/>
          <w:bCs/>
          <w:color w:val="000000" w:themeColor="text1"/>
          <w:lang w:val="en-US"/>
        </w:rPr>
        <w:lastRenderedPageBreak/>
        <w:t>6</w:t>
      </w:r>
      <w:r w:rsidR="00703F14" w:rsidRPr="00266A62">
        <w:rPr>
          <w:b/>
          <w:bCs/>
          <w:color w:val="000000" w:themeColor="text1"/>
          <w:lang w:val="en-US"/>
        </w:rPr>
        <w:t>.</w:t>
      </w:r>
      <w:r w:rsidR="00845403" w:rsidRPr="00266A62">
        <w:rPr>
          <w:b/>
          <w:bCs/>
          <w:color w:val="000000" w:themeColor="text1"/>
          <w:lang w:val="en-US"/>
        </w:rPr>
        <w:t xml:space="preserve"> Scenarios and Results</w:t>
      </w:r>
      <w:bookmarkEnd w:id="17"/>
    </w:p>
    <w:p w14:paraId="7740E4FE" w14:textId="37E0810E" w:rsidR="00845403" w:rsidRDefault="00845403" w:rsidP="0044534E">
      <w:pPr>
        <w:spacing w:after="0" w:line="276" w:lineRule="auto"/>
        <w:jc w:val="both"/>
        <w:rPr>
          <w:lang w:val="en-US"/>
        </w:rPr>
      </w:pPr>
      <w:r>
        <w:rPr>
          <w:lang w:val="en-US"/>
        </w:rPr>
        <w:t xml:space="preserve">As </w:t>
      </w:r>
      <w:proofErr w:type="gramStart"/>
      <w:r>
        <w:rPr>
          <w:lang w:val="en-US"/>
        </w:rPr>
        <w:t>discussed</w:t>
      </w:r>
      <w:proofErr w:type="gramEnd"/>
      <w:r>
        <w:rPr>
          <w:lang w:val="en-US"/>
        </w:rPr>
        <w:t xml:space="preserve"> the </w:t>
      </w:r>
      <w:r w:rsidRPr="008327C8">
        <w:rPr>
          <w:lang w:val="en-US"/>
        </w:rPr>
        <w:t>model of the EAU</w:t>
      </w:r>
      <w:r>
        <w:rPr>
          <w:lang w:val="en-US"/>
        </w:rPr>
        <w:t xml:space="preserve"> rice trade</w:t>
      </w:r>
      <w:r w:rsidRPr="008327C8">
        <w:rPr>
          <w:lang w:val="en-US"/>
        </w:rPr>
        <w:t xml:space="preserve"> </w:t>
      </w:r>
      <w:r>
        <w:rPr>
          <w:lang w:val="en-US"/>
        </w:rPr>
        <w:t xml:space="preserve">can </w:t>
      </w:r>
      <w:r w:rsidRPr="008327C8">
        <w:rPr>
          <w:lang w:val="en-US"/>
        </w:rPr>
        <w:t>simulate the effects of</w:t>
      </w:r>
      <w:r>
        <w:rPr>
          <w:lang w:val="en-US"/>
        </w:rPr>
        <w:t xml:space="preserve"> changes</w:t>
      </w:r>
      <w:r w:rsidRPr="008327C8">
        <w:rPr>
          <w:lang w:val="en-US"/>
        </w:rPr>
        <w:t xml:space="preserve"> </w:t>
      </w:r>
      <w:r>
        <w:rPr>
          <w:lang w:val="en-US"/>
        </w:rPr>
        <w:t>in</w:t>
      </w:r>
      <w:r w:rsidRPr="008327C8">
        <w:rPr>
          <w:lang w:val="en-US"/>
        </w:rPr>
        <w:t xml:space="preserve"> import dut</w:t>
      </w:r>
      <w:r>
        <w:rPr>
          <w:lang w:val="en-US"/>
        </w:rPr>
        <w:t>ies</w:t>
      </w:r>
      <w:r w:rsidRPr="008327C8">
        <w:rPr>
          <w:lang w:val="en-US"/>
        </w:rPr>
        <w:t xml:space="preserve"> </w:t>
      </w:r>
      <w:r>
        <w:rPr>
          <w:lang w:val="en-US"/>
        </w:rPr>
        <w:t xml:space="preserve">with the rest of the world and between the member states, for example on welfare. This chapter formulates 4 scenarios representing relevant policy issues </w:t>
      </w:r>
      <w:r w:rsidR="0044534E">
        <w:rPr>
          <w:lang w:val="en-US"/>
        </w:rPr>
        <w:t xml:space="preserve">(section 6.1) </w:t>
      </w:r>
      <w:r>
        <w:rPr>
          <w:lang w:val="en-US"/>
        </w:rPr>
        <w:t>and shows their results</w:t>
      </w:r>
      <w:r w:rsidR="0044534E">
        <w:rPr>
          <w:lang w:val="en-US"/>
        </w:rPr>
        <w:t xml:space="preserve"> (section 6.2)</w:t>
      </w:r>
      <w:r>
        <w:rPr>
          <w:lang w:val="en-US"/>
        </w:rPr>
        <w:t xml:space="preserve">. </w:t>
      </w:r>
    </w:p>
    <w:p w14:paraId="0F9DD378" w14:textId="20CD241A" w:rsidR="00845403" w:rsidRDefault="00845403" w:rsidP="0044534E">
      <w:pPr>
        <w:spacing w:after="0" w:line="276" w:lineRule="auto"/>
        <w:jc w:val="both"/>
        <w:rPr>
          <w:lang w:val="en-US"/>
        </w:rPr>
      </w:pPr>
    </w:p>
    <w:p w14:paraId="78EEBD41" w14:textId="77777777" w:rsidR="0044534E" w:rsidRDefault="0044534E" w:rsidP="0044534E">
      <w:pPr>
        <w:spacing w:after="0" w:line="276" w:lineRule="auto"/>
        <w:jc w:val="both"/>
        <w:rPr>
          <w:lang w:val="en-US"/>
        </w:rPr>
      </w:pPr>
    </w:p>
    <w:p w14:paraId="34C66B5A" w14:textId="4A518312" w:rsidR="00845403" w:rsidRPr="00266A62" w:rsidRDefault="00703F14" w:rsidP="00266A62">
      <w:pPr>
        <w:pStyle w:val="Titre2"/>
        <w:rPr>
          <w:color w:val="000000" w:themeColor="text1"/>
          <w:lang w:val="en-US"/>
        </w:rPr>
      </w:pPr>
      <w:bookmarkStart w:id="18" w:name="_Toc135834944"/>
      <w:r w:rsidRPr="00266A62">
        <w:rPr>
          <w:color w:val="000000" w:themeColor="text1"/>
          <w:lang w:val="en-US"/>
        </w:rPr>
        <w:t>6</w:t>
      </w:r>
      <w:r w:rsidR="00845403" w:rsidRPr="00266A62">
        <w:rPr>
          <w:color w:val="000000" w:themeColor="text1"/>
          <w:lang w:val="en-US"/>
        </w:rPr>
        <w:t>.1 Scenarios</w:t>
      </w:r>
      <w:bookmarkEnd w:id="18"/>
    </w:p>
    <w:p w14:paraId="15B6CC6D" w14:textId="1AC82553" w:rsidR="0044534E" w:rsidRDefault="0044534E" w:rsidP="0044534E">
      <w:pPr>
        <w:spacing w:after="0" w:line="276" w:lineRule="auto"/>
        <w:jc w:val="both"/>
        <w:rPr>
          <w:lang w:val="en-US"/>
        </w:rPr>
      </w:pPr>
      <w:r>
        <w:rPr>
          <w:lang w:val="en-US"/>
        </w:rPr>
        <w:t>The following scenarios have been defined:</w:t>
      </w:r>
    </w:p>
    <w:p w14:paraId="7AB7A339" w14:textId="77777777" w:rsidR="0044534E" w:rsidRDefault="0044534E" w:rsidP="0044534E">
      <w:pPr>
        <w:spacing w:after="0" w:line="276" w:lineRule="auto"/>
        <w:jc w:val="both"/>
        <w:rPr>
          <w:lang w:val="en-US"/>
        </w:rPr>
      </w:pPr>
    </w:p>
    <w:p w14:paraId="1AA4E3F5" w14:textId="7AA763BF" w:rsidR="00845403" w:rsidRPr="0044534E" w:rsidRDefault="00845403" w:rsidP="0044534E">
      <w:pPr>
        <w:spacing w:after="0" w:line="276" w:lineRule="auto"/>
        <w:jc w:val="both"/>
        <w:rPr>
          <w:i/>
          <w:iCs/>
          <w:lang w:val="en-US"/>
        </w:rPr>
      </w:pPr>
      <w:r w:rsidRPr="0044534E">
        <w:rPr>
          <w:i/>
          <w:iCs/>
          <w:lang w:val="en-US"/>
        </w:rPr>
        <w:t>Scenario 1: Adherence to the terms of the customs union</w:t>
      </w:r>
    </w:p>
    <w:p w14:paraId="42C9F38A" w14:textId="46004A17" w:rsidR="00845403" w:rsidRDefault="00845403" w:rsidP="0044534E">
      <w:pPr>
        <w:spacing w:after="0" w:line="276" w:lineRule="auto"/>
        <w:jc w:val="both"/>
        <w:rPr>
          <w:lang w:val="en-US"/>
        </w:rPr>
      </w:pPr>
      <w:r>
        <w:rPr>
          <w:lang w:val="en-US"/>
        </w:rPr>
        <w:t xml:space="preserve">The actual situation differs from the agreed tariffs in the EAU. This scenario investigates what the effects are when the official </w:t>
      </w:r>
      <w:r w:rsidR="0044534E">
        <w:rPr>
          <w:lang w:val="en-US"/>
        </w:rPr>
        <w:t xml:space="preserve">EAU’s </w:t>
      </w:r>
      <w:r>
        <w:rPr>
          <w:lang w:val="en-US"/>
        </w:rPr>
        <w:t xml:space="preserve">tariffs (0% for within trade and 75% tariff for trade with the rest of the world 75%) would be applied. </w:t>
      </w:r>
    </w:p>
    <w:p w14:paraId="5890BE30" w14:textId="77777777" w:rsidR="00845403" w:rsidRDefault="00845403" w:rsidP="0044534E">
      <w:pPr>
        <w:spacing w:after="0" w:line="276" w:lineRule="auto"/>
        <w:jc w:val="both"/>
        <w:rPr>
          <w:lang w:val="en-US"/>
        </w:rPr>
      </w:pPr>
    </w:p>
    <w:p w14:paraId="43DD1519" w14:textId="77777777" w:rsidR="00845403" w:rsidRPr="0044534E" w:rsidRDefault="00845403" w:rsidP="0044534E">
      <w:pPr>
        <w:spacing w:after="0" w:line="276" w:lineRule="auto"/>
        <w:jc w:val="both"/>
        <w:rPr>
          <w:i/>
          <w:iCs/>
          <w:lang w:val="en-US"/>
        </w:rPr>
      </w:pPr>
      <w:r w:rsidRPr="0044534E">
        <w:rPr>
          <w:i/>
          <w:iCs/>
          <w:lang w:val="en-US"/>
        </w:rPr>
        <w:t>Scenario 2: Lowering of the CET to 25%</w:t>
      </w:r>
    </w:p>
    <w:p w14:paraId="137F3BDF" w14:textId="20DE9B18" w:rsidR="00845403" w:rsidRDefault="00845403" w:rsidP="0044534E">
      <w:pPr>
        <w:spacing w:after="0" w:line="276" w:lineRule="auto"/>
        <w:jc w:val="both"/>
        <w:rPr>
          <w:lang w:val="en-US"/>
        </w:rPr>
      </w:pPr>
      <w:proofErr w:type="spellStart"/>
      <w:r>
        <w:rPr>
          <w:lang w:val="en-US"/>
        </w:rPr>
        <w:t>Buiget</w:t>
      </w:r>
      <w:proofErr w:type="spellEnd"/>
      <w:r>
        <w:rPr>
          <w:lang w:val="en-US"/>
        </w:rPr>
        <w:t xml:space="preserve"> (2009) suggest</w:t>
      </w:r>
      <w:r w:rsidR="0044534E">
        <w:rPr>
          <w:lang w:val="en-US"/>
        </w:rPr>
        <w:t>s</w:t>
      </w:r>
      <w:r>
        <w:rPr>
          <w:lang w:val="en-US"/>
        </w:rPr>
        <w:t xml:space="preserve"> that the protectionist nature of the CET has resulted in welfare losses</w:t>
      </w:r>
      <w:r w:rsidR="007674A5">
        <w:rPr>
          <w:lang w:val="en-US"/>
        </w:rPr>
        <w:t>,</w:t>
      </w:r>
      <w:r>
        <w:rPr>
          <w:lang w:val="en-US"/>
        </w:rPr>
        <w:t xml:space="preserve"> especially for the countries inland with high transportation costs like Rwanda and Uganda. This scenario evaluates what the welfare effects would be of lowering the tariff for imported rice from the rest of the world from 75% in scenario 2 to 25%.  </w:t>
      </w:r>
    </w:p>
    <w:p w14:paraId="16F0B738" w14:textId="77777777" w:rsidR="007674A5" w:rsidRDefault="007674A5" w:rsidP="0044534E">
      <w:pPr>
        <w:spacing w:after="0" w:line="276" w:lineRule="auto"/>
        <w:jc w:val="both"/>
        <w:rPr>
          <w:lang w:val="en-US"/>
        </w:rPr>
      </w:pPr>
    </w:p>
    <w:p w14:paraId="1328A10C" w14:textId="77777777" w:rsidR="00845403" w:rsidRPr="007674A5" w:rsidRDefault="00845403" w:rsidP="0044534E">
      <w:pPr>
        <w:spacing w:after="0" w:line="276" w:lineRule="auto"/>
        <w:jc w:val="both"/>
        <w:rPr>
          <w:i/>
          <w:iCs/>
          <w:lang w:val="en-US"/>
        </w:rPr>
      </w:pPr>
      <w:r w:rsidRPr="007674A5">
        <w:rPr>
          <w:i/>
          <w:iCs/>
          <w:lang w:val="en-US"/>
        </w:rPr>
        <w:t>Scenario 3: Trade row and lack of alignment of trade policy between member countries</w:t>
      </w:r>
    </w:p>
    <w:p w14:paraId="18B70455" w14:textId="2BB1AE78" w:rsidR="00845403" w:rsidRDefault="00845403" w:rsidP="0044534E">
      <w:pPr>
        <w:spacing w:after="0" w:line="276" w:lineRule="auto"/>
        <w:jc w:val="both"/>
        <w:rPr>
          <w:lang w:val="en-US"/>
        </w:rPr>
      </w:pPr>
      <w:r>
        <w:rPr>
          <w:lang w:val="en-US"/>
        </w:rPr>
        <w:t>There has been a lot of political contention in the years following the establishment of the CET. Uganda, Kenya and Tanzania have had disagreements regarding trade policy. Kenya has lowered its import tariff for rice compared to the other member countries and has blocked imports from Uganda and Tanzania at times. Uganda has also banned imports from Tanzania at times. As such, this scenario evaluates what the effects are of this lack of alignment in the block on prices, consumption, and welfare. For that purpose, internal tariffs of 30% are implemented.</w:t>
      </w:r>
    </w:p>
    <w:p w14:paraId="5A7F043D" w14:textId="77777777" w:rsidR="007674A5" w:rsidRDefault="007674A5" w:rsidP="0044534E">
      <w:pPr>
        <w:spacing w:after="0" w:line="276" w:lineRule="auto"/>
        <w:jc w:val="both"/>
        <w:rPr>
          <w:lang w:val="en-US"/>
        </w:rPr>
      </w:pPr>
    </w:p>
    <w:p w14:paraId="402DE27B" w14:textId="77777777" w:rsidR="00845403" w:rsidRPr="007674A5" w:rsidRDefault="00845403" w:rsidP="0044534E">
      <w:pPr>
        <w:spacing w:after="0" w:line="276" w:lineRule="auto"/>
        <w:jc w:val="both"/>
        <w:rPr>
          <w:i/>
          <w:iCs/>
          <w:lang w:val="en-US"/>
        </w:rPr>
      </w:pPr>
      <w:r w:rsidRPr="007674A5">
        <w:rPr>
          <w:i/>
          <w:iCs/>
          <w:lang w:val="en-US"/>
        </w:rPr>
        <w:t>Scenario 4: DRC joining the customs union</w:t>
      </w:r>
    </w:p>
    <w:p w14:paraId="3B566BF7" w14:textId="0832B086" w:rsidR="00845403" w:rsidRDefault="00845403" w:rsidP="0044534E">
      <w:pPr>
        <w:spacing w:after="0" w:line="276" w:lineRule="auto"/>
        <w:jc w:val="both"/>
        <w:rPr>
          <w:lang w:val="en-US"/>
        </w:rPr>
      </w:pPr>
      <w:r>
        <w:rPr>
          <w:lang w:val="en-US"/>
        </w:rPr>
        <w:t>Lastly, the DRC has recently de jure joined the EA</w:t>
      </w:r>
      <w:r w:rsidR="00402C49">
        <w:rPr>
          <w:lang w:val="en-US"/>
        </w:rPr>
        <w:t>U</w:t>
      </w:r>
      <w:r>
        <w:rPr>
          <w:lang w:val="en-US"/>
        </w:rPr>
        <w:t xml:space="preserve"> however has yet to align its trade policy with the CET. This final scenario evaluates the welfare effects for the DRC of joining the EA</w:t>
      </w:r>
      <w:r w:rsidR="00402C49">
        <w:rPr>
          <w:lang w:val="en-US"/>
        </w:rPr>
        <w:t>U</w:t>
      </w:r>
      <w:r>
        <w:rPr>
          <w:lang w:val="en-US"/>
        </w:rPr>
        <w:t>. This is done by setting all tariffs in the model equal to 0.</w:t>
      </w:r>
    </w:p>
    <w:p w14:paraId="076EC487" w14:textId="77777777" w:rsidR="007674A5" w:rsidRDefault="007674A5" w:rsidP="0044534E">
      <w:pPr>
        <w:spacing w:after="0" w:line="276" w:lineRule="auto"/>
        <w:jc w:val="both"/>
        <w:rPr>
          <w:lang w:val="en-US"/>
        </w:rPr>
      </w:pPr>
    </w:p>
    <w:p w14:paraId="1774BCF7" w14:textId="55D27F69" w:rsidR="004A1772" w:rsidRDefault="00845403" w:rsidP="007674A5">
      <w:pPr>
        <w:spacing w:after="0" w:line="276" w:lineRule="auto"/>
        <w:jc w:val="both"/>
        <w:rPr>
          <w:lang w:val="en-US"/>
        </w:rPr>
      </w:pPr>
      <w:r>
        <w:rPr>
          <w:lang w:val="en-US"/>
        </w:rPr>
        <w:t xml:space="preserve">All scenarios except the last one will ignore the DRC as the country still formally has to implement the CET. </w:t>
      </w:r>
      <w:r w:rsidR="004A1772">
        <w:rPr>
          <w:lang w:val="en-US"/>
        </w:rPr>
        <w:t xml:space="preserve">All results are compared to the situation in the EAU as represented by the data in chapter 5. </w:t>
      </w:r>
    </w:p>
    <w:p w14:paraId="1A06F450" w14:textId="74820514" w:rsidR="00D817F8" w:rsidRDefault="00D817F8" w:rsidP="007674A5">
      <w:pPr>
        <w:spacing w:after="0" w:line="276" w:lineRule="auto"/>
        <w:rPr>
          <w:lang w:val="en-US"/>
        </w:rPr>
      </w:pPr>
    </w:p>
    <w:p w14:paraId="69004722" w14:textId="77777777" w:rsidR="00B84A59" w:rsidRDefault="00B84A59" w:rsidP="007674A5">
      <w:pPr>
        <w:spacing w:after="0" w:line="276" w:lineRule="auto"/>
        <w:rPr>
          <w:lang w:val="en-US"/>
        </w:rPr>
      </w:pPr>
    </w:p>
    <w:p w14:paraId="17D751D8" w14:textId="00FB6C0A" w:rsidR="00845403" w:rsidRPr="00266A62" w:rsidRDefault="00703F14" w:rsidP="00266A62">
      <w:pPr>
        <w:pStyle w:val="Titre2"/>
        <w:rPr>
          <w:color w:val="000000" w:themeColor="text1"/>
          <w:lang w:val="en-US"/>
        </w:rPr>
      </w:pPr>
      <w:bookmarkStart w:id="19" w:name="_Toc135834945"/>
      <w:r w:rsidRPr="00266A62">
        <w:rPr>
          <w:color w:val="000000" w:themeColor="text1"/>
          <w:lang w:val="en-US"/>
        </w:rPr>
        <w:t>6</w:t>
      </w:r>
      <w:r w:rsidR="00845403" w:rsidRPr="00266A62">
        <w:rPr>
          <w:color w:val="000000" w:themeColor="text1"/>
          <w:lang w:val="en-US"/>
        </w:rPr>
        <w:t>.2 Results</w:t>
      </w:r>
      <w:bookmarkEnd w:id="19"/>
      <w:r w:rsidR="00845403" w:rsidRPr="00266A62">
        <w:rPr>
          <w:color w:val="000000" w:themeColor="text1"/>
          <w:lang w:val="en-US"/>
        </w:rPr>
        <w:t xml:space="preserve"> </w:t>
      </w:r>
    </w:p>
    <w:p w14:paraId="1B62FC2E" w14:textId="77777777" w:rsidR="00BF4940" w:rsidRDefault="00BF4940" w:rsidP="007674A5">
      <w:pPr>
        <w:spacing w:after="0" w:line="276" w:lineRule="auto"/>
        <w:jc w:val="both"/>
        <w:rPr>
          <w:i/>
          <w:iCs/>
          <w:lang w:val="en-US"/>
        </w:rPr>
      </w:pPr>
    </w:p>
    <w:p w14:paraId="4A5EEB29" w14:textId="297A9E3D" w:rsidR="00845403" w:rsidRPr="00266A62" w:rsidRDefault="00BF4940" w:rsidP="00266A62">
      <w:pPr>
        <w:pStyle w:val="Titre3"/>
        <w:rPr>
          <w:color w:val="000000" w:themeColor="text1"/>
          <w:lang w:val="en-US"/>
        </w:rPr>
      </w:pPr>
      <w:bookmarkStart w:id="20" w:name="_Toc135834946"/>
      <w:proofErr w:type="gramStart"/>
      <w:r w:rsidRPr="00266A62">
        <w:rPr>
          <w:color w:val="000000" w:themeColor="text1"/>
          <w:lang w:val="en-US"/>
        </w:rPr>
        <w:t xml:space="preserve">6.2.1  </w:t>
      </w:r>
      <w:r w:rsidR="00845403" w:rsidRPr="00266A62">
        <w:rPr>
          <w:color w:val="000000" w:themeColor="text1"/>
          <w:lang w:val="en-US"/>
        </w:rPr>
        <w:t>Scenario</w:t>
      </w:r>
      <w:proofErr w:type="gramEnd"/>
      <w:r w:rsidR="00845403" w:rsidRPr="00266A62">
        <w:rPr>
          <w:color w:val="000000" w:themeColor="text1"/>
          <w:lang w:val="en-US"/>
        </w:rPr>
        <w:t xml:space="preserve"> 1: Adherence to terms of the customs union</w:t>
      </w:r>
      <w:bookmarkEnd w:id="20"/>
    </w:p>
    <w:p w14:paraId="36706AFF" w14:textId="6BA07362" w:rsidR="00845403" w:rsidRDefault="00845403" w:rsidP="007674A5">
      <w:pPr>
        <w:spacing w:after="0" w:line="276" w:lineRule="auto"/>
        <w:jc w:val="both"/>
        <w:rPr>
          <w:lang w:val="en-US"/>
        </w:rPr>
      </w:pPr>
      <w:r w:rsidRPr="00F05A20">
        <w:rPr>
          <w:lang w:val="en-US"/>
        </w:rPr>
        <w:t xml:space="preserve">As discussed in Chapter 2 the </w:t>
      </w:r>
      <w:r>
        <w:rPr>
          <w:lang w:val="en-US"/>
        </w:rPr>
        <w:t>political economy of the EA</w:t>
      </w:r>
      <w:r w:rsidR="00402C49">
        <w:rPr>
          <w:lang w:val="en-US"/>
        </w:rPr>
        <w:t>U</w:t>
      </w:r>
      <w:r>
        <w:rPr>
          <w:lang w:val="en-US"/>
        </w:rPr>
        <w:t xml:space="preserve"> is split between factions that are opposed to tariff free trade between members and those that want to advance the trade zone. </w:t>
      </w:r>
      <w:r w:rsidRPr="00F05A20">
        <w:rPr>
          <w:lang w:val="en-US"/>
        </w:rPr>
        <w:t xml:space="preserve">Bunder (2018) showed that the CET </w:t>
      </w:r>
      <w:r>
        <w:rPr>
          <w:lang w:val="en-US"/>
        </w:rPr>
        <w:t xml:space="preserve">since 2014 has experienced multiple unilateral derogations of the tariff agreement. The data chapter showed that the conclusions from Bunder (2018) also apply for rice. Not </w:t>
      </w:r>
      <w:r>
        <w:rPr>
          <w:lang w:val="en-US"/>
        </w:rPr>
        <w:lastRenderedPageBreak/>
        <w:t xml:space="preserve">only do some member countries levy import tariffs on production that originates from the zone they also do not comply with the agreed upon 75% import tariff for rice originating from outside of the bloc (see Table </w:t>
      </w:r>
      <w:r w:rsidR="00BF4940">
        <w:rPr>
          <w:lang w:val="en-US"/>
        </w:rPr>
        <w:t>I</w:t>
      </w:r>
      <w:r>
        <w:rPr>
          <w:lang w:val="en-US"/>
        </w:rPr>
        <w:t xml:space="preserve">.1). As such it was chosen to model a scenario where the countries would adhere to the CET. </w:t>
      </w:r>
    </w:p>
    <w:p w14:paraId="05775637" w14:textId="77777777" w:rsidR="00BF4940" w:rsidRDefault="00BF4940" w:rsidP="007674A5">
      <w:pPr>
        <w:spacing w:after="0" w:line="276" w:lineRule="auto"/>
        <w:jc w:val="both"/>
        <w:rPr>
          <w:lang w:val="en-US"/>
        </w:rPr>
      </w:pPr>
    </w:p>
    <w:p w14:paraId="11C59015" w14:textId="398F4DD1" w:rsidR="00845403" w:rsidRDefault="00845403" w:rsidP="007674A5">
      <w:pPr>
        <w:spacing w:after="0" w:line="276" w:lineRule="auto"/>
        <w:jc w:val="both"/>
        <w:rPr>
          <w:lang w:val="en-US"/>
        </w:rPr>
      </w:pPr>
      <w:r>
        <w:rPr>
          <w:lang w:val="en-US"/>
        </w:rPr>
        <w:t xml:space="preserve">Table </w:t>
      </w:r>
      <w:r w:rsidR="00B84A59">
        <w:rPr>
          <w:lang w:val="en-US"/>
        </w:rPr>
        <w:t>6</w:t>
      </w:r>
      <w:r>
        <w:rPr>
          <w:lang w:val="en-US"/>
        </w:rPr>
        <w:t>.1 Tariffs and transaction costs for imports at baseline and in scenario 2</w:t>
      </w:r>
    </w:p>
    <w:tbl>
      <w:tblPr>
        <w:tblStyle w:val="TableauGrille1Clair"/>
        <w:tblW w:w="0" w:type="auto"/>
        <w:tblLook w:val="04A0" w:firstRow="1" w:lastRow="0" w:firstColumn="1" w:lastColumn="0" w:noHBand="0" w:noVBand="1"/>
      </w:tblPr>
      <w:tblGrid>
        <w:gridCol w:w="2418"/>
        <w:gridCol w:w="2822"/>
        <w:gridCol w:w="1875"/>
        <w:gridCol w:w="1947"/>
      </w:tblGrid>
      <w:tr w:rsidR="00845403" w14:paraId="64F9CAF1" w14:textId="77777777" w:rsidTr="00BF4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8" w:type="dxa"/>
          </w:tcPr>
          <w:p w14:paraId="63352821" w14:textId="77777777" w:rsidR="00845403" w:rsidRDefault="00845403" w:rsidP="007674A5">
            <w:pPr>
              <w:spacing w:line="276" w:lineRule="auto"/>
              <w:jc w:val="both"/>
              <w:rPr>
                <w:lang w:val="en-US"/>
              </w:rPr>
            </w:pPr>
            <w:r>
              <w:rPr>
                <w:lang w:val="en-US"/>
              </w:rPr>
              <w:t>Country</w:t>
            </w:r>
          </w:p>
        </w:tc>
        <w:tc>
          <w:tcPr>
            <w:tcW w:w="2822" w:type="dxa"/>
          </w:tcPr>
          <w:p w14:paraId="0951642A" w14:textId="77777777" w:rsidR="00845403" w:rsidRDefault="00845403" w:rsidP="007674A5">
            <w:pPr>
              <w:spacing w:line="276"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Tariff (percentage) </w:t>
            </w:r>
          </w:p>
        </w:tc>
        <w:tc>
          <w:tcPr>
            <w:tcW w:w="1875" w:type="dxa"/>
          </w:tcPr>
          <w:p w14:paraId="127C617F" w14:textId="77777777" w:rsidR="00845403" w:rsidRDefault="00845403" w:rsidP="007674A5">
            <w:pPr>
              <w:spacing w:line="276"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CET</w:t>
            </w:r>
          </w:p>
        </w:tc>
        <w:tc>
          <w:tcPr>
            <w:tcW w:w="1947" w:type="dxa"/>
          </w:tcPr>
          <w:p w14:paraId="48B50E7E" w14:textId="77777777" w:rsidR="00845403" w:rsidRDefault="00845403" w:rsidP="007674A5">
            <w:pPr>
              <w:spacing w:line="276"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ROW</w:t>
            </w:r>
          </w:p>
        </w:tc>
      </w:tr>
      <w:tr w:rsidR="00845403" w14:paraId="78BB0CD3" w14:textId="77777777" w:rsidTr="00BF4940">
        <w:tc>
          <w:tcPr>
            <w:cnfStyle w:val="001000000000" w:firstRow="0" w:lastRow="0" w:firstColumn="1" w:lastColumn="0" w:oddVBand="0" w:evenVBand="0" w:oddHBand="0" w:evenHBand="0" w:firstRowFirstColumn="0" w:firstRowLastColumn="0" w:lastRowFirstColumn="0" w:lastRowLastColumn="0"/>
            <w:tcW w:w="2418" w:type="dxa"/>
          </w:tcPr>
          <w:p w14:paraId="5DEB7137" w14:textId="77777777" w:rsidR="00845403" w:rsidRDefault="00845403" w:rsidP="007674A5">
            <w:pPr>
              <w:spacing w:line="276" w:lineRule="auto"/>
              <w:jc w:val="both"/>
              <w:rPr>
                <w:lang w:val="en-US"/>
              </w:rPr>
            </w:pPr>
            <w:r>
              <w:rPr>
                <w:lang w:val="en-US"/>
              </w:rPr>
              <w:t>Burundi</w:t>
            </w:r>
          </w:p>
        </w:tc>
        <w:tc>
          <w:tcPr>
            <w:tcW w:w="2822" w:type="dxa"/>
          </w:tcPr>
          <w:p w14:paraId="2C6339E0" w14:textId="77777777" w:rsidR="00845403" w:rsidRDefault="00845403" w:rsidP="007674A5">
            <w:pPr>
              <w:spacing w:line="276"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8.7%</w:t>
            </w:r>
          </w:p>
        </w:tc>
        <w:tc>
          <w:tcPr>
            <w:tcW w:w="1875" w:type="dxa"/>
          </w:tcPr>
          <w:p w14:paraId="75B0199E" w14:textId="77777777" w:rsidR="00845403" w:rsidRDefault="00845403" w:rsidP="007674A5">
            <w:pPr>
              <w:spacing w:line="276"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947" w:type="dxa"/>
          </w:tcPr>
          <w:p w14:paraId="7FD3BB08" w14:textId="77777777" w:rsidR="00845403" w:rsidRDefault="00845403" w:rsidP="007674A5">
            <w:pPr>
              <w:spacing w:line="276"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75%</w:t>
            </w:r>
          </w:p>
        </w:tc>
      </w:tr>
      <w:tr w:rsidR="00845403" w14:paraId="132FC6D0" w14:textId="77777777" w:rsidTr="00BF4940">
        <w:tc>
          <w:tcPr>
            <w:cnfStyle w:val="001000000000" w:firstRow="0" w:lastRow="0" w:firstColumn="1" w:lastColumn="0" w:oddVBand="0" w:evenVBand="0" w:oddHBand="0" w:evenHBand="0" w:firstRowFirstColumn="0" w:firstRowLastColumn="0" w:lastRowFirstColumn="0" w:lastRowLastColumn="0"/>
            <w:tcW w:w="2418" w:type="dxa"/>
          </w:tcPr>
          <w:p w14:paraId="3AE802A6" w14:textId="77777777" w:rsidR="00845403" w:rsidRDefault="00845403" w:rsidP="007674A5">
            <w:pPr>
              <w:spacing w:line="276" w:lineRule="auto"/>
              <w:jc w:val="both"/>
              <w:rPr>
                <w:lang w:val="en-US"/>
              </w:rPr>
            </w:pPr>
            <w:r>
              <w:rPr>
                <w:lang w:val="en-US"/>
              </w:rPr>
              <w:t>Kenya</w:t>
            </w:r>
          </w:p>
        </w:tc>
        <w:tc>
          <w:tcPr>
            <w:tcW w:w="2822" w:type="dxa"/>
          </w:tcPr>
          <w:p w14:paraId="71BA67DA" w14:textId="77777777" w:rsidR="00845403" w:rsidRDefault="00845403" w:rsidP="007674A5">
            <w:pPr>
              <w:spacing w:line="276"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7.8%</w:t>
            </w:r>
          </w:p>
        </w:tc>
        <w:tc>
          <w:tcPr>
            <w:tcW w:w="1875" w:type="dxa"/>
          </w:tcPr>
          <w:p w14:paraId="172F1653" w14:textId="77777777" w:rsidR="00845403" w:rsidRDefault="00845403" w:rsidP="007674A5">
            <w:pPr>
              <w:spacing w:line="276"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947" w:type="dxa"/>
          </w:tcPr>
          <w:p w14:paraId="04783902" w14:textId="77777777" w:rsidR="00845403" w:rsidRDefault="00845403" w:rsidP="007674A5">
            <w:pPr>
              <w:spacing w:line="276"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75%</w:t>
            </w:r>
          </w:p>
        </w:tc>
      </w:tr>
      <w:tr w:rsidR="00845403" w14:paraId="7CD05128" w14:textId="77777777" w:rsidTr="00BF4940">
        <w:tc>
          <w:tcPr>
            <w:cnfStyle w:val="001000000000" w:firstRow="0" w:lastRow="0" w:firstColumn="1" w:lastColumn="0" w:oddVBand="0" w:evenVBand="0" w:oddHBand="0" w:evenHBand="0" w:firstRowFirstColumn="0" w:firstRowLastColumn="0" w:lastRowFirstColumn="0" w:lastRowLastColumn="0"/>
            <w:tcW w:w="2418" w:type="dxa"/>
          </w:tcPr>
          <w:p w14:paraId="2AEADF2C" w14:textId="77777777" w:rsidR="00845403" w:rsidRDefault="00845403" w:rsidP="007674A5">
            <w:pPr>
              <w:spacing w:line="276" w:lineRule="auto"/>
              <w:jc w:val="both"/>
              <w:rPr>
                <w:lang w:val="en-US"/>
              </w:rPr>
            </w:pPr>
            <w:r>
              <w:rPr>
                <w:lang w:val="en-US"/>
              </w:rPr>
              <w:t>Rwanda</w:t>
            </w:r>
          </w:p>
        </w:tc>
        <w:tc>
          <w:tcPr>
            <w:tcW w:w="2822" w:type="dxa"/>
          </w:tcPr>
          <w:p w14:paraId="0F806B03" w14:textId="77777777" w:rsidR="00845403" w:rsidRDefault="00845403" w:rsidP="007674A5">
            <w:pPr>
              <w:spacing w:line="276"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10.3% (from Tanzania), 7.1% (from Kenya) </w:t>
            </w:r>
          </w:p>
        </w:tc>
        <w:tc>
          <w:tcPr>
            <w:tcW w:w="1875" w:type="dxa"/>
          </w:tcPr>
          <w:p w14:paraId="4C960544" w14:textId="77777777" w:rsidR="00845403" w:rsidRDefault="00845403" w:rsidP="007674A5">
            <w:pPr>
              <w:spacing w:line="276"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947" w:type="dxa"/>
          </w:tcPr>
          <w:p w14:paraId="3254DDDE" w14:textId="77777777" w:rsidR="00845403" w:rsidRDefault="00845403" w:rsidP="007674A5">
            <w:pPr>
              <w:spacing w:line="276"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75%</w:t>
            </w:r>
          </w:p>
        </w:tc>
      </w:tr>
      <w:tr w:rsidR="00845403" w14:paraId="433D6D59" w14:textId="77777777" w:rsidTr="00BF4940">
        <w:tc>
          <w:tcPr>
            <w:cnfStyle w:val="001000000000" w:firstRow="0" w:lastRow="0" w:firstColumn="1" w:lastColumn="0" w:oddVBand="0" w:evenVBand="0" w:oddHBand="0" w:evenHBand="0" w:firstRowFirstColumn="0" w:firstRowLastColumn="0" w:lastRowFirstColumn="0" w:lastRowLastColumn="0"/>
            <w:tcW w:w="2418" w:type="dxa"/>
          </w:tcPr>
          <w:p w14:paraId="5EC65E9F" w14:textId="77777777" w:rsidR="00845403" w:rsidRDefault="00845403" w:rsidP="007674A5">
            <w:pPr>
              <w:spacing w:line="276" w:lineRule="auto"/>
              <w:jc w:val="both"/>
              <w:rPr>
                <w:lang w:val="en-US"/>
              </w:rPr>
            </w:pPr>
            <w:r>
              <w:rPr>
                <w:lang w:val="en-US"/>
              </w:rPr>
              <w:t>Uganda</w:t>
            </w:r>
          </w:p>
        </w:tc>
        <w:tc>
          <w:tcPr>
            <w:tcW w:w="2822" w:type="dxa"/>
          </w:tcPr>
          <w:p w14:paraId="7B28D399" w14:textId="77777777" w:rsidR="00845403" w:rsidRDefault="00845403" w:rsidP="007674A5">
            <w:pPr>
              <w:spacing w:line="276"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8.7%</w:t>
            </w:r>
          </w:p>
        </w:tc>
        <w:tc>
          <w:tcPr>
            <w:tcW w:w="1875" w:type="dxa"/>
          </w:tcPr>
          <w:p w14:paraId="684A8C9D" w14:textId="77777777" w:rsidR="00845403" w:rsidRDefault="00845403" w:rsidP="007674A5">
            <w:pPr>
              <w:spacing w:line="276"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947" w:type="dxa"/>
          </w:tcPr>
          <w:p w14:paraId="0F0162F1" w14:textId="77777777" w:rsidR="00845403" w:rsidRDefault="00845403" w:rsidP="007674A5">
            <w:pPr>
              <w:spacing w:line="276"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75%</w:t>
            </w:r>
          </w:p>
        </w:tc>
      </w:tr>
      <w:tr w:rsidR="00845403" w14:paraId="01F54897" w14:textId="77777777" w:rsidTr="00BF4940">
        <w:tc>
          <w:tcPr>
            <w:cnfStyle w:val="001000000000" w:firstRow="0" w:lastRow="0" w:firstColumn="1" w:lastColumn="0" w:oddVBand="0" w:evenVBand="0" w:oddHBand="0" w:evenHBand="0" w:firstRowFirstColumn="0" w:firstRowLastColumn="0" w:lastRowFirstColumn="0" w:lastRowLastColumn="0"/>
            <w:tcW w:w="2418" w:type="dxa"/>
          </w:tcPr>
          <w:p w14:paraId="2698D935" w14:textId="77777777" w:rsidR="00845403" w:rsidRDefault="00845403" w:rsidP="007674A5">
            <w:pPr>
              <w:spacing w:line="276" w:lineRule="auto"/>
              <w:jc w:val="both"/>
              <w:rPr>
                <w:lang w:val="en-US"/>
              </w:rPr>
            </w:pPr>
            <w:r>
              <w:rPr>
                <w:lang w:val="en-US"/>
              </w:rPr>
              <w:t>Tanzania</w:t>
            </w:r>
          </w:p>
        </w:tc>
        <w:tc>
          <w:tcPr>
            <w:tcW w:w="2822" w:type="dxa"/>
          </w:tcPr>
          <w:p w14:paraId="50D192FB" w14:textId="77777777" w:rsidR="00845403" w:rsidRDefault="00845403" w:rsidP="007674A5">
            <w:pPr>
              <w:spacing w:line="276"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Pr>
                <w:lang w:val="en-US"/>
              </w:rPr>
              <w:t>n.a</w:t>
            </w:r>
            <w:proofErr w:type="spellEnd"/>
            <w:proofErr w:type="gramEnd"/>
          </w:p>
        </w:tc>
        <w:tc>
          <w:tcPr>
            <w:tcW w:w="1875" w:type="dxa"/>
          </w:tcPr>
          <w:p w14:paraId="13008107" w14:textId="77777777" w:rsidR="00845403" w:rsidRDefault="00845403" w:rsidP="007674A5">
            <w:pPr>
              <w:spacing w:line="276"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947" w:type="dxa"/>
          </w:tcPr>
          <w:p w14:paraId="156294DB" w14:textId="77777777" w:rsidR="00845403" w:rsidRDefault="00845403" w:rsidP="007674A5">
            <w:pPr>
              <w:spacing w:line="276"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75%</w:t>
            </w:r>
          </w:p>
        </w:tc>
      </w:tr>
    </w:tbl>
    <w:p w14:paraId="39EE70B8" w14:textId="77777777" w:rsidR="00845403" w:rsidRDefault="00845403" w:rsidP="007674A5">
      <w:pPr>
        <w:spacing w:after="0" w:line="276" w:lineRule="auto"/>
        <w:jc w:val="both"/>
        <w:rPr>
          <w:lang w:val="en-US"/>
        </w:rPr>
      </w:pPr>
    </w:p>
    <w:p w14:paraId="0B670E9A" w14:textId="77777777" w:rsidR="00845403" w:rsidRPr="00BF4940" w:rsidRDefault="00845403" w:rsidP="007674A5">
      <w:pPr>
        <w:spacing w:after="0" w:line="276" w:lineRule="auto"/>
        <w:jc w:val="both"/>
        <w:rPr>
          <w:i/>
          <w:iCs/>
          <w:lang w:val="en-US"/>
        </w:rPr>
      </w:pPr>
      <w:r w:rsidRPr="00BF4940">
        <w:rPr>
          <w:i/>
          <w:iCs/>
          <w:lang w:val="en-US"/>
        </w:rPr>
        <w:t>Effects on consumption</w:t>
      </w:r>
    </w:p>
    <w:p w14:paraId="0BA7E691" w14:textId="1113FB8B" w:rsidR="00845403" w:rsidRDefault="00845403" w:rsidP="007674A5">
      <w:pPr>
        <w:spacing w:after="0" w:line="276" w:lineRule="auto"/>
        <w:jc w:val="both"/>
        <w:rPr>
          <w:rFonts w:ascii="Calibri" w:eastAsia="Times New Roman" w:hAnsi="Calibri" w:cs="Calibri"/>
          <w:color w:val="000000"/>
          <w:lang w:val="en-US"/>
        </w:rPr>
      </w:pPr>
      <w:r>
        <w:rPr>
          <w:lang w:val="en-US"/>
        </w:rPr>
        <w:t xml:space="preserve">The model indicates that by adhering to the 75% import tariff and removing internal trade barriers consumer prices rise significantly (see Table </w:t>
      </w:r>
      <w:r w:rsidR="00B84A59">
        <w:rPr>
          <w:lang w:val="en-US"/>
        </w:rPr>
        <w:t>6</w:t>
      </w:r>
      <w:r>
        <w:rPr>
          <w:lang w:val="en-US"/>
        </w:rPr>
        <w:t>.2). Prices rise most in Kenya (44</w:t>
      </w:r>
      <w:r w:rsidR="00BF4940">
        <w:rPr>
          <w:lang w:val="en-US"/>
        </w:rPr>
        <w:t>.</w:t>
      </w:r>
      <w:r>
        <w:rPr>
          <w:lang w:val="en-US"/>
        </w:rPr>
        <w:t>46%) and least in Tanzania (5</w:t>
      </w:r>
      <w:r w:rsidR="00BF4940">
        <w:rPr>
          <w:lang w:val="en-US"/>
        </w:rPr>
        <w:t>.</w:t>
      </w:r>
      <w:r>
        <w:rPr>
          <w:lang w:val="en-US"/>
        </w:rPr>
        <w:t>7</w:t>
      </w:r>
      <w:r w:rsidR="00BF4940">
        <w:rPr>
          <w:lang w:val="en-US"/>
        </w:rPr>
        <w:t>1%</w:t>
      </w:r>
      <w:r>
        <w:rPr>
          <w:lang w:val="en-US"/>
        </w:rPr>
        <w:t xml:space="preserve">). The large price rise for Kenya can be explained from the fact that Kenya currently imports most of its world market demand from Pakistan, and allows for these imports very lenient tariffs. Further the inelasticity of production of the producers in the bloc also contributes to large price changes. Another result is that countries that have high trade costs due to their geography also experience large increases in consumption prices. This seems to be the case of Uganda, Burundi and Rwanda which are all face high transport costs due to their distance from the ports of </w:t>
      </w:r>
      <w:proofErr w:type="spellStart"/>
      <w:r>
        <w:rPr>
          <w:lang w:val="en-US"/>
        </w:rPr>
        <w:t>Mombassa</w:t>
      </w:r>
      <w:proofErr w:type="spellEnd"/>
      <w:r>
        <w:rPr>
          <w:lang w:val="en-US"/>
        </w:rPr>
        <w:t xml:space="preserve"> and Dar es Salam. The increased consumer prices translate to reduced consumption as Table </w:t>
      </w:r>
      <w:r w:rsidR="00B84A59">
        <w:rPr>
          <w:lang w:val="en-US"/>
        </w:rPr>
        <w:t>6</w:t>
      </w:r>
      <w:r>
        <w:rPr>
          <w:lang w:val="en-US"/>
        </w:rPr>
        <w:t xml:space="preserve">.2 shows. Higher consumer prices in combination with smaller consumption led to a welfare loss for consumers, see Table </w:t>
      </w:r>
      <w:r w:rsidR="00B84A59">
        <w:rPr>
          <w:lang w:val="en-US"/>
        </w:rPr>
        <w:t>6</w:t>
      </w:r>
      <w:r>
        <w:rPr>
          <w:lang w:val="en-US"/>
        </w:rPr>
        <w:t xml:space="preserve">.3. </w:t>
      </w:r>
    </w:p>
    <w:p w14:paraId="4344FA21" w14:textId="77777777" w:rsidR="00845403" w:rsidRPr="000A2E4B" w:rsidRDefault="00845403" w:rsidP="007674A5">
      <w:pPr>
        <w:spacing w:after="0" w:line="276" w:lineRule="auto"/>
        <w:jc w:val="both"/>
        <w:rPr>
          <w:lang w:val="en-US"/>
        </w:rPr>
      </w:pPr>
      <w:r>
        <w:rPr>
          <w:lang w:val="en-US"/>
        </w:rPr>
        <w:t xml:space="preserve"> </w:t>
      </w:r>
    </w:p>
    <w:p w14:paraId="483C9955" w14:textId="79A67CDB" w:rsidR="00845403" w:rsidRDefault="00845403" w:rsidP="007674A5">
      <w:pPr>
        <w:spacing w:after="0" w:line="276" w:lineRule="auto"/>
        <w:jc w:val="both"/>
        <w:rPr>
          <w:lang w:val="en-US"/>
        </w:rPr>
      </w:pPr>
      <w:r>
        <w:rPr>
          <w:lang w:val="en-US"/>
        </w:rPr>
        <w:t xml:space="preserve">Table </w:t>
      </w:r>
      <w:r w:rsidR="00B84A59">
        <w:rPr>
          <w:lang w:val="en-US"/>
        </w:rPr>
        <w:t>6</w:t>
      </w:r>
      <w:r>
        <w:rPr>
          <w:lang w:val="en-US"/>
        </w:rPr>
        <w:t xml:space="preserve">.2 </w:t>
      </w:r>
      <w:r w:rsidR="00703F14">
        <w:rPr>
          <w:lang w:val="en-US"/>
        </w:rPr>
        <w:t>C</w:t>
      </w:r>
      <w:r>
        <w:rPr>
          <w:lang w:val="en-US"/>
        </w:rPr>
        <w:t>hange in p</w:t>
      </w:r>
      <w:r w:rsidRPr="00C0529A">
        <w:rPr>
          <w:lang w:val="en-US"/>
        </w:rPr>
        <w:t>rice of consumption</w:t>
      </w:r>
      <w:r>
        <w:rPr>
          <w:lang w:val="en-US"/>
        </w:rPr>
        <w:t>, and consumption</w:t>
      </w:r>
      <w:r w:rsidRPr="00C0529A">
        <w:rPr>
          <w:lang w:val="en-US"/>
        </w:rPr>
        <w:t xml:space="preserve">  </w:t>
      </w:r>
    </w:p>
    <w:tbl>
      <w:tblPr>
        <w:tblStyle w:val="TableauGrille1Clair"/>
        <w:tblW w:w="9067" w:type="dxa"/>
        <w:tblLook w:val="04A0" w:firstRow="1" w:lastRow="0" w:firstColumn="1" w:lastColumn="0" w:noHBand="0" w:noVBand="1"/>
      </w:tblPr>
      <w:tblGrid>
        <w:gridCol w:w="1980"/>
        <w:gridCol w:w="1984"/>
        <w:gridCol w:w="2410"/>
        <w:gridCol w:w="2693"/>
      </w:tblGrid>
      <w:tr w:rsidR="00845403" w14:paraId="638213E2" w14:textId="77777777" w:rsidTr="000740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7D32772" w14:textId="77777777" w:rsidR="00845403" w:rsidRDefault="00845403" w:rsidP="007674A5">
            <w:pPr>
              <w:spacing w:line="276" w:lineRule="auto"/>
              <w:jc w:val="both"/>
              <w:rPr>
                <w:lang w:val="en-US"/>
              </w:rPr>
            </w:pPr>
            <w:r>
              <w:rPr>
                <w:lang w:val="en-US"/>
              </w:rPr>
              <w:t>Country</w:t>
            </w:r>
          </w:p>
        </w:tc>
        <w:tc>
          <w:tcPr>
            <w:tcW w:w="1984" w:type="dxa"/>
          </w:tcPr>
          <w:p w14:paraId="5A9D2AE3" w14:textId="341694F6" w:rsidR="00845403" w:rsidRDefault="00845403" w:rsidP="00BF4940">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Price baseline </w:t>
            </w:r>
            <w:r w:rsidR="00BF4940">
              <w:rPr>
                <w:lang w:val="en-US"/>
              </w:rPr>
              <w:t>USD</w:t>
            </w:r>
          </w:p>
        </w:tc>
        <w:tc>
          <w:tcPr>
            <w:tcW w:w="2410" w:type="dxa"/>
          </w:tcPr>
          <w:p w14:paraId="5A832493" w14:textId="77777777" w:rsidR="00845403" w:rsidRDefault="00845403" w:rsidP="00BF4940">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Change in price % </w:t>
            </w:r>
          </w:p>
        </w:tc>
        <w:tc>
          <w:tcPr>
            <w:tcW w:w="2693" w:type="dxa"/>
          </w:tcPr>
          <w:p w14:paraId="741EFAA2" w14:textId="77777777" w:rsidR="00845403" w:rsidRDefault="00845403" w:rsidP="00BF4940">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Change in consumption %</w:t>
            </w:r>
          </w:p>
        </w:tc>
      </w:tr>
      <w:tr w:rsidR="00845403" w14:paraId="26691529" w14:textId="77777777" w:rsidTr="00074071">
        <w:tc>
          <w:tcPr>
            <w:cnfStyle w:val="001000000000" w:firstRow="0" w:lastRow="0" w:firstColumn="1" w:lastColumn="0" w:oddVBand="0" w:evenVBand="0" w:oddHBand="0" w:evenHBand="0" w:firstRowFirstColumn="0" w:firstRowLastColumn="0" w:lastRowFirstColumn="0" w:lastRowLastColumn="0"/>
            <w:tcW w:w="1980" w:type="dxa"/>
          </w:tcPr>
          <w:p w14:paraId="1041A8D6" w14:textId="77777777" w:rsidR="00845403" w:rsidRDefault="00845403" w:rsidP="007674A5">
            <w:pPr>
              <w:spacing w:line="276" w:lineRule="auto"/>
              <w:jc w:val="both"/>
              <w:rPr>
                <w:lang w:val="en-US"/>
              </w:rPr>
            </w:pPr>
            <w:r>
              <w:rPr>
                <w:lang w:val="en-US"/>
              </w:rPr>
              <w:t>Burundi</w:t>
            </w:r>
          </w:p>
        </w:tc>
        <w:tc>
          <w:tcPr>
            <w:tcW w:w="1984" w:type="dxa"/>
          </w:tcPr>
          <w:p w14:paraId="41F6C427" w14:textId="1DC82A43"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1B2ECA">
              <w:rPr>
                <w:lang w:val="en-US"/>
              </w:rPr>
              <w:t>330</w:t>
            </w:r>
            <w:r w:rsidR="00BF4940">
              <w:rPr>
                <w:lang w:val="en-US"/>
              </w:rPr>
              <w:t>.</w:t>
            </w:r>
            <w:r w:rsidRPr="001B2ECA">
              <w:rPr>
                <w:lang w:val="en-US"/>
              </w:rPr>
              <w:t>20</w:t>
            </w:r>
          </w:p>
        </w:tc>
        <w:tc>
          <w:tcPr>
            <w:tcW w:w="2410" w:type="dxa"/>
          </w:tcPr>
          <w:p w14:paraId="32CFDEAA" w14:textId="28917BAB"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6</w:t>
            </w:r>
            <w:r w:rsidR="00BF4940">
              <w:rPr>
                <w:rFonts w:ascii="Calibri" w:hAnsi="Calibri" w:cs="Calibri"/>
                <w:color w:val="000000"/>
              </w:rPr>
              <w:t>.</w:t>
            </w:r>
            <w:r>
              <w:rPr>
                <w:rFonts w:ascii="Calibri" w:hAnsi="Calibri" w:cs="Calibri"/>
                <w:color w:val="000000"/>
              </w:rPr>
              <w:t>83</w:t>
            </w:r>
          </w:p>
        </w:tc>
        <w:tc>
          <w:tcPr>
            <w:tcW w:w="2693" w:type="dxa"/>
          </w:tcPr>
          <w:p w14:paraId="6B9DF912" w14:textId="7CC108A6"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A3D9F">
              <w:rPr>
                <w:lang w:val="en-US"/>
              </w:rPr>
              <w:t>-2.05</w:t>
            </w:r>
          </w:p>
        </w:tc>
      </w:tr>
      <w:tr w:rsidR="00845403" w14:paraId="4A994E79" w14:textId="77777777" w:rsidTr="00074071">
        <w:tc>
          <w:tcPr>
            <w:cnfStyle w:val="001000000000" w:firstRow="0" w:lastRow="0" w:firstColumn="1" w:lastColumn="0" w:oddVBand="0" w:evenVBand="0" w:oddHBand="0" w:evenHBand="0" w:firstRowFirstColumn="0" w:firstRowLastColumn="0" w:lastRowFirstColumn="0" w:lastRowLastColumn="0"/>
            <w:tcW w:w="1980" w:type="dxa"/>
          </w:tcPr>
          <w:p w14:paraId="285D95D8" w14:textId="77777777" w:rsidR="00845403" w:rsidRDefault="00845403" w:rsidP="007674A5">
            <w:pPr>
              <w:spacing w:line="276" w:lineRule="auto"/>
              <w:jc w:val="both"/>
              <w:rPr>
                <w:lang w:val="en-US"/>
              </w:rPr>
            </w:pPr>
            <w:r>
              <w:rPr>
                <w:lang w:val="en-US"/>
              </w:rPr>
              <w:t>Kenya</w:t>
            </w:r>
          </w:p>
        </w:tc>
        <w:tc>
          <w:tcPr>
            <w:tcW w:w="1984" w:type="dxa"/>
          </w:tcPr>
          <w:p w14:paraId="294A520B" w14:textId="56A40D2D"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1B2ECA">
              <w:rPr>
                <w:lang w:val="en-US"/>
              </w:rPr>
              <w:t>495</w:t>
            </w:r>
            <w:r w:rsidR="00BF4940">
              <w:rPr>
                <w:lang w:val="en-US"/>
              </w:rPr>
              <w:t>.</w:t>
            </w:r>
            <w:r w:rsidRPr="001B2ECA">
              <w:rPr>
                <w:lang w:val="en-US"/>
              </w:rPr>
              <w:t>00</w:t>
            </w:r>
          </w:p>
        </w:tc>
        <w:tc>
          <w:tcPr>
            <w:tcW w:w="2410" w:type="dxa"/>
          </w:tcPr>
          <w:p w14:paraId="233A29EB" w14:textId="70421E05"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44</w:t>
            </w:r>
            <w:r w:rsidR="00BF4940">
              <w:rPr>
                <w:rFonts w:ascii="Calibri" w:hAnsi="Calibri" w:cs="Calibri"/>
                <w:color w:val="000000"/>
              </w:rPr>
              <w:t>.</w:t>
            </w:r>
            <w:r>
              <w:rPr>
                <w:rFonts w:ascii="Calibri" w:hAnsi="Calibri" w:cs="Calibri"/>
                <w:color w:val="000000"/>
              </w:rPr>
              <w:t>46</w:t>
            </w:r>
          </w:p>
        </w:tc>
        <w:tc>
          <w:tcPr>
            <w:tcW w:w="2693" w:type="dxa"/>
          </w:tcPr>
          <w:p w14:paraId="0966DF83" w14:textId="0C10D4D1"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A3D9F">
              <w:rPr>
                <w:lang w:val="en-US"/>
              </w:rPr>
              <w:t>-13.3</w:t>
            </w:r>
            <w:r>
              <w:rPr>
                <w:lang w:val="en-US"/>
              </w:rPr>
              <w:t>4</w:t>
            </w:r>
          </w:p>
        </w:tc>
      </w:tr>
      <w:tr w:rsidR="00845403" w14:paraId="71B1EE9B" w14:textId="77777777" w:rsidTr="00074071">
        <w:tc>
          <w:tcPr>
            <w:cnfStyle w:val="001000000000" w:firstRow="0" w:lastRow="0" w:firstColumn="1" w:lastColumn="0" w:oddVBand="0" w:evenVBand="0" w:oddHBand="0" w:evenHBand="0" w:firstRowFirstColumn="0" w:firstRowLastColumn="0" w:lastRowFirstColumn="0" w:lastRowLastColumn="0"/>
            <w:tcW w:w="1980" w:type="dxa"/>
          </w:tcPr>
          <w:p w14:paraId="76646666" w14:textId="77777777" w:rsidR="00845403" w:rsidRDefault="00845403" w:rsidP="007674A5">
            <w:pPr>
              <w:spacing w:line="276" w:lineRule="auto"/>
              <w:jc w:val="both"/>
              <w:rPr>
                <w:lang w:val="en-US"/>
              </w:rPr>
            </w:pPr>
            <w:r>
              <w:rPr>
                <w:lang w:val="en-US"/>
              </w:rPr>
              <w:t>Rwanda</w:t>
            </w:r>
          </w:p>
        </w:tc>
        <w:tc>
          <w:tcPr>
            <w:tcW w:w="1984" w:type="dxa"/>
          </w:tcPr>
          <w:p w14:paraId="04B94D38" w14:textId="32D89CB6"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1B2ECA">
              <w:rPr>
                <w:lang w:val="en-US"/>
              </w:rPr>
              <w:t>417</w:t>
            </w:r>
            <w:r w:rsidR="00BF4940">
              <w:rPr>
                <w:lang w:val="en-US"/>
              </w:rPr>
              <w:t>.</w:t>
            </w:r>
            <w:r w:rsidRPr="001B2ECA">
              <w:rPr>
                <w:lang w:val="en-US"/>
              </w:rPr>
              <w:t>40</w:t>
            </w:r>
          </w:p>
        </w:tc>
        <w:tc>
          <w:tcPr>
            <w:tcW w:w="2410" w:type="dxa"/>
          </w:tcPr>
          <w:p w14:paraId="53D4220D" w14:textId="338689EC"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35</w:t>
            </w:r>
            <w:r w:rsidR="00BF4940">
              <w:rPr>
                <w:rFonts w:ascii="Calibri" w:hAnsi="Calibri" w:cs="Calibri"/>
                <w:color w:val="000000"/>
              </w:rPr>
              <w:t>.</w:t>
            </w:r>
            <w:r>
              <w:rPr>
                <w:rFonts w:ascii="Calibri" w:hAnsi="Calibri" w:cs="Calibri"/>
                <w:color w:val="000000"/>
              </w:rPr>
              <w:t>32</w:t>
            </w:r>
          </w:p>
        </w:tc>
        <w:tc>
          <w:tcPr>
            <w:tcW w:w="2693" w:type="dxa"/>
          </w:tcPr>
          <w:p w14:paraId="0C2B3C38" w14:textId="018951B9"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A3D9F">
              <w:rPr>
                <w:lang w:val="en-US"/>
              </w:rPr>
              <w:t>-10.</w:t>
            </w:r>
            <w:r>
              <w:rPr>
                <w:lang w:val="en-US"/>
              </w:rPr>
              <w:t>60</w:t>
            </w:r>
          </w:p>
        </w:tc>
      </w:tr>
      <w:tr w:rsidR="00845403" w14:paraId="2D34595B" w14:textId="77777777" w:rsidTr="00074071">
        <w:tc>
          <w:tcPr>
            <w:cnfStyle w:val="001000000000" w:firstRow="0" w:lastRow="0" w:firstColumn="1" w:lastColumn="0" w:oddVBand="0" w:evenVBand="0" w:oddHBand="0" w:evenHBand="0" w:firstRowFirstColumn="0" w:firstRowLastColumn="0" w:lastRowFirstColumn="0" w:lastRowLastColumn="0"/>
            <w:tcW w:w="1980" w:type="dxa"/>
          </w:tcPr>
          <w:p w14:paraId="521BAE56" w14:textId="77777777" w:rsidR="00845403" w:rsidRDefault="00845403" w:rsidP="007674A5">
            <w:pPr>
              <w:spacing w:line="276" w:lineRule="auto"/>
              <w:jc w:val="both"/>
              <w:rPr>
                <w:lang w:val="en-US"/>
              </w:rPr>
            </w:pPr>
            <w:r>
              <w:rPr>
                <w:lang w:val="en-US"/>
              </w:rPr>
              <w:t>Uganda</w:t>
            </w:r>
          </w:p>
        </w:tc>
        <w:tc>
          <w:tcPr>
            <w:tcW w:w="1984" w:type="dxa"/>
          </w:tcPr>
          <w:p w14:paraId="0AFC072A" w14:textId="27E54FF4"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1B2ECA">
              <w:rPr>
                <w:lang w:val="en-US"/>
              </w:rPr>
              <w:t>303</w:t>
            </w:r>
            <w:r w:rsidR="00BF4940">
              <w:rPr>
                <w:lang w:val="en-US"/>
              </w:rPr>
              <w:t>.</w:t>
            </w:r>
            <w:r w:rsidRPr="001B2ECA">
              <w:rPr>
                <w:lang w:val="en-US"/>
              </w:rPr>
              <w:t>80</w:t>
            </w:r>
          </w:p>
        </w:tc>
        <w:tc>
          <w:tcPr>
            <w:tcW w:w="2410" w:type="dxa"/>
          </w:tcPr>
          <w:p w14:paraId="01AB9BA5" w14:textId="4B65EFFC"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12</w:t>
            </w:r>
            <w:r w:rsidR="00BF4940">
              <w:rPr>
                <w:rFonts w:ascii="Calibri" w:hAnsi="Calibri" w:cs="Calibri"/>
                <w:color w:val="000000"/>
              </w:rPr>
              <w:t>.</w:t>
            </w:r>
            <w:r>
              <w:rPr>
                <w:rFonts w:ascii="Calibri" w:hAnsi="Calibri" w:cs="Calibri"/>
                <w:color w:val="000000"/>
              </w:rPr>
              <w:t>73</w:t>
            </w:r>
          </w:p>
        </w:tc>
        <w:tc>
          <w:tcPr>
            <w:tcW w:w="2693" w:type="dxa"/>
          </w:tcPr>
          <w:p w14:paraId="2F7EC410" w14:textId="63926068"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A3D9F">
              <w:rPr>
                <w:lang w:val="en-US"/>
              </w:rPr>
              <w:t>-3.82</w:t>
            </w:r>
          </w:p>
        </w:tc>
      </w:tr>
      <w:tr w:rsidR="00845403" w14:paraId="6D0834BB" w14:textId="77777777" w:rsidTr="00074071">
        <w:tc>
          <w:tcPr>
            <w:cnfStyle w:val="001000000000" w:firstRow="0" w:lastRow="0" w:firstColumn="1" w:lastColumn="0" w:oddVBand="0" w:evenVBand="0" w:oddHBand="0" w:evenHBand="0" w:firstRowFirstColumn="0" w:firstRowLastColumn="0" w:lastRowFirstColumn="0" w:lastRowLastColumn="0"/>
            <w:tcW w:w="1980" w:type="dxa"/>
          </w:tcPr>
          <w:p w14:paraId="4C54C3BC" w14:textId="77777777" w:rsidR="00845403" w:rsidRDefault="00845403" w:rsidP="007674A5">
            <w:pPr>
              <w:spacing w:line="276" w:lineRule="auto"/>
              <w:jc w:val="both"/>
              <w:rPr>
                <w:lang w:val="en-US"/>
              </w:rPr>
            </w:pPr>
            <w:r>
              <w:rPr>
                <w:lang w:val="en-US"/>
              </w:rPr>
              <w:t>Tanzania</w:t>
            </w:r>
          </w:p>
        </w:tc>
        <w:tc>
          <w:tcPr>
            <w:tcW w:w="1984" w:type="dxa"/>
          </w:tcPr>
          <w:p w14:paraId="6AE5EEAB" w14:textId="60639268"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1B2ECA">
              <w:rPr>
                <w:lang w:val="en-US"/>
              </w:rPr>
              <w:t>305</w:t>
            </w:r>
            <w:r w:rsidR="00BF4940">
              <w:rPr>
                <w:lang w:val="en-US"/>
              </w:rPr>
              <w:t>.</w:t>
            </w:r>
            <w:r w:rsidRPr="001B2ECA">
              <w:rPr>
                <w:lang w:val="en-US"/>
              </w:rPr>
              <w:t>90</w:t>
            </w:r>
          </w:p>
        </w:tc>
        <w:tc>
          <w:tcPr>
            <w:tcW w:w="2410" w:type="dxa"/>
          </w:tcPr>
          <w:p w14:paraId="1201FB21" w14:textId="20B47ACE"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5</w:t>
            </w:r>
            <w:r w:rsidR="00BF4940">
              <w:rPr>
                <w:rFonts w:ascii="Calibri" w:hAnsi="Calibri" w:cs="Calibri"/>
                <w:color w:val="000000"/>
              </w:rPr>
              <w:t>.</w:t>
            </w:r>
            <w:r>
              <w:rPr>
                <w:rFonts w:ascii="Calibri" w:hAnsi="Calibri" w:cs="Calibri"/>
                <w:color w:val="000000"/>
              </w:rPr>
              <w:t>7</w:t>
            </w:r>
            <w:r w:rsidR="00BF4940">
              <w:rPr>
                <w:rFonts w:ascii="Calibri" w:hAnsi="Calibri" w:cs="Calibri"/>
                <w:color w:val="000000"/>
              </w:rPr>
              <w:t>1</w:t>
            </w:r>
          </w:p>
        </w:tc>
        <w:tc>
          <w:tcPr>
            <w:tcW w:w="2693" w:type="dxa"/>
          </w:tcPr>
          <w:p w14:paraId="710BCEC4" w14:textId="46D7E5A9"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A3D9F">
              <w:rPr>
                <w:lang w:val="en-US"/>
              </w:rPr>
              <w:t>-1.7</w:t>
            </w:r>
            <w:r>
              <w:rPr>
                <w:lang w:val="en-US"/>
              </w:rPr>
              <w:t>1</w:t>
            </w:r>
          </w:p>
        </w:tc>
      </w:tr>
    </w:tbl>
    <w:p w14:paraId="6EDBC9C4" w14:textId="77777777" w:rsidR="00845403" w:rsidRDefault="00845403" w:rsidP="007674A5">
      <w:pPr>
        <w:spacing w:after="0" w:line="276" w:lineRule="auto"/>
        <w:jc w:val="both"/>
        <w:rPr>
          <w:lang w:val="en-US"/>
        </w:rPr>
      </w:pPr>
    </w:p>
    <w:p w14:paraId="00D84A56" w14:textId="36E7107D" w:rsidR="00845403" w:rsidRDefault="00845403" w:rsidP="007674A5">
      <w:pPr>
        <w:spacing w:after="0" w:line="276" w:lineRule="auto"/>
        <w:jc w:val="both"/>
        <w:rPr>
          <w:lang w:val="en-US"/>
        </w:rPr>
      </w:pPr>
      <w:r>
        <w:rPr>
          <w:lang w:val="en-US"/>
        </w:rPr>
        <w:t xml:space="preserve">Table </w:t>
      </w:r>
      <w:r w:rsidR="00BF4940">
        <w:rPr>
          <w:lang w:val="en-US"/>
        </w:rPr>
        <w:t>6</w:t>
      </w:r>
      <w:r>
        <w:rPr>
          <w:lang w:val="en-US"/>
        </w:rPr>
        <w:t>.3 Change in consumer welfare</w:t>
      </w:r>
    </w:p>
    <w:tbl>
      <w:tblPr>
        <w:tblStyle w:val="TableauGrille1Clair"/>
        <w:tblW w:w="4530" w:type="dxa"/>
        <w:tblLook w:val="04A0" w:firstRow="1" w:lastRow="0" w:firstColumn="1" w:lastColumn="0" w:noHBand="0" w:noVBand="1"/>
      </w:tblPr>
      <w:tblGrid>
        <w:gridCol w:w="2265"/>
        <w:gridCol w:w="2265"/>
      </w:tblGrid>
      <w:tr w:rsidR="00845403" w14:paraId="7D19E074" w14:textId="77777777" w:rsidTr="00BF4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4A8688A" w14:textId="77777777" w:rsidR="00845403" w:rsidRDefault="00845403" w:rsidP="007674A5">
            <w:pPr>
              <w:spacing w:line="276" w:lineRule="auto"/>
              <w:jc w:val="both"/>
              <w:rPr>
                <w:lang w:val="en-US"/>
              </w:rPr>
            </w:pPr>
            <w:r>
              <w:rPr>
                <w:lang w:val="en-US"/>
              </w:rPr>
              <w:t>Country</w:t>
            </w:r>
          </w:p>
        </w:tc>
        <w:tc>
          <w:tcPr>
            <w:tcW w:w="2265" w:type="dxa"/>
          </w:tcPr>
          <w:p w14:paraId="4BBF1873" w14:textId="77777777" w:rsidR="00845403" w:rsidRDefault="00845403" w:rsidP="00BF4940">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USD</w:t>
            </w:r>
          </w:p>
        </w:tc>
      </w:tr>
      <w:tr w:rsidR="00845403" w14:paraId="094B7681" w14:textId="77777777" w:rsidTr="00BF4940">
        <w:tc>
          <w:tcPr>
            <w:cnfStyle w:val="001000000000" w:firstRow="0" w:lastRow="0" w:firstColumn="1" w:lastColumn="0" w:oddVBand="0" w:evenVBand="0" w:oddHBand="0" w:evenHBand="0" w:firstRowFirstColumn="0" w:firstRowLastColumn="0" w:lastRowFirstColumn="0" w:lastRowLastColumn="0"/>
            <w:tcW w:w="2265" w:type="dxa"/>
          </w:tcPr>
          <w:p w14:paraId="64C4B993" w14:textId="77777777" w:rsidR="00845403" w:rsidRDefault="00845403" w:rsidP="007674A5">
            <w:pPr>
              <w:spacing w:line="276" w:lineRule="auto"/>
              <w:jc w:val="both"/>
              <w:rPr>
                <w:lang w:val="en-US"/>
              </w:rPr>
            </w:pPr>
            <w:r>
              <w:rPr>
                <w:lang w:val="en-US"/>
              </w:rPr>
              <w:t>Burundi</w:t>
            </w:r>
          </w:p>
        </w:tc>
        <w:tc>
          <w:tcPr>
            <w:tcW w:w="2265" w:type="dxa"/>
          </w:tcPr>
          <w:p w14:paraId="6A102AEB" w14:textId="77777777"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B81662">
              <w:rPr>
                <w:lang w:val="en-US"/>
              </w:rPr>
              <w:t>-416870</w:t>
            </w:r>
            <w:r>
              <w:rPr>
                <w:lang w:val="en-US"/>
              </w:rPr>
              <w:t>0</w:t>
            </w:r>
          </w:p>
        </w:tc>
      </w:tr>
      <w:tr w:rsidR="00845403" w14:paraId="0C919B29" w14:textId="77777777" w:rsidTr="00BF4940">
        <w:tc>
          <w:tcPr>
            <w:cnfStyle w:val="001000000000" w:firstRow="0" w:lastRow="0" w:firstColumn="1" w:lastColumn="0" w:oddVBand="0" w:evenVBand="0" w:oddHBand="0" w:evenHBand="0" w:firstRowFirstColumn="0" w:firstRowLastColumn="0" w:lastRowFirstColumn="0" w:lastRowLastColumn="0"/>
            <w:tcW w:w="2265" w:type="dxa"/>
          </w:tcPr>
          <w:p w14:paraId="2F0DF361" w14:textId="77777777" w:rsidR="00845403" w:rsidRDefault="00845403" w:rsidP="007674A5">
            <w:pPr>
              <w:spacing w:line="276" w:lineRule="auto"/>
              <w:jc w:val="both"/>
              <w:rPr>
                <w:lang w:val="en-US"/>
              </w:rPr>
            </w:pPr>
            <w:r>
              <w:rPr>
                <w:lang w:val="en-US"/>
              </w:rPr>
              <w:t>Kenya</w:t>
            </w:r>
          </w:p>
        </w:tc>
        <w:tc>
          <w:tcPr>
            <w:tcW w:w="2265" w:type="dxa"/>
          </w:tcPr>
          <w:p w14:paraId="453E92C6" w14:textId="77777777"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B81662">
              <w:rPr>
                <w:lang w:val="en-US"/>
              </w:rPr>
              <w:t>-164396</w:t>
            </w:r>
            <w:r>
              <w:rPr>
                <w:lang w:val="en-US"/>
              </w:rPr>
              <w:t>000</w:t>
            </w:r>
          </w:p>
        </w:tc>
      </w:tr>
      <w:tr w:rsidR="00845403" w14:paraId="7E059144" w14:textId="77777777" w:rsidTr="00BF4940">
        <w:tc>
          <w:tcPr>
            <w:cnfStyle w:val="001000000000" w:firstRow="0" w:lastRow="0" w:firstColumn="1" w:lastColumn="0" w:oddVBand="0" w:evenVBand="0" w:oddHBand="0" w:evenHBand="0" w:firstRowFirstColumn="0" w:firstRowLastColumn="0" w:lastRowFirstColumn="0" w:lastRowLastColumn="0"/>
            <w:tcW w:w="2265" w:type="dxa"/>
          </w:tcPr>
          <w:p w14:paraId="48FA3695" w14:textId="77777777" w:rsidR="00845403" w:rsidRDefault="00845403" w:rsidP="007674A5">
            <w:pPr>
              <w:spacing w:line="276" w:lineRule="auto"/>
              <w:jc w:val="both"/>
              <w:rPr>
                <w:lang w:val="en-US"/>
              </w:rPr>
            </w:pPr>
            <w:r>
              <w:rPr>
                <w:lang w:val="en-US"/>
              </w:rPr>
              <w:t>Rwanda</w:t>
            </w:r>
          </w:p>
        </w:tc>
        <w:tc>
          <w:tcPr>
            <w:tcW w:w="2265" w:type="dxa"/>
          </w:tcPr>
          <w:p w14:paraId="420CBEEE" w14:textId="77777777"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B81662">
              <w:rPr>
                <w:lang w:val="en-US"/>
              </w:rPr>
              <w:t>-351759</w:t>
            </w:r>
            <w:r>
              <w:rPr>
                <w:lang w:val="en-US"/>
              </w:rPr>
              <w:t>00</w:t>
            </w:r>
          </w:p>
        </w:tc>
      </w:tr>
      <w:tr w:rsidR="00845403" w14:paraId="6C8819D4" w14:textId="77777777" w:rsidTr="00BF4940">
        <w:tc>
          <w:tcPr>
            <w:cnfStyle w:val="001000000000" w:firstRow="0" w:lastRow="0" w:firstColumn="1" w:lastColumn="0" w:oddVBand="0" w:evenVBand="0" w:oddHBand="0" w:evenHBand="0" w:firstRowFirstColumn="0" w:firstRowLastColumn="0" w:lastRowFirstColumn="0" w:lastRowLastColumn="0"/>
            <w:tcW w:w="2265" w:type="dxa"/>
          </w:tcPr>
          <w:p w14:paraId="36A2D19E" w14:textId="77777777" w:rsidR="00845403" w:rsidRDefault="00845403" w:rsidP="007674A5">
            <w:pPr>
              <w:spacing w:line="276" w:lineRule="auto"/>
              <w:jc w:val="both"/>
              <w:rPr>
                <w:lang w:val="en-US"/>
              </w:rPr>
            </w:pPr>
            <w:r>
              <w:rPr>
                <w:lang w:val="en-US"/>
              </w:rPr>
              <w:t>Uganda</w:t>
            </w:r>
          </w:p>
        </w:tc>
        <w:tc>
          <w:tcPr>
            <w:tcW w:w="2265" w:type="dxa"/>
          </w:tcPr>
          <w:p w14:paraId="1F50743D" w14:textId="77777777"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B81662">
              <w:rPr>
                <w:lang w:val="en-US"/>
              </w:rPr>
              <w:t>-109986</w:t>
            </w:r>
            <w:r>
              <w:rPr>
                <w:lang w:val="en-US"/>
              </w:rPr>
              <w:t>00</w:t>
            </w:r>
          </w:p>
        </w:tc>
      </w:tr>
      <w:tr w:rsidR="00845403" w14:paraId="6DEA9F5E" w14:textId="77777777" w:rsidTr="00BF4940">
        <w:tc>
          <w:tcPr>
            <w:cnfStyle w:val="001000000000" w:firstRow="0" w:lastRow="0" w:firstColumn="1" w:lastColumn="0" w:oddVBand="0" w:evenVBand="0" w:oddHBand="0" w:evenHBand="0" w:firstRowFirstColumn="0" w:firstRowLastColumn="0" w:lastRowFirstColumn="0" w:lastRowLastColumn="0"/>
            <w:tcW w:w="2265" w:type="dxa"/>
          </w:tcPr>
          <w:p w14:paraId="3C53D9C5" w14:textId="77777777" w:rsidR="00845403" w:rsidRDefault="00845403" w:rsidP="007674A5">
            <w:pPr>
              <w:spacing w:line="276" w:lineRule="auto"/>
              <w:jc w:val="both"/>
              <w:rPr>
                <w:lang w:val="en-US"/>
              </w:rPr>
            </w:pPr>
            <w:r>
              <w:rPr>
                <w:lang w:val="en-US"/>
              </w:rPr>
              <w:t>Tanzania</w:t>
            </w:r>
          </w:p>
        </w:tc>
        <w:tc>
          <w:tcPr>
            <w:tcW w:w="2265" w:type="dxa"/>
          </w:tcPr>
          <w:p w14:paraId="77D628DD" w14:textId="77777777"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B81662">
              <w:rPr>
                <w:lang w:val="en-US"/>
              </w:rPr>
              <w:t>-783283</w:t>
            </w:r>
            <w:r>
              <w:rPr>
                <w:lang w:val="en-US"/>
              </w:rPr>
              <w:t>00</w:t>
            </w:r>
          </w:p>
        </w:tc>
      </w:tr>
    </w:tbl>
    <w:p w14:paraId="5CF0C75E" w14:textId="77777777" w:rsidR="00845403" w:rsidRDefault="00845403" w:rsidP="007674A5">
      <w:pPr>
        <w:spacing w:after="0" w:line="276" w:lineRule="auto"/>
        <w:jc w:val="both"/>
        <w:rPr>
          <w:lang w:val="en-US"/>
        </w:rPr>
      </w:pPr>
    </w:p>
    <w:p w14:paraId="1C1D427C" w14:textId="77777777" w:rsidR="00845403" w:rsidRDefault="00845403" w:rsidP="007674A5">
      <w:pPr>
        <w:spacing w:after="0" w:line="276" w:lineRule="auto"/>
        <w:jc w:val="both"/>
        <w:rPr>
          <w:lang w:val="en-US"/>
        </w:rPr>
      </w:pPr>
    </w:p>
    <w:p w14:paraId="164F6D16" w14:textId="77777777" w:rsidR="001501DC" w:rsidRDefault="001501DC" w:rsidP="007674A5">
      <w:pPr>
        <w:spacing w:after="0" w:line="276" w:lineRule="auto"/>
        <w:jc w:val="both"/>
        <w:rPr>
          <w:lang w:val="en-US"/>
        </w:rPr>
      </w:pPr>
    </w:p>
    <w:p w14:paraId="5A482238" w14:textId="1CF04A17" w:rsidR="00041D17" w:rsidRPr="00BF4940" w:rsidRDefault="00041D17" w:rsidP="00041D17">
      <w:pPr>
        <w:spacing w:after="0" w:line="276" w:lineRule="auto"/>
        <w:jc w:val="both"/>
        <w:rPr>
          <w:i/>
          <w:iCs/>
          <w:lang w:val="en-US"/>
        </w:rPr>
      </w:pPr>
      <w:r w:rsidRPr="00BF4940">
        <w:rPr>
          <w:i/>
          <w:iCs/>
          <w:lang w:val="en-US"/>
        </w:rPr>
        <w:t xml:space="preserve">Effects on </w:t>
      </w:r>
      <w:r>
        <w:rPr>
          <w:i/>
          <w:iCs/>
          <w:lang w:val="en-US"/>
        </w:rPr>
        <w:t>production</w:t>
      </w:r>
    </w:p>
    <w:p w14:paraId="7D2B5ED1" w14:textId="73D6F349" w:rsidR="00845403" w:rsidRDefault="00845403" w:rsidP="007674A5">
      <w:pPr>
        <w:spacing w:after="0" w:line="276" w:lineRule="auto"/>
        <w:jc w:val="both"/>
        <w:rPr>
          <w:lang w:val="en-US"/>
        </w:rPr>
      </w:pPr>
      <w:r>
        <w:rPr>
          <w:lang w:val="en-US"/>
        </w:rPr>
        <w:t xml:space="preserve">Producers are expected to gain from the tariffs on imports from outside the bloc. Looking at producer price changes these are expected to rise due to the higher barrier for imports from outside of the bloc. Table </w:t>
      </w:r>
      <w:r w:rsidR="00B84A59">
        <w:rPr>
          <w:lang w:val="en-US"/>
        </w:rPr>
        <w:t>6</w:t>
      </w:r>
      <w:r>
        <w:rPr>
          <w:lang w:val="en-US"/>
        </w:rPr>
        <w:t>.4. shows that the most significant increases in prices occur in Kenya (24</w:t>
      </w:r>
      <w:r w:rsidR="00BF4940">
        <w:rPr>
          <w:lang w:val="en-US"/>
        </w:rPr>
        <w:t>.</w:t>
      </w:r>
      <w:r>
        <w:rPr>
          <w:lang w:val="en-US"/>
        </w:rPr>
        <w:t xml:space="preserve">44%) the least in Burundi with 5.17%. The higher prices lead to a rise in production (see Table </w:t>
      </w:r>
      <w:r w:rsidR="00B84A59">
        <w:rPr>
          <w:lang w:val="en-US"/>
        </w:rPr>
        <w:t>6</w:t>
      </w:r>
      <w:r>
        <w:rPr>
          <w:lang w:val="en-US"/>
        </w:rPr>
        <w:t xml:space="preserve">.4) and producer welfare (Table </w:t>
      </w:r>
      <w:r w:rsidR="00B84A59">
        <w:rPr>
          <w:lang w:val="en-US"/>
        </w:rPr>
        <w:t>6</w:t>
      </w:r>
      <w:r>
        <w:rPr>
          <w:lang w:val="en-US"/>
        </w:rPr>
        <w:t>.</w:t>
      </w:r>
      <w:r w:rsidR="00074071">
        <w:rPr>
          <w:lang w:val="en-US"/>
        </w:rPr>
        <w:t>5</w:t>
      </w:r>
      <w:r>
        <w:rPr>
          <w:lang w:val="en-US"/>
        </w:rPr>
        <w:t>).</w:t>
      </w:r>
    </w:p>
    <w:p w14:paraId="492576F0" w14:textId="77777777" w:rsidR="00BF4940" w:rsidRDefault="00BF4940" w:rsidP="007674A5">
      <w:pPr>
        <w:spacing w:after="0" w:line="276" w:lineRule="auto"/>
        <w:jc w:val="both"/>
        <w:rPr>
          <w:lang w:val="en-US"/>
        </w:rPr>
      </w:pPr>
    </w:p>
    <w:p w14:paraId="03E16327" w14:textId="02791E24" w:rsidR="00845403" w:rsidRDefault="00845403" w:rsidP="007674A5">
      <w:pPr>
        <w:spacing w:after="0" w:line="276" w:lineRule="auto"/>
        <w:jc w:val="both"/>
        <w:rPr>
          <w:lang w:val="en-US"/>
        </w:rPr>
      </w:pPr>
      <w:r>
        <w:rPr>
          <w:lang w:val="en-US"/>
        </w:rPr>
        <w:t xml:space="preserve">Table </w:t>
      </w:r>
      <w:r w:rsidR="00B84A59">
        <w:rPr>
          <w:lang w:val="en-US"/>
        </w:rPr>
        <w:t>6</w:t>
      </w:r>
      <w:r>
        <w:rPr>
          <w:lang w:val="en-US"/>
        </w:rPr>
        <w:t>.4 change in prices of production and change in production</w:t>
      </w:r>
    </w:p>
    <w:tbl>
      <w:tblPr>
        <w:tblStyle w:val="TableauGrille1Clair"/>
        <w:tblW w:w="9067" w:type="dxa"/>
        <w:tblLook w:val="04A0" w:firstRow="1" w:lastRow="0" w:firstColumn="1" w:lastColumn="0" w:noHBand="0" w:noVBand="1"/>
      </w:tblPr>
      <w:tblGrid>
        <w:gridCol w:w="2265"/>
        <w:gridCol w:w="2265"/>
        <w:gridCol w:w="1986"/>
        <w:gridCol w:w="2551"/>
      </w:tblGrid>
      <w:tr w:rsidR="00845403" w14:paraId="4412F34A" w14:textId="77777777" w:rsidTr="000740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8A57FF1" w14:textId="77777777" w:rsidR="00845403" w:rsidRDefault="00845403" w:rsidP="007674A5">
            <w:pPr>
              <w:spacing w:line="276" w:lineRule="auto"/>
              <w:jc w:val="both"/>
              <w:rPr>
                <w:lang w:val="en-US"/>
              </w:rPr>
            </w:pPr>
            <w:r>
              <w:rPr>
                <w:lang w:val="en-US"/>
              </w:rPr>
              <w:t>Country</w:t>
            </w:r>
          </w:p>
        </w:tc>
        <w:tc>
          <w:tcPr>
            <w:tcW w:w="2265" w:type="dxa"/>
          </w:tcPr>
          <w:p w14:paraId="002A4A46" w14:textId="1D5A8D85" w:rsidR="00845403" w:rsidRDefault="00845403" w:rsidP="00BF4940">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Price baseline </w:t>
            </w:r>
            <w:r w:rsidR="00BF4940">
              <w:rPr>
                <w:lang w:val="en-US"/>
              </w:rPr>
              <w:t>USD</w:t>
            </w:r>
          </w:p>
        </w:tc>
        <w:tc>
          <w:tcPr>
            <w:tcW w:w="1986" w:type="dxa"/>
          </w:tcPr>
          <w:p w14:paraId="71700D82" w14:textId="77777777" w:rsidR="00845403" w:rsidRDefault="00845403" w:rsidP="00BF4940">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Change % </w:t>
            </w:r>
          </w:p>
        </w:tc>
        <w:tc>
          <w:tcPr>
            <w:tcW w:w="2551" w:type="dxa"/>
          </w:tcPr>
          <w:p w14:paraId="72C32943" w14:textId="77777777" w:rsidR="00845403" w:rsidRDefault="00845403" w:rsidP="00BF4940">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Change in production %</w:t>
            </w:r>
          </w:p>
        </w:tc>
      </w:tr>
      <w:tr w:rsidR="00845403" w14:paraId="10E1B588" w14:textId="77777777" w:rsidTr="00074071">
        <w:tc>
          <w:tcPr>
            <w:cnfStyle w:val="001000000000" w:firstRow="0" w:lastRow="0" w:firstColumn="1" w:lastColumn="0" w:oddVBand="0" w:evenVBand="0" w:oddHBand="0" w:evenHBand="0" w:firstRowFirstColumn="0" w:firstRowLastColumn="0" w:lastRowFirstColumn="0" w:lastRowLastColumn="0"/>
            <w:tcW w:w="2265" w:type="dxa"/>
          </w:tcPr>
          <w:p w14:paraId="260C32C7" w14:textId="77777777" w:rsidR="00845403" w:rsidRDefault="00845403" w:rsidP="007674A5">
            <w:pPr>
              <w:spacing w:line="276" w:lineRule="auto"/>
              <w:jc w:val="both"/>
              <w:rPr>
                <w:lang w:val="en-US"/>
              </w:rPr>
            </w:pPr>
            <w:r>
              <w:rPr>
                <w:lang w:val="en-US"/>
              </w:rPr>
              <w:t>Burundi</w:t>
            </w:r>
          </w:p>
        </w:tc>
        <w:tc>
          <w:tcPr>
            <w:tcW w:w="2265" w:type="dxa"/>
          </w:tcPr>
          <w:p w14:paraId="3D04CE6A" w14:textId="73F31ABC"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626817">
              <w:rPr>
                <w:lang w:val="en-US"/>
              </w:rPr>
              <w:t>319</w:t>
            </w:r>
            <w:r w:rsidR="00BF4940">
              <w:rPr>
                <w:lang w:val="en-US"/>
              </w:rPr>
              <w:t>.</w:t>
            </w:r>
            <w:r w:rsidRPr="00626817">
              <w:rPr>
                <w:lang w:val="en-US"/>
              </w:rPr>
              <w:t>30</w:t>
            </w:r>
          </w:p>
        </w:tc>
        <w:tc>
          <w:tcPr>
            <w:tcW w:w="1986" w:type="dxa"/>
          </w:tcPr>
          <w:p w14:paraId="7C6F9557" w14:textId="02621A9A"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5</w:t>
            </w:r>
            <w:r w:rsidR="00BF4940">
              <w:rPr>
                <w:rFonts w:ascii="Calibri" w:hAnsi="Calibri" w:cs="Calibri"/>
                <w:color w:val="000000"/>
              </w:rPr>
              <w:t>.</w:t>
            </w:r>
            <w:r>
              <w:rPr>
                <w:rFonts w:ascii="Calibri" w:hAnsi="Calibri" w:cs="Calibri"/>
                <w:color w:val="000000"/>
              </w:rPr>
              <w:t>17</w:t>
            </w:r>
          </w:p>
        </w:tc>
        <w:tc>
          <w:tcPr>
            <w:tcW w:w="2551" w:type="dxa"/>
          </w:tcPr>
          <w:p w14:paraId="5FC12CD4" w14:textId="4A3BB976"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524B0">
              <w:rPr>
                <w:lang w:val="en-US"/>
              </w:rPr>
              <w:t>0.55</w:t>
            </w:r>
          </w:p>
        </w:tc>
      </w:tr>
      <w:tr w:rsidR="00845403" w14:paraId="36003072" w14:textId="77777777" w:rsidTr="00074071">
        <w:tc>
          <w:tcPr>
            <w:cnfStyle w:val="001000000000" w:firstRow="0" w:lastRow="0" w:firstColumn="1" w:lastColumn="0" w:oddVBand="0" w:evenVBand="0" w:oddHBand="0" w:evenHBand="0" w:firstRowFirstColumn="0" w:firstRowLastColumn="0" w:lastRowFirstColumn="0" w:lastRowLastColumn="0"/>
            <w:tcW w:w="2265" w:type="dxa"/>
          </w:tcPr>
          <w:p w14:paraId="3DFDE731" w14:textId="77777777" w:rsidR="00845403" w:rsidRDefault="00845403" w:rsidP="007674A5">
            <w:pPr>
              <w:spacing w:line="276" w:lineRule="auto"/>
              <w:jc w:val="both"/>
              <w:rPr>
                <w:lang w:val="en-US"/>
              </w:rPr>
            </w:pPr>
            <w:r>
              <w:rPr>
                <w:lang w:val="en-US"/>
              </w:rPr>
              <w:t>Kenya</w:t>
            </w:r>
          </w:p>
        </w:tc>
        <w:tc>
          <w:tcPr>
            <w:tcW w:w="2265" w:type="dxa"/>
          </w:tcPr>
          <w:p w14:paraId="509B12E6" w14:textId="7E07D92E"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626817">
              <w:rPr>
                <w:lang w:val="en-US"/>
              </w:rPr>
              <w:t>743</w:t>
            </w:r>
            <w:r w:rsidR="00BF4940">
              <w:rPr>
                <w:lang w:val="en-US"/>
              </w:rPr>
              <w:t>.</w:t>
            </w:r>
            <w:r w:rsidRPr="00626817">
              <w:rPr>
                <w:lang w:val="en-US"/>
              </w:rPr>
              <w:t>10</w:t>
            </w:r>
          </w:p>
        </w:tc>
        <w:tc>
          <w:tcPr>
            <w:tcW w:w="1986" w:type="dxa"/>
          </w:tcPr>
          <w:p w14:paraId="6830E20F" w14:textId="08A3462A"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24</w:t>
            </w:r>
            <w:r w:rsidR="00BF4940">
              <w:rPr>
                <w:rFonts w:ascii="Calibri" w:hAnsi="Calibri" w:cs="Calibri"/>
                <w:color w:val="000000"/>
              </w:rPr>
              <w:t>.</w:t>
            </w:r>
            <w:r>
              <w:rPr>
                <w:rFonts w:ascii="Calibri" w:hAnsi="Calibri" w:cs="Calibri"/>
                <w:color w:val="000000"/>
              </w:rPr>
              <w:t>44</w:t>
            </w:r>
          </w:p>
        </w:tc>
        <w:tc>
          <w:tcPr>
            <w:tcW w:w="2551" w:type="dxa"/>
          </w:tcPr>
          <w:p w14:paraId="365D57DB" w14:textId="5CD2BDF3"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524B0">
              <w:rPr>
                <w:lang w:val="en-US"/>
              </w:rPr>
              <w:t>3.23</w:t>
            </w:r>
          </w:p>
        </w:tc>
      </w:tr>
      <w:tr w:rsidR="00845403" w14:paraId="719975D8" w14:textId="77777777" w:rsidTr="00074071">
        <w:tc>
          <w:tcPr>
            <w:cnfStyle w:val="001000000000" w:firstRow="0" w:lastRow="0" w:firstColumn="1" w:lastColumn="0" w:oddVBand="0" w:evenVBand="0" w:oddHBand="0" w:evenHBand="0" w:firstRowFirstColumn="0" w:firstRowLastColumn="0" w:lastRowFirstColumn="0" w:lastRowLastColumn="0"/>
            <w:tcW w:w="2265" w:type="dxa"/>
          </w:tcPr>
          <w:p w14:paraId="404F4E9F" w14:textId="77777777" w:rsidR="00845403" w:rsidRDefault="00845403" w:rsidP="007674A5">
            <w:pPr>
              <w:spacing w:line="276" w:lineRule="auto"/>
              <w:jc w:val="both"/>
              <w:rPr>
                <w:lang w:val="en-US"/>
              </w:rPr>
            </w:pPr>
            <w:r>
              <w:rPr>
                <w:lang w:val="en-US"/>
              </w:rPr>
              <w:t>Rwanda</w:t>
            </w:r>
          </w:p>
        </w:tc>
        <w:tc>
          <w:tcPr>
            <w:tcW w:w="2265" w:type="dxa"/>
          </w:tcPr>
          <w:p w14:paraId="3D87EEFF" w14:textId="0A5B4672"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626817">
              <w:rPr>
                <w:lang w:val="en-US"/>
              </w:rPr>
              <w:t>191</w:t>
            </w:r>
            <w:r w:rsidR="00BF4940">
              <w:rPr>
                <w:lang w:val="en-US"/>
              </w:rPr>
              <w:t>.</w:t>
            </w:r>
            <w:r w:rsidRPr="00626817">
              <w:rPr>
                <w:lang w:val="en-US"/>
              </w:rPr>
              <w:t>70</w:t>
            </w:r>
          </w:p>
        </w:tc>
        <w:tc>
          <w:tcPr>
            <w:tcW w:w="1986" w:type="dxa"/>
          </w:tcPr>
          <w:p w14:paraId="22E8802F" w14:textId="7AC75FEB"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20</w:t>
            </w:r>
            <w:r w:rsidR="00BF4940">
              <w:rPr>
                <w:rFonts w:ascii="Calibri" w:hAnsi="Calibri" w:cs="Calibri"/>
                <w:color w:val="000000"/>
              </w:rPr>
              <w:t>.</w:t>
            </w:r>
            <w:r>
              <w:rPr>
                <w:rFonts w:ascii="Calibri" w:hAnsi="Calibri" w:cs="Calibri"/>
                <w:color w:val="000000"/>
              </w:rPr>
              <w:t>06</w:t>
            </w:r>
          </w:p>
        </w:tc>
        <w:tc>
          <w:tcPr>
            <w:tcW w:w="2551" w:type="dxa"/>
          </w:tcPr>
          <w:p w14:paraId="4C8A52DB" w14:textId="6AB92BD0"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524B0">
              <w:rPr>
                <w:lang w:val="en-US"/>
              </w:rPr>
              <w:t>2.5</w:t>
            </w:r>
            <w:r>
              <w:rPr>
                <w:lang w:val="en-US"/>
              </w:rPr>
              <w:t>1</w:t>
            </w:r>
          </w:p>
        </w:tc>
      </w:tr>
      <w:tr w:rsidR="00845403" w14:paraId="1E63DD9E" w14:textId="77777777" w:rsidTr="00074071">
        <w:tc>
          <w:tcPr>
            <w:cnfStyle w:val="001000000000" w:firstRow="0" w:lastRow="0" w:firstColumn="1" w:lastColumn="0" w:oddVBand="0" w:evenVBand="0" w:oddHBand="0" w:evenHBand="0" w:firstRowFirstColumn="0" w:firstRowLastColumn="0" w:lastRowFirstColumn="0" w:lastRowLastColumn="0"/>
            <w:tcW w:w="2265" w:type="dxa"/>
          </w:tcPr>
          <w:p w14:paraId="274ADAF4" w14:textId="77777777" w:rsidR="00845403" w:rsidRDefault="00845403" w:rsidP="007674A5">
            <w:pPr>
              <w:spacing w:line="276" w:lineRule="auto"/>
              <w:jc w:val="both"/>
              <w:rPr>
                <w:lang w:val="en-US"/>
              </w:rPr>
            </w:pPr>
            <w:r>
              <w:rPr>
                <w:lang w:val="en-US"/>
              </w:rPr>
              <w:t>Uganda</w:t>
            </w:r>
          </w:p>
        </w:tc>
        <w:tc>
          <w:tcPr>
            <w:tcW w:w="2265" w:type="dxa"/>
          </w:tcPr>
          <w:p w14:paraId="7DBE834D" w14:textId="21DA1A0B"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E07A1D">
              <w:rPr>
                <w:lang w:val="en-US"/>
              </w:rPr>
              <w:t>247</w:t>
            </w:r>
            <w:r w:rsidR="00BF4940">
              <w:rPr>
                <w:lang w:val="en-US"/>
              </w:rPr>
              <w:t>.</w:t>
            </w:r>
            <w:r w:rsidRPr="00E07A1D">
              <w:rPr>
                <w:lang w:val="en-US"/>
              </w:rPr>
              <w:t>30</w:t>
            </w:r>
          </w:p>
        </w:tc>
        <w:tc>
          <w:tcPr>
            <w:tcW w:w="1986" w:type="dxa"/>
          </w:tcPr>
          <w:p w14:paraId="10C017D0" w14:textId="4DB7C714"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8</w:t>
            </w:r>
            <w:r w:rsidR="00BF4940">
              <w:rPr>
                <w:rFonts w:ascii="Calibri" w:hAnsi="Calibri" w:cs="Calibri"/>
                <w:color w:val="000000"/>
              </w:rPr>
              <w:t>.</w:t>
            </w:r>
            <w:r>
              <w:rPr>
                <w:rFonts w:ascii="Calibri" w:hAnsi="Calibri" w:cs="Calibri"/>
                <w:color w:val="000000"/>
              </w:rPr>
              <w:t>58</w:t>
            </w:r>
          </w:p>
        </w:tc>
        <w:tc>
          <w:tcPr>
            <w:tcW w:w="2551" w:type="dxa"/>
          </w:tcPr>
          <w:p w14:paraId="345E3D56" w14:textId="1940EC62"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524B0">
              <w:rPr>
                <w:lang w:val="en-US"/>
              </w:rPr>
              <w:t>0.9</w:t>
            </w:r>
            <w:r>
              <w:rPr>
                <w:lang w:val="en-US"/>
              </w:rPr>
              <w:t>4</w:t>
            </w:r>
          </w:p>
        </w:tc>
      </w:tr>
      <w:tr w:rsidR="00845403" w14:paraId="1EF1DA05" w14:textId="77777777" w:rsidTr="00074071">
        <w:tc>
          <w:tcPr>
            <w:cnfStyle w:val="001000000000" w:firstRow="0" w:lastRow="0" w:firstColumn="1" w:lastColumn="0" w:oddVBand="0" w:evenVBand="0" w:oddHBand="0" w:evenHBand="0" w:firstRowFirstColumn="0" w:firstRowLastColumn="0" w:lastRowFirstColumn="0" w:lastRowLastColumn="0"/>
            <w:tcW w:w="2265" w:type="dxa"/>
          </w:tcPr>
          <w:p w14:paraId="7839B3E9" w14:textId="77777777" w:rsidR="00845403" w:rsidRDefault="00845403" w:rsidP="007674A5">
            <w:pPr>
              <w:spacing w:line="276" w:lineRule="auto"/>
              <w:jc w:val="both"/>
              <w:rPr>
                <w:lang w:val="en-US"/>
              </w:rPr>
            </w:pPr>
            <w:r>
              <w:rPr>
                <w:lang w:val="en-US"/>
              </w:rPr>
              <w:t>Tanzania</w:t>
            </w:r>
          </w:p>
        </w:tc>
        <w:tc>
          <w:tcPr>
            <w:tcW w:w="2265" w:type="dxa"/>
          </w:tcPr>
          <w:p w14:paraId="58B7F6B7" w14:textId="102110F3"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E07A1D">
              <w:rPr>
                <w:lang w:val="en-US"/>
              </w:rPr>
              <w:t>311</w:t>
            </w:r>
            <w:r w:rsidR="00BF4940">
              <w:rPr>
                <w:lang w:val="en-US"/>
              </w:rPr>
              <w:t>.</w:t>
            </w:r>
            <w:r w:rsidRPr="00E07A1D">
              <w:rPr>
                <w:lang w:val="en-US"/>
              </w:rPr>
              <w:t>30</w:t>
            </w:r>
          </w:p>
        </w:tc>
        <w:tc>
          <w:tcPr>
            <w:tcW w:w="1986" w:type="dxa"/>
          </w:tcPr>
          <w:p w14:paraId="2480BB1A" w14:textId="1E5D199E"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6</w:t>
            </w:r>
            <w:r w:rsidR="00BF4940">
              <w:rPr>
                <w:rFonts w:ascii="Calibri" w:hAnsi="Calibri" w:cs="Calibri"/>
                <w:color w:val="000000"/>
              </w:rPr>
              <w:t>.</w:t>
            </w:r>
            <w:r>
              <w:rPr>
                <w:rFonts w:ascii="Calibri" w:hAnsi="Calibri" w:cs="Calibri"/>
                <w:color w:val="000000"/>
              </w:rPr>
              <w:t>52</w:t>
            </w:r>
          </w:p>
        </w:tc>
        <w:tc>
          <w:tcPr>
            <w:tcW w:w="2551" w:type="dxa"/>
          </w:tcPr>
          <w:p w14:paraId="79968825" w14:textId="74AC8395"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524B0">
              <w:rPr>
                <w:lang w:val="en-US"/>
              </w:rPr>
              <w:t>0.</w:t>
            </w:r>
            <w:r>
              <w:rPr>
                <w:lang w:val="en-US"/>
              </w:rPr>
              <w:t>70</w:t>
            </w:r>
          </w:p>
        </w:tc>
      </w:tr>
    </w:tbl>
    <w:p w14:paraId="3F45BEEB" w14:textId="77777777" w:rsidR="00845403" w:rsidRDefault="00845403" w:rsidP="007674A5">
      <w:pPr>
        <w:spacing w:after="0" w:line="276" w:lineRule="auto"/>
        <w:jc w:val="both"/>
        <w:rPr>
          <w:lang w:val="en-US"/>
        </w:rPr>
      </w:pPr>
    </w:p>
    <w:p w14:paraId="71BA13B0" w14:textId="52A8F8B1" w:rsidR="00845403" w:rsidRPr="00FB754C" w:rsidRDefault="00845403" w:rsidP="007674A5">
      <w:pPr>
        <w:spacing w:after="0" w:line="276" w:lineRule="auto"/>
        <w:jc w:val="both"/>
        <w:rPr>
          <w:lang w:val="en-US"/>
        </w:rPr>
      </w:pPr>
      <w:r>
        <w:rPr>
          <w:lang w:val="en-US"/>
        </w:rPr>
        <w:t xml:space="preserve">Table </w:t>
      </w:r>
      <w:r w:rsidR="00B84A59">
        <w:rPr>
          <w:lang w:val="en-US"/>
        </w:rPr>
        <w:t>6</w:t>
      </w:r>
      <w:r>
        <w:rPr>
          <w:lang w:val="en-US"/>
        </w:rPr>
        <w:t>.5 shows that tariff revenues increase in all countries except Tanzania. Total welfare changes are negative for all countries besides Tanzania which is expected to benefit from high tariffs due to its large production. Aggregate welfare in Tanzania as such increase</w:t>
      </w:r>
      <w:r w:rsidR="007B1672">
        <w:rPr>
          <w:lang w:val="en-US"/>
        </w:rPr>
        <w:t>s</w:t>
      </w:r>
      <w:r>
        <w:rPr>
          <w:lang w:val="en-US"/>
        </w:rPr>
        <w:t xml:space="preserve"> by 161 million USD due to complying with the 75% CET. The CET on aggregate is welfare decreasing, with a reduction in welfare of </w:t>
      </w:r>
      <w:r w:rsidRPr="0027439D">
        <w:rPr>
          <w:rFonts w:ascii="Calibri" w:eastAsia="Times New Roman" w:hAnsi="Calibri" w:cs="Calibri"/>
          <w:color w:val="000000"/>
          <w:lang w:val="en-US"/>
        </w:rPr>
        <w:t>-2</w:t>
      </w:r>
      <w:r>
        <w:rPr>
          <w:rFonts w:ascii="Calibri" w:eastAsia="Times New Roman" w:hAnsi="Calibri" w:cs="Calibri"/>
          <w:color w:val="000000"/>
          <w:lang w:val="en-US"/>
        </w:rPr>
        <w:t xml:space="preserve">8.6 million USD for the trade bloc as a whole. </w:t>
      </w:r>
    </w:p>
    <w:p w14:paraId="0A922A5F" w14:textId="77777777" w:rsidR="00845403" w:rsidRDefault="00845403" w:rsidP="007674A5">
      <w:pPr>
        <w:spacing w:after="0" w:line="276" w:lineRule="auto"/>
        <w:jc w:val="both"/>
        <w:rPr>
          <w:lang w:val="en-US"/>
        </w:rPr>
      </w:pPr>
    </w:p>
    <w:p w14:paraId="2470337D" w14:textId="13A5F703" w:rsidR="00845403" w:rsidRDefault="00845403" w:rsidP="007674A5">
      <w:pPr>
        <w:spacing w:after="0" w:line="276" w:lineRule="auto"/>
        <w:jc w:val="both"/>
        <w:rPr>
          <w:lang w:val="en-US"/>
        </w:rPr>
      </w:pPr>
      <w:r>
        <w:rPr>
          <w:lang w:val="en-US"/>
        </w:rPr>
        <w:t xml:space="preserve">Table </w:t>
      </w:r>
      <w:r w:rsidR="00B84A59">
        <w:rPr>
          <w:lang w:val="en-US"/>
        </w:rPr>
        <w:t>6</w:t>
      </w:r>
      <w:r>
        <w:rPr>
          <w:lang w:val="en-US"/>
        </w:rPr>
        <w:t>.5 Change in producer welfare</w:t>
      </w:r>
      <w:r w:rsidR="00BF4940">
        <w:rPr>
          <w:lang w:val="en-US"/>
        </w:rPr>
        <w:t>,</w:t>
      </w:r>
      <w:r>
        <w:rPr>
          <w:lang w:val="en-US"/>
        </w:rPr>
        <w:t xml:space="preserve"> tariff revenue</w:t>
      </w:r>
      <w:r w:rsidR="00BF4940">
        <w:rPr>
          <w:lang w:val="en-US"/>
        </w:rPr>
        <w:t xml:space="preserve"> and total welfare</w:t>
      </w:r>
    </w:p>
    <w:tbl>
      <w:tblPr>
        <w:tblStyle w:val="TableauGrille1Clair"/>
        <w:tblW w:w="0" w:type="auto"/>
        <w:tblLook w:val="04A0" w:firstRow="1" w:lastRow="0" w:firstColumn="1" w:lastColumn="0" w:noHBand="0" w:noVBand="1"/>
      </w:tblPr>
      <w:tblGrid>
        <w:gridCol w:w="2263"/>
        <w:gridCol w:w="2263"/>
        <w:gridCol w:w="2263"/>
        <w:gridCol w:w="2263"/>
      </w:tblGrid>
      <w:tr w:rsidR="00845403" w:rsidRPr="008238F0" w14:paraId="4B29AC3F" w14:textId="77777777" w:rsidTr="00BF4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F7405FE" w14:textId="77777777" w:rsidR="00845403" w:rsidRDefault="00845403" w:rsidP="00BF4940">
            <w:pPr>
              <w:spacing w:line="276" w:lineRule="auto"/>
              <w:rPr>
                <w:lang w:val="en-US"/>
              </w:rPr>
            </w:pPr>
            <w:r>
              <w:rPr>
                <w:lang w:val="en-US"/>
              </w:rPr>
              <w:t>Country</w:t>
            </w:r>
          </w:p>
        </w:tc>
        <w:tc>
          <w:tcPr>
            <w:tcW w:w="2263" w:type="dxa"/>
          </w:tcPr>
          <w:p w14:paraId="2116DB55" w14:textId="77777777" w:rsidR="00845403" w:rsidRDefault="00845403" w:rsidP="00BF4940">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Producer welfare USD</w:t>
            </w:r>
          </w:p>
        </w:tc>
        <w:tc>
          <w:tcPr>
            <w:tcW w:w="2263" w:type="dxa"/>
          </w:tcPr>
          <w:p w14:paraId="04E921AD" w14:textId="77777777" w:rsidR="00845403" w:rsidRDefault="00845403" w:rsidP="00BF4940">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Tariff revenue USD</w:t>
            </w:r>
          </w:p>
        </w:tc>
        <w:tc>
          <w:tcPr>
            <w:tcW w:w="2263" w:type="dxa"/>
          </w:tcPr>
          <w:p w14:paraId="7EBD9C7F" w14:textId="4F9E1BFF" w:rsidR="00845403" w:rsidRDefault="00845403" w:rsidP="00BF4940">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Total change in welfare</w:t>
            </w:r>
            <w:r w:rsidR="00BF4940">
              <w:rPr>
                <w:lang w:val="en-US"/>
              </w:rPr>
              <w:t xml:space="preserve"> USD</w:t>
            </w:r>
          </w:p>
        </w:tc>
      </w:tr>
      <w:tr w:rsidR="00845403" w14:paraId="39066B06" w14:textId="77777777" w:rsidTr="00BF4940">
        <w:tc>
          <w:tcPr>
            <w:cnfStyle w:val="001000000000" w:firstRow="0" w:lastRow="0" w:firstColumn="1" w:lastColumn="0" w:oddVBand="0" w:evenVBand="0" w:oddHBand="0" w:evenHBand="0" w:firstRowFirstColumn="0" w:firstRowLastColumn="0" w:lastRowFirstColumn="0" w:lastRowLastColumn="0"/>
            <w:tcW w:w="2263" w:type="dxa"/>
          </w:tcPr>
          <w:p w14:paraId="18C1CD52" w14:textId="77777777" w:rsidR="00845403" w:rsidRDefault="00845403" w:rsidP="00BF4940">
            <w:pPr>
              <w:spacing w:line="276" w:lineRule="auto"/>
              <w:rPr>
                <w:lang w:val="en-US"/>
              </w:rPr>
            </w:pPr>
            <w:r>
              <w:rPr>
                <w:lang w:val="en-US"/>
              </w:rPr>
              <w:t>Burundi</w:t>
            </w:r>
          </w:p>
        </w:tc>
        <w:tc>
          <w:tcPr>
            <w:tcW w:w="2263" w:type="dxa"/>
          </w:tcPr>
          <w:p w14:paraId="5DEE93DC" w14:textId="77777777"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33328D">
              <w:rPr>
                <w:lang w:val="en-US"/>
              </w:rPr>
              <w:t>2929314.723</w:t>
            </w:r>
          </w:p>
        </w:tc>
        <w:tc>
          <w:tcPr>
            <w:tcW w:w="2263" w:type="dxa"/>
          </w:tcPr>
          <w:p w14:paraId="24AB4D4B" w14:textId="77777777" w:rsidR="00845403" w:rsidRPr="0033328D"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BC50D0">
              <w:rPr>
                <w:lang w:val="en-US"/>
              </w:rPr>
              <w:t>607132</w:t>
            </w:r>
          </w:p>
        </w:tc>
        <w:tc>
          <w:tcPr>
            <w:tcW w:w="2263" w:type="dxa"/>
          </w:tcPr>
          <w:p w14:paraId="5AC0FF13" w14:textId="77777777" w:rsidR="00845403" w:rsidRPr="00BC50D0"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401F9E">
              <w:rPr>
                <w:lang w:val="en-US"/>
              </w:rPr>
              <w:t>-632250</w:t>
            </w:r>
          </w:p>
        </w:tc>
      </w:tr>
      <w:tr w:rsidR="00845403" w14:paraId="25C71756" w14:textId="77777777" w:rsidTr="00BF4940">
        <w:tc>
          <w:tcPr>
            <w:cnfStyle w:val="001000000000" w:firstRow="0" w:lastRow="0" w:firstColumn="1" w:lastColumn="0" w:oddVBand="0" w:evenVBand="0" w:oddHBand="0" w:evenHBand="0" w:firstRowFirstColumn="0" w:firstRowLastColumn="0" w:lastRowFirstColumn="0" w:lastRowLastColumn="0"/>
            <w:tcW w:w="2263" w:type="dxa"/>
          </w:tcPr>
          <w:p w14:paraId="464486F7" w14:textId="77777777" w:rsidR="00845403" w:rsidRDefault="00845403" w:rsidP="00BF4940">
            <w:pPr>
              <w:spacing w:line="276" w:lineRule="auto"/>
              <w:rPr>
                <w:lang w:val="en-US"/>
              </w:rPr>
            </w:pPr>
            <w:r>
              <w:rPr>
                <w:lang w:val="en-US"/>
              </w:rPr>
              <w:t>Kenya</w:t>
            </w:r>
          </w:p>
        </w:tc>
        <w:tc>
          <w:tcPr>
            <w:tcW w:w="2263" w:type="dxa"/>
          </w:tcPr>
          <w:p w14:paraId="4DFA9E00" w14:textId="77777777"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33328D">
              <w:rPr>
                <w:lang w:val="en-US"/>
              </w:rPr>
              <w:t>4795798</w:t>
            </w:r>
            <w:r>
              <w:rPr>
                <w:lang w:val="en-US"/>
              </w:rPr>
              <w:t>0</w:t>
            </w:r>
          </w:p>
        </w:tc>
        <w:tc>
          <w:tcPr>
            <w:tcW w:w="2263" w:type="dxa"/>
          </w:tcPr>
          <w:p w14:paraId="228C51E6" w14:textId="77777777" w:rsidR="00845403" w:rsidRPr="0033328D"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BC50D0">
              <w:rPr>
                <w:lang w:val="en-US"/>
              </w:rPr>
              <w:t>8653559</w:t>
            </w:r>
            <w:r>
              <w:rPr>
                <w:lang w:val="en-US"/>
              </w:rPr>
              <w:t>0</w:t>
            </w:r>
          </w:p>
        </w:tc>
        <w:tc>
          <w:tcPr>
            <w:tcW w:w="2263" w:type="dxa"/>
          </w:tcPr>
          <w:p w14:paraId="7C2EAD9B" w14:textId="77777777" w:rsidR="00845403" w:rsidRPr="00BC50D0"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401F9E">
              <w:rPr>
                <w:lang w:val="en-US"/>
              </w:rPr>
              <w:t>-299028</w:t>
            </w:r>
            <w:r>
              <w:rPr>
                <w:lang w:val="en-US"/>
              </w:rPr>
              <w:t>00</w:t>
            </w:r>
          </w:p>
        </w:tc>
      </w:tr>
      <w:tr w:rsidR="00845403" w14:paraId="08A83C41" w14:textId="77777777" w:rsidTr="00BF4940">
        <w:tc>
          <w:tcPr>
            <w:cnfStyle w:val="001000000000" w:firstRow="0" w:lastRow="0" w:firstColumn="1" w:lastColumn="0" w:oddVBand="0" w:evenVBand="0" w:oddHBand="0" w:evenHBand="0" w:firstRowFirstColumn="0" w:firstRowLastColumn="0" w:lastRowFirstColumn="0" w:lastRowLastColumn="0"/>
            <w:tcW w:w="2263" w:type="dxa"/>
          </w:tcPr>
          <w:p w14:paraId="61D6F3D0" w14:textId="77777777" w:rsidR="00845403" w:rsidRDefault="00845403" w:rsidP="00BF4940">
            <w:pPr>
              <w:spacing w:line="276" w:lineRule="auto"/>
              <w:rPr>
                <w:lang w:val="en-US"/>
              </w:rPr>
            </w:pPr>
            <w:r>
              <w:rPr>
                <w:lang w:val="en-US"/>
              </w:rPr>
              <w:t>Rwanda</w:t>
            </w:r>
          </w:p>
        </w:tc>
        <w:tc>
          <w:tcPr>
            <w:tcW w:w="2263" w:type="dxa"/>
          </w:tcPr>
          <w:p w14:paraId="0E546DE6" w14:textId="77777777"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33328D">
              <w:rPr>
                <w:lang w:val="en-US"/>
              </w:rPr>
              <w:t>6060564.366</w:t>
            </w:r>
          </w:p>
        </w:tc>
        <w:tc>
          <w:tcPr>
            <w:tcW w:w="2263" w:type="dxa"/>
          </w:tcPr>
          <w:p w14:paraId="5808C348" w14:textId="77777777" w:rsidR="00845403" w:rsidRPr="0033328D"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BC50D0">
              <w:rPr>
                <w:lang w:val="en-US"/>
              </w:rPr>
              <w:t>2042559</w:t>
            </w:r>
            <w:r>
              <w:rPr>
                <w:lang w:val="en-US"/>
              </w:rPr>
              <w:t>0</w:t>
            </w:r>
          </w:p>
        </w:tc>
        <w:tc>
          <w:tcPr>
            <w:tcW w:w="2263" w:type="dxa"/>
          </w:tcPr>
          <w:p w14:paraId="633879DF" w14:textId="77777777" w:rsidR="00845403" w:rsidRPr="00BC50D0"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401F9E">
              <w:rPr>
                <w:lang w:val="en-US"/>
              </w:rPr>
              <w:t>-868977</w:t>
            </w:r>
            <w:r>
              <w:rPr>
                <w:lang w:val="en-US"/>
              </w:rPr>
              <w:t>0</w:t>
            </w:r>
          </w:p>
        </w:tc>
      </w:tr>
      <w:tr w:rsidR="00845403" w14:paraId="2489F8D5" w14:textId="77777777" w:rsidTr="00BF4940">
        <w:tc>
          <w:tcPr>
            <w:cnfStyle w:val="001000000000" w:firstRow="0" w:lastRow="0" w:firstColumn="1" w:lastColumn="0" w:oddVBand="0" w:evenVBand="0" w:oddHBand="0" w:evenHBand="0" w:firstRowFirstColumn="0" w:firstRowLastColumn="0" w:lastRowFirstColumn="0" w:lastRowLastColumn="0"/>
            <w:tcW w:w="2263" w:type="dxa"/>
          </w:tcPr>
          <w:p w14:paraId="391C2DBB" w14:textId="77777777" w:rsidR="00845403" w:rsidRDefault="00845403" w:rsidP="00BF4940">
            <w:pPr>
              <w:spacing w:line="276" w:lineRule="auto"/>
              <w:rPr>
                <w:lang w:val="en-US"/>
              </w:rPr>
            </w:pPr>
            <w:r>
              <w:rPr>
                <w:lang w:val="en-US"/>
              </w:rPr>
              <w:t>Uganda</w:t>
            </w:r>
          </w:p>
        </w:tc>
        <w:tc>
          <w:tcPr>
            <w:tcW w:w="2263" w:type="dxa"/>
          </w:tcPr>
          <w:p w14:paraId="0913278B" w14:textId="77777777"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33328D">
              <w:rPr>
                <w:lang w:val="en-US"/>
              </w:rPr>
              <w:t>732817.224</w:t>
            </w:r>
          </w:p>
        </w:tc>
        <w:tc>
          <w:tcPr>
            <w:tcW w:w="2263" w:type="dxa"/>
          </w:tcPr>
          <w:p w14:paraId="3EE0B359" w14:textId="77777777" w:rsidR="00845403" w:rsidRPr="0033328D"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BC50D0">
              <w:rPr>
                <w:lang w:val="en-US"/>
              </w:rPr>
              <w:t>4804192</w:t>
            </w:r>
          </w:p>
        </w:tc>
        <w:tc>
          <w:tcPr>
            <w:tcW w:w="2263" w:type="dxa"/>
          </w:tcPr>
          <w:p w14:paraId="4D4D2B7B" w14:textId="77777777" w:rsidR="00845403" w:rsidRPr="00BC50D0"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401F9E">
              <w:rPr>
                <w:lang w:val="en-US"/>
              </w:rPr>
              <w:t>-546155</w:t>
            </w:r>
            <w:r>
              <w:rPr>
                <w:lang w:val="en-US"/>
              </w:rPr>
              <w:t>0</w:t>
            </w:r>
          </w:p>
        </w:tc>
      </w:tr>
      <w:tr w:rsidR="00845403" w14:paraId="2E681373" w14:textId="77777777" w:rsidTr="00BF4940">
        <w:tc>
          <w:tcPr>
            <w:cnfStyle w:val="001000000000" w:firstRow="0" w:lastRow="0" w:firstColumn="1" w:lastColumn="0" w:oddVBand="0" w:evenVBand="0" w:oddHBand="0" w:evenHBand="0" w:firstRowFirstColumn="0" w:firstRowLastColumn="0" w:lastRowFirstColumn="0" w:lastRowLastColumn="0"/>
            <w:tcW w:w="2263" w:type="dxa"/>
          </w:tcPr>
          <w:p w14:paraId="5C1BD37A" w14:textId="77777777" w:rsidR="00845403" w:rsidRDefault="00845403" w:rsidP="00BF4940">
            <w:pPr>
              <w:spacing w:line="276" w:lineRule="auto"/>
              <w:rPr>
                <w:lang w:val="en-US"/>
              </w:rPr>
            </w:pPr>
            <w:r>
              <w:rPr>
                <w:lang w:val="en-US"/>
              </w:rPr>
              <w:t>Tanzania</w:t>
            </w:r>
          </w:p>
        </w:tc>
        <w:tc>
          <w:tcPr>
            <w:tcW w:w="2263" w:type="dxa"/>
          </w:tcPr>
          <w:p w14:paraId="328CCFD4" w14:textId="77777777"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33328D">
              <w:rPr>
                <w:lang w:val="en-US"/>
              </w:rPr>
              <w:t>1073581</w:t>
            </w:r>
            <w:r>
              <w:rPr>
                <w:lang w:val="en-US"/>
              </w:rPr>
              <w:t>00</w:t>
            </w:r>
          </w:p>
        </w:tc>
        <w:tc>
          <w:tcPr>
            <w:tcW w:w="2263" w:type="dxa"/>
          </w:tcPr>
          <w:p w14:paraId="5F0DD00E" w14:textId="77777777" w:rsidR="00845403" w:rsidRPr="0033328D"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BC50D0">
              <w:rPr>
                <w:lang w:val="en-US"/>
              </w:rPr>
              <w:t>-129666</w:t>
            </w:r>
            <w:r>
              <w:rPr>
                <w:lang w:val="en-US"/>
              </w:rPr>
              <w:t>00</w:t>
            </w:r>
          </w:p>
        </w:tc>
        <w:tc>
          <w:tcPr>
            <w:tcW w:w="2263" w:type="dxa"/>
          </w:tcPr>
          <w:p w14:paraId="2FF39356" w14:textId="77777777" w:rsidR="00845403" w:rsidRPr="00BC50D0"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401F9E">
              <w:rPr>
                <w:lang w:val="en-US"/>
              </w:rPr>
              <w:t>1606325</w:t>
            </w:r>
            <w:r>
              <w:rPr>
                <w:lang w:val="en-US"/>
              </w:rPr>
              <w:t>0</w:t>
            </w:r>
          </w:p>
        </w:tc>
      </w:tr>
    </w:tbl>
    <w:p w14:paraId="69BEE802" w14:textId="77777777" w:rsidR="00845403" w:rsidRDefault="00845403" w:rsidP="007674A5">
      <w:pPr>
        <w:spacing w:after="0" w:line="276" w:lineRule="auto"/>
        <w:jc w:val="both"/>
        <w:rPr>
          <w:lang w:val="en-US"/>
        </w:rPr>
      </w:pPr>
    </w:p>
    <w:p w14:paraId="5BD78EA2" w14:textId="5F550455" w:rsidR="00845403" w:rsidRDefault="00845403" w:rsidP="007674A5">
      <w:pPr>
        <w:spacing w:after="0" w:line="276" w:lineRule="auto"/>
        <w:jc w:val="both"/>
        <w:rPr>
          <w:lang w:val="en-US"/>
        </w:rPr>
      </w:pPr>
      <w:r>
        <w:rPr>
          <w:rFonts w:ascii="Calibri" w:eastAsia="Times New Roman" w:hAnsi="Calibri" w:cs="Calibri"/>
          <w:color w:val="000000"/>
          <w:lang w:val="en-US"/>
        </w:rPr>
        <w:t xml:space="preserve">These finding are in line with the projections made by </w:t>
      </w:r>
      <w:proofErr w:type="spellStart"/>
      <w:r>
        <w:rPr>
          <w:rFonts w:ascii="Calibri" w:eastAsia="Times New Roman" w:hAnsi="Calibri" w:cs="Calibri"/>
          <w:color w:val="000000"/>
          <w:lang w:val="en-US"/>
        </w:rPr>
        <w:t>Buiget</w:t>
      </w:r>
      <w:proofErr w:type="spellEnd"/>
      <w:r>
        <w:rPr>
          <w:rFonts w:ascii="Calibri" w:eastAsia="Times New Roman" w:hAnsi="Calibri" w:cs="Calibri"/>
          <w:color w:val="000000"/>
          <w:lang w:val="en-US"/>
        </w:rPr>
        <w:t xml:space="preserve"> (2009) who argued against the high tariffs for the products on the sensitive item list. </w:t>
      </w:r>
      <w:r w:rsidR="00BF4940">
        <w:rPr>
          <w:rFonts w:ascii="Calibri" w:eastAsia="Times New Roman" w:hAnsi="Calibri" w:cs="Calibri"/>
          <w:color w:val="000000"/>
          <w:lang w:val="en-US"/>
        </w:rPr>
        <w:t xml:space="preserve">The results </w:t>
      </w:r>
      <w:r>
        <w:rPr>
          <w:rFonts w:ascii="Calibri" w:eastAsia="Times New Roman" w:hAnsi="Calibri" w:cs="Calibri"/>
          <w:color w:val="000000"/>
          <w:lang w:val="en-US"/>
        </w:rPr>
        <w:t xml:space="preserve">put the recent problems in the trade zone in another light suggesting that the deviation from agreed upon tariff structure are justified on welfare grounds and are more complex than simply framing the lack of alignment in the trade bloc on rent seeking within some countries. It seems there is an economic argument for the deviation seen by the member countries from the CET. The results indicate that the CET’s tariffs should consider consumer welfare in case of revision. As such a lowering of the tariff on rice will be evaluated in the next scenario. </w:t>
      </w:r>
    </w:p>
    <w:p w14:paraId="7787CAFE" w14:textId="2EEF1469" w:rsidR="00845403" w:rsidRDefault="00845403" w:rsidP="007674A5">
      <w:pPr>
        <w:spacing w:after="0" w:line="276" w:lineRule="auto"/>
        <w:jc w:val="both"/>
        <w:rPr>
          <w:lang w:val="en-US"/>
        </w:rPr>
      </w:pPr>
    </w:p>
    <w:p w14:paraId="24EEC335" w14:textId="77777777" w:rsidR="00BF4940" w:rsidRDefault="00BF4940" w:rsidP="007674A5">
      <w:pPr>
        <w:spacing w:after="0" w:line="276" w:lineRule="auto"/>
        <w:jc w:val="both"/>
        <w:rPr>
          <w:lang w:val="en-US"/>
        </w:rPr>
      </w:pPr>
    </w:p>
    <w:p w14:paraId="47B300F9" w14:textId="77777777" w:rsidR="00BF4940" w:rsidRDefault="00BF4940">
      <w:pPr>
        <w:rPr>
          <w:b/>
          <w:bCs/>
          <w:lang w:val="en-US"/>
        </w:rPr>
      </w:pPr>
      <w:r>
        <w:rPr>
          <w:b/>
          <w:bCs/>
          <w:lang w:val="en-US"/>
        </w:rPr>
        <w:br w:type="page"/>
      </w:r>
    </w:p>
    <w:p w14:paraId="2F8372ED" w14:textId="79B9260E" w:rsidR="00845403" w:rsidRPr="00266A62" w:rsidRDefault="00BF4940" w:rsidP="00266A62">
      <w:pPr>
        <w:pStyle w:val="Titre3"/>
        <w:rPr>
          <w:color w:val="000000" w:themeColor="text1"/>
          <w:lang w:val="en-US"/>
        </w:rPr>
      </w:pPr>
      <w:bookmarkStart w:id="21" w:name="_Toc135834947"/>
      <w:proofErr w:type="gramStart"/>
      <w:r w:rsidRPr="00266A62">
        <w:rPr>
          <w:color w:val="000000" w:themeColor="text1"/>
          <w:lang w:val="en-US"/>
        </w:rPr>
        <w:lastRenderedPageBreak/>
        <w:t>6.2</w:t>
      </w:r>
      <w:r w:rsidR="00100491" w:rsidRPr="00266A62">
        <w:rPr>
          <w:color w:val="000000" w:themeColor="text1"/>
          <w:lang w:val="en-US"/>
        </w:rPr>
        <w:t xml:space="preserve">.2 </w:t>
      </w:r>
      <w:r w:rsidRPr="00266A62">
        <w:rPr>
          <w:color w:val="000000" w:themeColor="text1"/>
          <w:lang w:val="en-US"/>
        </w:rPr>
        <w:t xml:space="preserve"> </w:t>
      </w:r>
      <w:r w:rsidR="00845403" w:rsidRPr="00266A62">
        <w:rPr>
          <w:color w:val="000000" w:themeColor="text1"/>
          <w:lang w:val="en-US"/>
        </w:rPr>
        <w:t>Scenario</w:t>
      </w:r>
      <w:proofErr w:type="gramEnd"/>
      <w:r w:rsidR="00845403" w:rsidRPr="00266A62">
        <w:rPr>
          <w:color w:val="000000" w:themeColor="text1"/>
          <w:lang w:val="en-US"/>
        </w:rPr>
        <w:t xml:space="preserve"> 2: Lowering the CET to 25%</w:t>
      </w:r>
      <w:bookmarkEnd w:id="21"/>
    </w:p>
    <w:p w14:paraId="60DCC34A" w14:textId="77777777" w:rsidR="00845403" w:rsidRDefault="00845403" w:rsidP="007674A5">
      <w:pPr>
        <w:spacing w:after="0" w:line="276" w:lineRule="auto"/>
        <w:jc w:val="both"/>
        <w:rPr>
          <w:lang w:val="en-US"/>
        </w:rPr>
      </w:pPr>
      <w:r>
        <w:rPr>
          <w:lang w:val="en-US"/>
        </w:rPr>
        <w:t>Are the</w:t>
      </w:r>
      <w:r w:rsidRPr="002F12F7">
        <w:rPr>
          <w:lang w:val="en-US"/>
        </w:rPr>
        <w:t xml:space="preserve"> CET's protectionist </w:t>
      </w:r>
      <w:r>
        <w:rPr>
          <w:lang w:val="en-US"/>
        </w:rPr>
        <w:t>tariffs too high? P</w:t>
      </w:r>
      <w:r w:rsidRPr="002F12F7">
        <w:rPr>
          <w:lang w:val="en-US"/>
        </w:rPr>
        <w:t xml:space="preserve">articularly for landlocked countries such as Rwanda and Uganda with high transportation costs. </w:t>
      </w:r>
      <w:r>
        <w:rPr>
          <w:lang w:val="en-US"/>
        </w:rPr>
        <w:t>This scenario evaluates the implications of</w:t>
      </w:r>
      <w:r w:rsidRPr="002F12F7">
        <w:rPr>
          <w:lang w:val="en-US"/>
        </w:rPr>
        <w:t xml:space="preserve"> reducing the current import tariff for rice from 75% to </w:t>
      </w:r>
      <w:r>
        <w:rPr>
          <w:lang w:val="en-US"/>
        </w:rPr>
        <w:t>25</w:t>
      </w:r>
      <w:r w:rsidRPr="002F12F7">
        <w:rPr>
          <w:lang w:val="en-US"/>
        </w:rPr>
        <w:t>%.</w:t>
      </w:r>
      <w:r>
        <w:rPr>
          <w:lang w:val="en-US"/>
        </w:rPr>
        <w:t xml:space="preserve"> </w:t>
      </w:r>
    </w:p>
    <w:p w14:paraId="53A0FD57" w14:textId="77777777" w:rsidR="001501DC" w:rsidRDefault="001501DC" w:rsidP="007674A5">
      <w:pPr>
        <w:spacing w:after="0" w:line="276" w:lineRule="auto"/>
        <w:jc w:val="both"/>
        <w:rPr>
          <w:lang w:val="en-US"/>
        </w:rPr>
      </w:pPr>
    </w:p>
    <w:p w14:paraId="4957238E" w14:textId="77777777" w:rsidR="00041D17" w:rsidRPr="00BF4940" w:rsidRDefault="00041D17" w:rsidP="00041D17">
      <w:pPr>
        <w:spacing w:after="0" w:line="276" w:lineRule="auto"/>
        <w:jc w:val="both"/>
        <w:rPr>
          <w:i/>
          <w:iCs/>
          <w:lang w:val="en-US"/>
        </w:rPr>
      </w:pPr>
      <w:r w:rsidRPr="00BF4940">
        <w:rPr>
          <w:i/>
          <w:iCs/>
          <w:lang w:val="en-US"/>
        </w:rPr>
        <w:t>Effects on consumption</w:t>
      </w:r>
    </w:p>
    <w:p w14:paraId="09CC1318" w14:textId="3725225D" w:rsidR="00845403" w:rsidRDefault="00845403" w:rsidP="007674A5">
      <w:pPr>
        <w:spacing w:after="0" w:line="276" w:lineRule="auto"/>
        <w:jc w:val="both"/>
        <w:rPr>
          <w:lang w:val="en-US"/>
        </w:rPr>
      </w:pPr>
      <w:r>
        <w:rPr>
          <w:lang w:val="en-US"/>
        </w:rPr>
        <w:t xml:space="preserve">Lowering the tariff as expected lowers consumption prices in the bloc as can be seen in table </w:t>
      </w:r>
      <w:r w:rsidR="00B84A59">
        <w:rPr>
          <w:lang w:val="en-US"/>
        </w:rPr>
        <w:t>6</w:t>
      </w:r>
      <w:r>
        <w:rPr>
          <w:lang w:val="en-US"/>
        </w:rPr>
        <w:t xml:space="preserve">.6. Consumption as shown in table </w:t>
      </w:r>
      <w:r w:rsidR="00B84A59">
        <w:rPr>
          <w:lang w:val="en-US"/>
        </w:rPr>
        <w:t>6</w:t>
      </w:r>
      <w:r>
        <w:rPr>
          <w:lang w:val="en-US"/>
        </w:rPr>
        <w:t xml:space="preserve">.6, is expected to rise except in Tanzania. In line with the price changes the increased consumption leads to an increase in consumer </w:t>
      </w:r>
      <w:r w:rsidR="00BF4940">
        <w:rPr>
          <w:lang w:val="en-US"/>
        </w:rPr>
        <w:t xml:space="preserve">welfare </w:t>
      </w:r>
      <w:r>
        <w:rPr>
          <w:lang w:val="en-US"/>
        </w:rPr>
        <w:t>in all countries of the block except for Tanzania where it decreases due to higher export demand which in turn lead</w:t>
      </w:r>
      <w:r w:rsidR="00BF4940">
        <w:rPr>
          <w:lang w:val="en-US"/>
        </w:rPr>
        <w:t>s</w:t>
      </w:r>
      <w:r>
        <w:rPr>
          <w:lang w:val="en-US"/>
        </w:rPr>
        <w:t xml:space="preserve"> to higher prices for Tanzanian consumers</w:t>
      </w:r>
      <w:r w:rsidR="00074071">
        <w:rPr>
          <w:lang w:val="en-US"/>
        </w:rPr>
        <w:t xml:space="preserve"> (see table 6.7)</w:t>
      </w:r>
      <w:r>
        <w:rPr>
          <w:lang w:val="en-US"/>
        </w:rPr>
        <w:t xml:space="preserve">. </w:t>
      </w:r>
    </w:p>
    <w:p w14:paraId="750536B7" w14:textId="77777777" w:rsidR="00845403" w:rsidRDefault="00845403" w:rsidP="007674A5">
      <w:pPr>
        <w:spacing w:after="0" w:line="276" w:lineRule="auto"/>
        <w:jc w:val="both"/>
        <w:rPr>
          <w:lang w:val="en-US"/>
        </w:rPr>
      </w:pPr>
    </w:p>
    <w:p w14:paraId="6410F0C1" w14:textId="7C72BF69" w:rsidR="00845403" w:rsidRDefault="00845403" w:rsidP="007674A5">
      <w:pPr>
        <w:spacing w:after="0" w:line="276" w:lineRule="auto"/>
        <w:jc w:val="both"/>
        <w:rPr>
          <w:lang w:val="en-US"/>
        </w:rPr>
      </w:pPr>
      <w:r>
        <w:rPr>
          <w:lang w:val="en-US"/>
        </w:rPr>
        <w:t xml:space="preserve">Table </w:t>
      </w:r>
      <w:r w:rsidR="00B84A59">
        <w:rPr>
          <w:lang w:val="en-US"/>
        </w:rPr>
        <w:t>6</w:t>
      </w:r>
      <w:r>
        <w:rPr>
          <w:lang w:val="en-US"/>
        </w:rPr>
        <w:t xml:space="preserve">.6 </w:t>
      </w:r>
      <w:r w:rsidR="00703F14">
        <w:rPr>
          <w:lang w:val="en-US"/>
        </w:rPr>
        <w:t>C</w:t>
      </w:r>
      <w:r>
        <w:rPr>
          <w:lang w:val="en-US"/>
        </w:rPr>
        <w:t>hange in price, and change in consumption</w:t>
      </w:r>
    </w:p>
    <w:tbl>
      <w:tblPr>
        <w:tblStyle w:val="TableauGrille1Clair"/>
        <w:tblW w:w="9067" w:type="dxa"/>
        <w:tblLook w:val="04A0" w:firstRow="1" w:lastRow="0" w:firstColumn="1" w:lastColumn="0" w:noHBand="0" w:noVBand="1"/>
      </w:tblPr>
      <w:tblGrid>
        <w:gridCol w:w="2122"/>
        <w:gridCol w:w="1984"/>
        <w:gridCol w:w="2410"/>
        <w:gridCol w:w="2551"/>
      </w:tblGrid>
      <w:tr w:rsidR="00845403" w14:paraId="6357C6C1" w14:textId="77777777" w:rsidTr="000740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8F11A11" w14:textId="77777777" w:rsidR="00845403" w:rsidRDefault="00845403" w:rsidP="00BF4940">
            <w:pPr>
              <w:spacing w:line="276" w:lineRule="auto"/>
              <w:rPr>
                <w:lang w:val="en-US"/>
              </w:rPr>
            </w:pPr>
            <w:r>
              <w:rPr>
                <w:lang w:val="en-US"/>
              </w:rPr>
              <w:t>Country</w:t>
            </w:r>
          </w:p>
        </w:tc>
        <w:tc>
          <w:tcPr>
            <w:tcW w:w="1984" w:type="dxa"/>
          </w:tcPr>
          <w:p w14:paraId="5481E4FA" w14:textId="77777777" w:rsidR="00845403" w:rsidRDefault="00845403" w:rsidP="00BF4940">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Price CET 75%</w:t>
            </w:r>
          </w:p>
        </w:tc>
        <w:tc>
          <w:tcPr>
            <w:tcW w:w="2410" w:type="dxa"/>
          </w:tcPr>
          <w:p w14:paraId="163A2CC1" w14:textId="77777777" w:rsidR="00845403" w:rsidRDefault="00845403" w:rsidP="00BF4940">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Change in consumption price % </w:t>
            </w:r>
          </w:p>
        </w:tc>
        <w:tc>
          <w:tcPr>
            <w:tcW w:w="2551" w:type="dxa"/>
          </w:tcPr>
          <w:p w14:paraId="50D3AB19" w14:textId="77777777" w:rsidR="00845403" w:rsidRDefault="00845403" w:rsidP="00BF4940">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Change in consumption %</w:t>
            </w:r>
          </w:p>
        </w:tc>
      </w:tr>
      <w:tr w:rsidR="00845403" w14:paraId="2E2249F8" w14:textId="77777777" w:rsidTr="00074071">
        <w:tc>
          <w:tcPr>
            <w:cnfStyle w:val="001000000000" w:firstRow="0" w:lastRow="0" w:firstColumn="1" w:lastColumn="0" w:oddVBand="0" w:evenVBand="0" w:oddHBand="0" w:evenHBand="0" w:firstRowFirstColumn="0" w:firstRowLastColumn="0" w:lastRowFirstColumn="0" w:lastRowLastColumn="0"/>
            <w:tcW w:w="2122" w:type="dxa"/>
          </w:tcPr>
          <w:p w14:paraId="3970D0CD" w14:textId="77777777" w:rsidR="00845403" w:rsidRDefault="00845403" w:rsidP="00BF4940">
            <w:pPr>
              <w:spacing w:line="276" w:lineRule="auto"/>
              <w:rPr>
                <w:lang w:val="en-US"/>
              </w:rPr>
            </w:pPr>
            <w:r>
              <w:rPr>
                <w:lang w:val="en-US"/>
              </w:rPr>
              <w:t>Burundi</w:t>
            </w:r>
          </w:p>
        </w:tc>
        <w:tc>
          <w:tcPr>
            <w:tcW w:w="1984" w:type="dxa"/>
          </w:tcPr>
          <w:p w14:paraId="38071786" w14:textId="77777777"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1B2ECA">
              <w:rPr>
                <w:lang w:val="en-US"/>
              </w:rPr>
              <w:t>330.20</w:t>
            </w:r>
          </w:p>
        </w:tc>
        <w:tc>
          <w:tcPr>
            <w:tcW w:w="2410" w:type="dxa"/>
          </w:tcPr>
          <w:p w14:paraId="031E3B5C" w14:textId="025430C2"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-2</w:t>
            </w:r>
            <w:r w:rsidR="00BF4940">
              <w:rPr>
                <w:rFonts w:ascii="Calibri" w:hAnsi="Calibri" w:cs="Calibri"/>
                <w:color w:val="000000"/>
              </w:rPr>
              <w:t>.</w:t>
            </w:r>
            <w:r>
              <w:rPr>
                <w:rFonts w:ascii="Calibri" w:hAnsi="Calibri" w:cs="Calibri"/>
                <w:color w:val="000000"/>
              </w:rPr>
              <w:t>16</w:t>
            </w:r>
          </w:p>
        </w:tc>
        <w:tc>
          <w:tcPr>
            <w:tcW w:w="2551" w:type="dxa"/>
          </w:tcPr>
          <w:p w14:paraId="39D7FD6E" w14:textId="556F81DD"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A3D9F">
              <w:rPr>
                <w:lang w:val="en-US"/>
              </w:rPr>
              <w:t>-</w:t>
            </w:r>
            <w:r w:rsidRPr="00D47B03">
              <w:rPr>
                <w:lang w:val="en-US"/>
              </w:rPr>
              <w:t>0.6</w:t>
            </w:r>
            <w:r w:rsidR="00BF4940">
              <w:rPr>
                <w:lang w:val="en-US"/>
              </w:rPr>
              <w:t>5</w:t>
            </w:r>
          </w:p>
        </w:tc>
      </w:tr>
      <w:tr w:rsidR="00845403" w14:paraId="7A324605" w14:textId="77777777" w:rsidTr="00074071">
        <w:tc>
          <w:tcPr>
            <w:cnfStyle w:val="001000000000" w:firstRow="0" w:lastRow="0" w:firstColumn="1" w:lastColumn="0" w:oddVBand="0" w:evenVBand="0" w:oddHBand="0" w:evenHBand="0" w:firstRowFirstColumn="0" w:firstRowLastColumn="0" w:lastRowFirstColumn="0" w:lastRowLastColumn="0"/>
            <w:tcW w:w="2122" w:type="dxa"/>
          </w:tcPr>
          <w:p w14:paraId="747C73E0" w14:textId="77777777" w:rsidR="00845403" w:rsidRDefault="00845403" w:rsidP="00BF4940">
            <w:pPr>
              <w:spacing w:line="276" w:lineRule="auto"/>
              <w:rPr>
                <w:lang w:val="en-US"/>
              </w:rPr>
            </w:pPr>
            <w:r>
              <w:rPr>
                <w:lang w:val="en-US"/>
              </w:rPr>
              <w:t>Kenya</w:t>
            </w:r>
          </w:p>
        </w:tc>
        <w:tc>
          <w:tcPr>
            <w:tcW w:w="1984" w:type="dxa"/>
          </w:tcPr>
          <w:p w14:paraId="65764ED6" w14:textId="77777777"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1B2ECA">
              <w:rPr>
                <w:lang w:val="en-US"/>
              </w:rPr>
              <w:t>495.00</w:t>
            </w:r>
          </w:p>
        </w:tc>
        <w:tc>
          <w:tcPr>
            <w:tcW w:w="2410" w:type="dxa"/>
          </w:tcPr>
          <w:p w14:paraId="06BB4854" w14:textId="7A5EC9B4"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-5</w:t>
            </w:r>
            <w:r w:rsidR="00BF4940">
              <w:rPr>
                <w:rFonts w:ascii="Calibri" w:hAnsi="Calibri" w:cs="Calibri"/>
                <w:color w:val="000000"/>
              </w:rPr>
              <w:t>.</w:t>
            </w:r>
            <w:r>
              <w:rPr>
                <w:rFonts w:ascii="Calibri" w:hAnsi="Calibri" w:cs="Calibri"/>
                <w:color w:val="000000"/>
              </w:rPr>
              <w:t>1</w:t>
            </w:r>
            <w:r w:rsidR="00BF4940">
              <w:rPr>
                <w:rFonts w:ascii="Calibri" w:hAnsi="Calibri" w:cs="Calibri"/>
                <w:color w:val="000000"/>
              </w:rPr>
              <w:t>3</w:t>
            </w:r>
          </w:p>
        </w:tc>
        <w:tc>
          <w:tcPr>
            <w:tcW w:w="2551" w:type="dxa"/>
          </w:tcPr>
          <w:p w14:paraId="59D27729" w14:textId="31D5D700"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47B03">
              <w:rPr>
                <w:lang w:val="en-US"/>
              </w:rPr>
              <w:t>1.5</w:t>
            </w:r>
            <w:r w:rsidR="00BF4940">
              <w:rPr>
                <w:lang w:val="en-US"/>
              </w:rPr>
              <w:t>4</w:t>
            </w:r>
          </w:p>
        </w:tc>
      </w:tr>
      <w:tr w:rsidR="00845403" w14:paraId="306B5F28" w14:textId="77777777" w:rsidTr="00074071">
        <w:tc>
          <w:tcPr>
            <w:cnfStyle w:val="001000000000" w:firstRow="0" w:lastRow="0" w:firstColumn="1" w:lastColumn="0" w:oddVBand="0" w:evenVBand="0" w:oddHBand="0" w:evenHBand="0" w:firstRowFirstColumn="0" w:firstRowLastColumn="0" w:lastRowFirstColumn="0" w:lastRowLastColumn="0"/>
            <w:tcW w:w="2122" w:type="dxa"/>
          </w:tcPr>
          <w:p w14:paraId="75B51DC2" w14:textId="77777777" w:rsidR="00845403" w:rsidRDefault="00845403" w:rsidP="00BF4940">
            <w:pPr>
              <w:spacing w:line="276" w:lineRule="auto"/>
              <w:rPr>
                <w:lang w:val="en-US"/>
              </w:rPr>
            </w:pPr>
            <w:r>
              <w:rPr>
                <w:lang w:val="en-US"/>
              </w:rPr>
              <w:t>Rwanda</w:t>
            </w:r>
          </w:p>
        </w:tc>
        <w:tc>
          <w:tcPr>
            <w:tcW w:w="1984" w:type="dxa"/>
          </w:tcPr>
          <w:p w14:paraId="404383B4" w14:textId="77777777"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1B2ECA">
              <w:rPr>
                <w:lang w:val="en-US"/>
              </w:rPr>
              <w:t>417.40</w:t>
            </w:r>
          </w:p>
        </w:tc>
        <w:tc>
          <w:tcPr>
            <w:tcW w:w="2410" w:type="dxa"/>
          </w:tcPr>
          <w:p w14:paraId="79205D57" w14:textId="6F4749C1"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-6</w:t>
            </w:r>
            <w:r w:rsidR="00BF4940">
              <w:rPr>
                <w:rFonts w:ascii="Calibri" w:hAnsi="Calibri" w:cs="Calibri"/>
                <w:color w:val="000000"/>
              </w:rPr>
              <w:t>.</w:t>
            </w:r>
            <w:r>
              <w:rPr>
                <w:rFonts w:ascii="Calibri" w:hAnsi="Calibri" w:cs="Calibri"/>
                <w:color w:val="000000"/>
              </w:rPr>
              <w:t>33</w:t>
            </w:r>
          </w:p>
        </w:tc>
        <w:tc>
          <w:tcPr>
            <w:tcW w:w="2551" w:type="dxa"/>
          </w:tcPr>
          <w:p w14:paraId="69A9C159" w14:textId="73A5DB10"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D22FF">
              <w:rPr>
                <w:lang w:val="en-US"/>
              </w:rPr>
              <w:t>1.90</w:t>
            </w:r>
          </w:p>
        </w:tc>
      </w:tr>
      <w:tr w:rsidR="00845403" w14:paraId="7D257048" w14:textId="77777777" w:rsidTr="00074071">
        <w:tc>
          <w:tcPr>
            <w:cnfStyle w:val="001000000000" w:firstRow="0" w:lastRow="0" w:firstColumn="1" w:lastColumn="0" w:oddVBand="0" w:evenVBand="0" w:oddHBand="0" w:evenHBand="0" w:firstRowFirstColumn="0" w:firstRowLastColumn="0" w:lastRowFirstColumn="0" w:lastRowLastColumn="0"/>
            <w:tcW w:w="2122" w:type="dxa"/>
          </w:tcPr>
          <w:p w14:paraId="222E439F" w14:textId="77777777" w:rsidR="00845403" w:rsidRDefault="00845403" w:rsidP="00BF4940">
            <w:pPr>
              <w:spacing w:line="276" w:lineRule="auto"/>
              <w:rPr>
                <w:lang w:val="en-US"/>
              </w:rPr>
            </w:pPr>
            <w:r>
              <w:rPr>
                <w:lang w:val="en-US"/>
              </w:rPr>
              <w:t>Uganda</w:t>
            </w:r>
          </w:p>
        </w:tc>
        <w:tc>
          <w:tcPr>
            <w:tcW w:w="1984" w:type="dxa"/>
          </w:tcPr>
          <w:p w14:paraId="63E4E62E" w14:textId="77777777"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1B2ECA">
              <w:rPr>
                <w:lang w:val="en-US"/>
              </w:rPr>
              <w:t>303.80</w:t>
            </w:r>
          </w:p>
        </w:tc>
        <w:tc>
          <w:tcPr>
            <w:tcW w:w="2410" w:type="dxa"/>
          </w:tcPr>
          <w:p w14:paraId="5F5F4E1F" w14:textId="26A6BFDD"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-6</w:t>
            </w:r>
            <w:r w:rsidR="00BF4940">
              <w:rPr>
                <w:rFonts w:ascii="Calibri" w:hAnsi="Calibri" w:cs="Calibri"/>
                <w:color w:val="000000"/>
              </w:rPr>
              <w:t>.</w:t>
            </w:r>
            <w:r>
              <w:rPr>
                <w:rFonts w:ascii="Calibri" w:hAnsi="Calibri" w:cs="Calibri"/>
                <w:color w:val="000000"/>
              </w:rPr>
              <w:t>05</w:t>
            </w:r>
          </w:p>
        </w:tc>
        <w:tc>
          <w:tcPr>
            <w:tcW w:w="2551" w:type="dxa"/>
          </w:tcPr>
          <w:p w14:paraId="6644EC2D" w14:textId="3CD1DA44"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D22FF">
              <w:rPr>
                <w:lang w:val="en-US"/>
              </w:rPr>
              <w:t>1.8</w:t>
            </w:r>
            <w:r w:rsidR="00BF4940">
              <w:rPr>
                <w:lang w:val="en-US"/>
              </w:rPr>
              <w:t>2</w:t>
            </w:r>
          </w:p>
        </w:tc>
      </w:tr>
      <w:tr w:rsidR="00845403" w14:paraId="1C767790" w14:textId="77777777" w:rsidTr="00074071">
        <w:tc>
          <w:tcPr>
            <w:cnfStyle w:val="001000000000" w:firstRow="0" w:lastRow="0" w:firstColumn="1" w:lastColumn="0" w:oddVBand="0" w:evenVBand="0" w:oddHBand="0" w:evenHBand="0" w:firstRowFirstColumn="0" w:firstRowLastColumn="0" w:lastRowFirstColumn="0" w:lastRowLastColumn="0"/>
            <w:tcW w:w="2122" w:type="dxa"/>
          </w:tcPr>
          <w:p w14:paraId="2051769D" w14:textId="77777777" w:rsidR="00845403" w:rsidRDefault="00845403" w:rsidP="00BF4940">
            <w:pPr>
              <w:spacing w:line="276" w:lineRule="auto"/>
              <w:rPr>
                <w:lang w:val="en-US"/>
              </w:rPr>
            </w:pPr>
            <w:r>
              <w:rPr>
                <w:lang w:val="en-US"/>
              </w:rPr>
              <w:t>Tanzania</w:t>
            </w:r>
          </w:p>
        </w:tc>
        <w:tc>
          <w:tcPr>
            <w:tcW w:w="1984" w:type="dxa"/>
          </w:tcPr>
          <w:p w14:paraId="704033A2" w14:textId="77777777"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1B2ECA">
              <w:rPr>
                <w:lang w:val="en-US"/>
              </w:rPr>
              <w:t>305.90</w:t>
            </w:r>
          </w:p>
        </w:tc>
        <w:tc>
          <w:tcPr>
            <w:tcW w:w="2410" w:type="dxa"/>
          </w:tcPr>
          <w:p w14:paraId="6A09BC72" w14:textId="423BCF88"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w:t>
            </w:r>
            <w:r w:rsidR="00BF4940">
              <w:rPr>
                <w:rFonts w:ascii="Calibri" w:hAnsi="Calibri" w:cs="Calibri"/>
                <w:color w:val="000000"/>
              </w:rPr>
              <w:t>.</w:t>
            </w:r>
            <w:r>
              <w:rPr>
                <w:rFonts w:ascii="Calibri" w:hAnsi="Calibri" w:cs="Calibri"/>
                <w:color w:val="000000"/>
              </w:rPr>
              <w:t>90</w:t>
            </w:r>
          </w:p>
        </w:tc>
        <w:tc>
          <w:tcPr>
            <w:tcW w:w="2551" w:type="dxa"/>
          </w:tcPr>
          <w:p w14:paraId="128F3F27" w14:textId="59AF3A71"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D65D5">
              <w:rPr>
                <w:lang w:val="en-US"/>
              </w:rPr>
              <w:t>-0.27</w:t>
            </w:r>
          </w:p>
        </w:tc>
      </w:tr>
    </w:tbl>
    <w:p w14:paraId="07D5923A" w14:textId="77777777" w:rsidR="00845403" w:rsidRDefault="00845403" w:rsidP="007674A5">
      <w:pPr>
        <w:spacing w:after="0" w:line="276" w:lineRule="auto"/>
        <w:jc w:val="both"/>
        <w:rPr>
          <w:lang w:val="en-US"/>
        </w:rPr>
      </w:pPr>
    </w:p>
    <w:p w14:paraId="616694F3" w14:textId="0A20087D" w:rsidR="00845403" w:rsidRDefault="00845403" w:rsidP="007674A5">
      <w:pPr>
        <w:spacing w:after="0" w:line="276" w:lineRule="auto"/>
        <w:jc w:val="both"/>
        <w:rPr>
          <w:lang w:val="en-US"/>
        </w:rPr>
      </w:pPr>
      <w:r>
        <w:rPr>
          <w:lang w:val="en-US"/>
        </w:rPr>
        <w:t xml:space="preserve">Table </w:t>
      </w:r>
      <w:r w:rsidR="00B84A59">
        <w:rPr>
          <w:lang w:val="en-US"/>
        </w:rPr>
        <w:t>6</w:t>
      </w:r>
      <w:r>
        <w:rPr>
          <w:lang w:val="en-US"/>
        </w:rPr>
        <w:t>.7 Change in consumer welfare</w:t>
      </w:r>
    </w:p>
    <w:tbl>
      <w:tblPr>
        <w:tblStyle w:val="TableauGrille1Clair"/>
        <w:tblW w:w="4530" w:type="dxa"/>
        <w:tblLook w:val="04A0" w:firstRow="1" w:lastRow="0" w:firstColumn="1" w:lastColumn="0" w:noHBand="0" w:noVBand="1"/>
      </w:tblPr>
      <w:tblGrid>
        <w:gridCol w:w="2265"/>
        <w:gridCol w:w="2265"/>
      </w:tblGrid>
      <w:tr w:rsidR="00845403" w14:paraId="5BA838BD" w14:textId="77777777" w:rsidTr="00BF4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76D2351" w14:textId="77777777" w:rsidR="00845403" w:rsidRDefault="00845403" w:rsidP="00BF4940">
            <w:pPr>
              <w:spacing w:line="276" w:lineRule="auto"/>
              <w:rPr>
                <w:lang w:val="en-US"/>
              </w:rPr>
            </w:pPr>
            <w:r>
              <w:rPr>
                <w:lang w:val="en-US"/>
              </w:rPr>
              <w:t>Country</w:t>
            </w:r>
          </w:p>
        </w:tc>
        <w:tc>
          <w:tcPr>
            <w:tcW w:w="2265" w:type="dxa"/>
          </w:tcPr>
          <w:p w14:paraId="70F0A99F" w14:textId="41DFA1BC" w:rsidR="00845403" w:rsidRDefault="00BF4940" w:rsidP="00BF4940">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USD</w:t>
            </w:r>
          </w:p>
        </w:tc>
      </w:tr>
      <w:tr w:rsidR="00845403" w14:paraId="0AA75FD2" w14:textId="77777777" w:rsidTr="00BF4940">
        <w:tc>
          <w:tcPr>
            <w:cnfStyle w:val="001000000000" w:firstRow="0" w:lastRow="0" w:firstColumn="1" w:lastColumn="0" w:oddVBand="0" w:evenVBand="0" w:oddHBand="0" w:evenHBand="0" w:firstRowFirstColumn="0" w:firstRowLastColumn="0" w:lastRowFirstColumn="0" w:lastRowLastColumn="0"/>
            <w:tcW w:w="2265" w:type="dxa"/>
          </w:tcPr>
          <w:p w14:paraId="5F958DCA" w14:textId="77777777" w:rsidR="00845403" w:rsidRDefault="00845403" w:rsidP="00BF4940">
            <w:pPr>
              <w:spacing w:line="276" w:lineRule="auto"/>
              <w:rPr>
                <w:lang w:val="en-US"/>
              </w:rPr>
            </w:pPr>
            <w:r>
              <w:rPr>
                <w:lang w:val="en-US"/>
              </w:rPr>
              <w:t>Burundi</w:t>
            </w:r>
          </w:p>
        </w:tc>
        <w:tc>
          <w:tcPr>
            <w:tcW w:w="2265" w:type="dxa"/>
          </w:tcPr>
          <w:p w14:paraId="076D6424" w14:textId="77777777"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944888">
              <w:rPr>
                <w:lang w:val="en-US"/>
              </w:rPr>
              <w:t>1337503</w:t>
            </w:r>
          </w:p>
        </w:tc>
      </w:tr>
      <w:tr w:rsidR="00845403" w14:paraId="489E07E7" w14:textId="77777777" w:rsidTr="00BF4940">
        <w:tc>
          <w:tcPr>
            <w:cnfStyle w:val="001000000000" w:firstRow="0" w:lastRow="0" w:firstColumn="1" w:lastColumn="0" w:oddVBand="0" w:evenVBand="0" w:oddHBand="0" w:evenHBand="0" w:firstRowFirstColumn="0" w:firstRowLastColumn="0" w:lastRowFirstColumn="0" w:lastRowLastColumn="0"/>
            <w:tcW w:w="2265" w:type="dxa"/>
          </w:tcPr>
          <w:p w14:paraId="5213AB3E" w14:textId="77777777" w:rsidR="00845403" w:rsidRDefault="00845403" w:rsidP="00BF4940">
            <w:pPr>
              <w:spacing w:line="276" w:lineRule="auto"/>
              <w:rPr>
                <w:lang w:val="en-US"/>
              </w:rPr>
            </w:pPr>
            <w:r>
              <w:rPr>
                <w:lang w:val="en-US"/>
              </w:rPr>
              <w:t>Kenya</w:t>
            </w:r>
          </w:p>
        </w:tc>
        <w:tc>
          <w:tcPr>
            <w:tcW w:w="2265" w:type="dxa"/>
          </w:tcPr>
          <w:p w14:paraId="579D4CF4" w14:textId="77777777"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E17752">
              <w:rPr>
                <w:lang w:val="en-US"/>
              </w:rPr>
              <w:t>2047094</w:t>
            </w:r>
            <w:r>
              <w:rPr>
                <w:lang w:val="en-US"/>
              </w:rPr>
              <w:t>0</w:t>
            </w:r>
          </w:p>
        </w:tc>
      </w:tr>
      <w:tr w:rsidR="00845403" w14:paraId="105E67DC" w14:textId="77777777" w:rsidTr="00BF4940">
        <w:tc>
          <w:tcPr>
            <w:cnfStyle w:val="001000000000" w:firstRow="0" w:lastRow="0" w:firstColumn="1" w:lastColumn="0" w:oddVBand="0" w:evenVBand="0" w:oddHBand="0" w:evenHBand="0" w:firstRowFirstColumn="0" w:firstRowLastColumn="0" w:lastRowFirstColumn="0" w:lastRowLastColumn="0"/>
            <w:tcW w:w="2265" w:type="dxa"/>
          </w:tcPr>
          <w:p w14:paraId="71A20BE5" w14:textId="77777777" w:rsidR="00845403" w:rsidRDefault="00845403" w:rsidP="00BF4940">
            <w:pPr>
              <w:spacing w:line="276" w:lineRule="auto"/>
              <w:rPr>
                <w:lang w:val="en-US"/>
              </w:rPr>
            </w:pPr>
            <w:r>
              <w:rPr>
                <w:lang w:val="en-US"/>
              </w:rPr>
              <w:t>Rwanda</w:t>
            </w:r>
          </w:p>
        </w:tc>
        <w:tc>
          <w:tcPr>
            <w:tcW w:w="2265" w:type="dxa"/>
          </w:tcPr>
          <w:p w14:paraId="70AF4E5E" w14:textId="77777777"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E17752">
              <w:rPr>
                <w:lang w:val="en-US"/>
              </w:rPr>
              <w:t>6723448</w:t>
            </w:r>
          </w:p>
        </w:tc>
      </w:tr>
      <w:tr w:rsidR="00845403" w14:paraId="1B3D4716" w14:textId="77777777" w:rsidTr="00BF4940">
        <w:tc>
          <w:tcPr>
            <w:cnfStyle w:val="001000000000" w:firstRow="0" w:lastRow="0" w:firstColumn="1" w:lastColumn="0" w:oddVBand="0" w:evenVBand="0" w:oddHBand="0" w:evenHBand="0" w:firstRowFirstColumn="0" w:firstRowLastColumn="0" w:lastRowFirstColumn="0" w:lastRowLastColumn="0"/>
            <w:tcW w:w="2265" w:type="dxa"/>
          </w:tcPr>
          <w:p w14:paraId="10C31234" w14:textId="77777777" w:rsidR="00845403" w:rsidRDefault="00845403" w:rsidP="00BF4940">
            <w:pPr>
              <w:spacing w:line="276" w:lineRule="auto"/>
              <w:rPr>
                <w:lang w:val="en-US"/>
              </w:rPr>
            </w:pPr>
            <w:r>
              <w:rPr>
                <w:lang w:val="en-US"/>
              </w:rPr>
              <w:t>Uganda</w:t>
            </w:r>
          </w:p>
        </w:tc>
        <w:tc>
          <w:tcPr>
            <w:tcW w:w="2265" w:type="dxa"/>
          </w:tcPr>
          <w:p w14:paraId="269E1FF8" w14:textId="77777777"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E17752">
              <w:rPr>
                <w:lang w:val="en-US"/>
              </w:rPr>
              <w:t>5375604</w:t>
            </w:r>
          </w:p>
        </w:tc>
      </w:tr>
      <w:tr w:rsidR="00845403" w14:paraId="6F5FF6AC" w14:textId="77777777" w:rsidTr="00BF4940">
        <w:tc>
          <w:tcPr>
            <w:cnfStyle w:val="001000000000" w:firstRow="0" w:lastRow="0" w:firstColumn="1" w:lastColumn="0" w:oddVBand="0" w:evenVBand="0" w:oddHBand="0" w:evenHBand="0" w:firstRowFirstColumn="0" w:firstRowLastColumn="0" w:lastRowFirstColumn="0" w:lastRowLastColumn="0"/>
            <w:tcW w:w="2265" w:type="dxa"/>
          </w:tcPr>
          <w:p w14:paraId="18DCD03D" w14:textId="77777777" w:rsidR="00845403" w:rsidRDefault="00845403" w:rsidP="00BF4940">
            <w:pPr>
              <w:spacing w:line="276" w:lineRule="auto"/>
              <w:rPr>
                <w:lang w:val="en-US"/>
              </w:rPr>
            </w:pPr>
            <w:r>
              <w:rPr>
                <w:lang w:val="en-US"/>
              </w:rPr>
              <w:t>Tanzania</w:t>
            </w:r>
          </w:p>
        </w:tc>
        <w:tc>
          <w:tcPr>
            <w:tcW w:w="2265" w:type="dxa"/>
          </w:tcPr>
          <w:p w14:paraId="6A2D854E" w14:textId="77777777"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E17752">
              <w:rPr>
                <w:lang w:val="en-US"/>
              </w:rPr>
              <w:t>-124693</w:t>
            </w:r>
            <w:r>
              <w:rPr>
                <w:lang w:val="en-US"/>
              </w:rPr>
              <w:t>00</w:t>
            </w:r>
          </w:p>
        </w:tc>
      </w:tr>
    </w:tbl>
    <w:p w14:paraId="4F870F8E" w14:textId="3B4C774C" w:rsidR="00845403" w:rsidRDefault="00845403" w:rsidP="007674A5">
      <w:pPr>
        <w:spacing w:after="0" w:line="276" w:lineRule="auto"/>
        <w:jc w:val="both"/>
        <w:rPr>
          <w:lang w:val="en-US"/>
        </w:rPr>
      </w:pPr>
    </w:p>
    <w:p w14:paraId="7F897BD1" w14:textId="77777777" w:rsidR="00BF4940" w:rsidRDefault="00BF4940" w:rsidP="007674A5">
      <w:pPr>
        <w:spacing w:after="0" w:line="276" w:lineRule="auto"/>
        <w:jc w:val="both"/>
        <w:rPr>
          <w:lang w:val="en-US"/>
        </w:rPr>
      </w:pPr>
    </w:p>
    <w:p w14:paraId="0B6CAA28" w14:textId="10603075" w:rsidR="00845403" w:rsidRPr="00BF4940" w:rsidRDefault="00041D17" w:rsidP="007674A5">
      <w:pPr>
        <w:spacing w:after="0" w:line="276" w:lineRule="auto"/>
        <w:jc w:val="both"/>
        <w:rPr>
          <w:i/>
          <w:iCs/>
          <w:lang w:val="en-US"/>
        </w:rPr>
      </w:pPr>
      <w:r>
        <w:rPr>
          <w:i/>
          <w:iCs/>
          <w:lang w:val="en-US"/>
        </w:rPr>
        <w:t>Effect on p</w:t>
      </w:r>
      <w:r w:rsidR="00845403" w:rsidRPr="00BF4940">
        <w:rPr>
          <w:i/>
          <w:iCs/>
          <w:lang w:val="en-US"/>
        </w:rPr>
        <w:t>roduction</w:t>
      </w:r>
    </w:p>
    <w:p w14:paraId="62C885C3" w14:textId="5232CDC6" w:rsidR="00845403" w:rsidRDefault="00845403" w:rsidP="007674A5">
      <w:pPr>
        <w:spacing w:after="0" w:line="276" w:lineRule="auto"/>
        <w:jc w:val="both"/>
        <w:rPr>
          <w:lang w:val="en-US"/>
        </w:rPr>
      </w:pPr>
      <w:r>
        <w:rPr>
          <w:lang w:val="en-US"/>
        </w:rPr>
        <w:t xml:space="preserve">Farm gate prices decrease due to the liberalization of the CET in most countries, in Tanzania however farm gate prices increase by 1.08% due to the increased demand in the bloc. It seems Tanzanian farmers are relatively competitive. Production trends are congruent with the price trends as can be seen in table </w:t>
      </w:r>
      <w:r w:rsidR="00B84A59">
        <w:rPr>
          <w:lang w:val="en-US"/>
        </w:rPr>
        <w:t>6</w:t>
      </w:r>
      <w:r>
        <w:rPr>
          <w:lang w:val="en-US"/>
        </w:rPr>
        <w:t xml:space="preserve">.8. All </w:t>
      </w:r>
      <w:r w:rsidR="00BF4940">
        <w:rPr>
          <w:lang w:val="en-US"/>
        </w:rPr>
        <w:t xml:space="preserve">are </w:t>
      </w:r>
      <w:r>
        <w:rPr>
          <w:lang w:val="en-US"/>
        </w:rPr>
        <w:t>decreasing beside</w:t>
      </w:r>
      <w:r w:rsidR="00BF4940">
        <w:rPr>
          <w:lang w:val="en-US"/>
        </w:rPr>
        <w:t>s</w:t>
      </w:r>
      <w:r>
        <w:rPr>
          <w:lang w:val="en-US"/>
        </w:rPr>
        <w:t xml:space="preserve"> in Tanzania where production increases</w:t>
      </w:r>
      <w:r w:rsidR="00BF4940">
        <w:rPr>
          <w:lang w:val="en-US"/>
        </w:rPr>
        <w:t>.</w:t>
      </w:r>
    </w:p>
    <w:p w14:paraId="1AE9CB70" w14:textId="77777777" w:rsidR="00BF4940" w:rsidRDefault="00BF4940" w:rsidP="007674A5">
      <w:pPr>
        <w:spacing w:after="0" w:line="276" w:lineRule="auto"/>
        <w:jc w:val="both"/>
        <w:rPr>
          <w:lang w:val="en-US"/>
        </w:rPr>
      </w:pPr>
    </w:p>
    <w:p w14:paraId="41C083C0" w14:textId="304F9BE6" w:rsidR="00845403" w:rsidRDefault="00845403" w:rsidP="007674A5">
      <w:pPr>
        <w:spacing w:after="0" w:line="276" w:lineRule="auto"/>
        <w:rPr>
          <w:lang w:val="en-US"/>
        </w:rPr>
      </w:pPr>
      <w:r>
        <w:rPr>
          <w:lang w:val="en-US"/>
        </w:rPr>
        <w:t xml:space="preserve">Table </w:t>
      </w:r>
      <w:r w:rsidR="00B84A59">
        <w:rPr>
          <w:lang w:val="en-US"/>
        </w:rPr>
        <w:t>6</w:t>
      </w:r>
      <w:r>
        <w:rPr>
          <w:lang w:val="en-US"/>
        </w:rPr>
        <w:t>.8 Production prices and production volume change</w:t>
      </w:r>
    </w:p>
    <w:tbl>
      <w:tblPr>
        <w:tblStyle w:val="TableauGrille1Clair"/>
        <w:tblW w:w="9062" w:type="dxa"/>
        <w:tblLook w:val="04A0" w:firstRow="1" w:lastRow="0" w:firstColumn="1" w:lastColumn="0" w:noHBand="0" w:noVBand="1"/>
      </w:tblPr>
      <w:tblGrid>
        <w:gridCol w:w="2265"/>
        <w:gridCol w:w="2265"/>
        <w:gridCol w:w="2411"/>
        <w:gridCol w:w="2121"/>
      </w:tblGrid>
      <w:tr w:rsidR="00845403" w14:paraId="7EE7E10B" w14:textId="77777777" w:rsidTr="00BF4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18B2489" w14:textId="77777777" w:rsidR="00845403" w:rsidRDefault="00845403" w:rsidP="00BF4940">
            <w:pPr>
              <w:spacing w:line="276" w:lineRule="auto"/>
              <w:rPr>
                <w:lang w:val="en-US"/>
              </w:rPr>
            </w:pPr>
            <w:r>
              <w:rPr>
                <w:lang w:val="en-US"/>
              </w:rPr>
              <w:t>Country</w:t>
            </w:r>
          </w:p>
        </w:tc>
        <w:tc>
          <w:tcPr>
            <w:tcW w:w="2265" w:type="dxa"/>
          </w:tcPr>
          <w:p w14:paraId="22054FB2" w14:textId="77777777" w:rsidR="00845403" w:rsidRDefault="00845403" w:rsidP="00BF4940">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Price CET 75%</w:t>
            </w:r>
          </w:p>
        </w:tc>
        <w:tc>
          <w:tcPr>
            <w:tcW w:w="2411" w:type="dxa"/>
          </w:tcPr>
          <w:p w14:paraId="40CF34C8" w14:textId="77777777" w:rsidR="00845403" w:rsidRDefault="00845403" w:rsidP="00BF4940">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change in production price % </w:t>
            </w:r>
          </w:p>
        </w:tc>
        <w:tc>
          <w:tcPr>
            <w:tcW w:w="2121" w:type="dxa"/>
          </w:tcPr>
          <w:p w14:paraId="6828C3AE" w14:textId="77777777" w:rsidR="00845403" w:rsidRDefault="00845403" w:rsidP="00BF4940">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change in production %</w:t>
            </w:r>
          </w:p>
        </w:tc>
      </w:tr>
      <w:tr w:rsidR="00845403" w14:paraId="119F760A" w14:textId="77777777" w:rsidTr="00BF4940">
        <w:tc>
          <w:tcPr>
            <w:cnfStyle w:val="001000000000" w:firstRow="0" w:lastRow="0" w:firstColumn="1" w:lastColumn="0" w:oddVBand="0" w:evenVBand="0" w:oddHBand="0" w:evenHBand="0" w:firstRowFirstColumn="0" w:firstRowLastColumn="0" w:lastRowFirstColumn="0" w:lastRowLastColumn="0"/>
            <w:tcW w:w="2265" w:type="dxa"/>
          </w:tcPr>
          <w:p w14:paraId="20B16659" w14:textId="77777777" w:rsidR="00845403" w:rsidRDefault="00845403" w:rsidP="00BF4940">
            <w:pPr>
              <w:spacing w:line="276" w:lineRule="auto"/>
              <w:rPr>
                <w:lang w:val="en-US"/>
              </w:rPr>
            </w:pPr>
            <w:r>
              <w:rPr>
                <w:lang w:val="en-US"/>
              </w:rPr>
              <w:t>Burundi</w:t>
            </w:r>
          </w:p>
        </w:tc>
        <w:tc>
          <w:tcPr>
            <w:tcW w:w="2265" w:type="dxa"/>
          </w:tcPr>
          <w:p w14:paraId="50B027D7" w14:textId="77777777"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626817">
              <w:rPr>
                <w:lang w:val="en-US"/>
              </w:rPr>
              <w:t>319.30</w:t>
            </w:r>
          </w:p>
        </w:tc>
        <w:tc>
          <w:tcPr>
            <w:tcW w:w="2411" w:type="dxa"/>
          </w:tcPr>
          <w:p w14:paraId="10F55633" w14:textId="0CA3EB71"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-1</w:t>
            </w:r>
            <w:r w:rsidR="00BF4940">
              <w:rPr>
                <w:rFonts w:ascii="Calibri" w:hAnsi="Calibri" w:cs="Calibri"/>
                <w:color w:val="000000"/>
              </w:rPr>
              <w:t>.</w:t>
            </w:r>
            <w:r>
              <w:rPr>
                <w:rFonts w:ascii="Calibri" w:hAnsi="Calibri" w:cs="Calibri"/>
                <w:color w:val="000000"/>
              </w:rPr>
              <w:t>79</w:t>
            </w:r>
          </w:p>
        </w:tc>
        <w:tc>
          <w:tcPr>
            <w:tcW w:w="2121" w:type="dxa"/>
          </w:tcPr>
          <w:p w14:paraId="2EF89601" w14:textId="12B218D6"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F79F7">
              <w:rPr>
                <w:lang w:val="en-US"/>
              </w:rPr>
              <w:t>-0.1</w:t>
            </w:r>
            <w:r w:rsidR="00BF4940">
              <w:rPr>
                <w:lang w:val="en-US"/>
              </w:rPr>
              <w:t>8</w:t>
            </w:r>
          </w:p>
        </w:tc>
      </w:tr>
      <w:tr w:rsidR="00845403" w14:paraId="767F7E57" w14:textId="77777777" w:rsidTr="00BF4940">
        <w:tc>
          <w:tcPr>
            <w:cnfStyle w:val="001000000000" w:firstRow="0" w:lastRow="0" w:firstColumn="1" w:lastColumn="0" w:oddVBand="0" w:evenVBand="0" w:oddHBand="0" w:evenHBand="0" w:firstRowFirstColumn="0" w:firstRowLastColumn="0" w:lastRowFirstColumn="0" w:lastRowLastColumn="0"/>
            <w:tcW w:w="2265" w:type="dxa"/>
          </w:tcPr>
          <w:p w14:paraId="2D8010A9" w14:textId="77777777" w:rsidR="00845403" w:rsidRDefault="00845403" w:rsidP="00BF4940">
            <w:pPr>
              <w:spacing w:line="276" w:lineRule="auto"/>
              <w:rPr>
                <w:lang w:val="en-US"/>
              </w:rPr>
            </w:pPr>
            <w:r>
              <w:rPr>
                <w:lang w:val="en-US"/>
              </w:rPr>
              <w:t>Kenya</w:t>
            </w:r>
          </w:p>
        </w:tc>
        <w:tc>
          <w:tcPr>
            <w:tcW w:w="2265" w:type="dxa"/>
          </w:tcPr>
          <w:p w14:paraId="250BF19F" w14:textId="77777777"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626817">
              <w:rPr>
                <w:lang w:val="en-US"/>
              </w:rPr>
              <w:t>743.10</w:t>
            </w:r>
          </w:p>
        </w:tc>
        <w:tc>
          <w:tcPr>
            <w:tcW w:w="2411" w:type="dxa"/>
          </w:tcPr>
          <w:p w14:paraId="56412C83" w14:textId="078C0820"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-4</w:t>
            </w:r>
            <w:r w:rsidR="00BF4940">
              <w:rPr>
                <w:rFonts w:ascii="Calibri" w:hAnsi="Calibri" w:cs="Calibri"/>
                <w:color w:val="000000"/>
              </w:rPr>
              <w:t>.</w:t>
            </w:r>
            <w:r>
              <w:rPr>
                <w:rFonts w:ascii="Calibri" w:hAnsi="Calibri" w:cs="Calibri"/>
                <w:color w:val="000000"/>
              </w:rPr>
              <w:t>38</w:t>
            </w:r>
          </w:p>
        </w:tc>
        <w:tc>
          <w:tcPr>
            <w:tcW w:w="2121" w:type="dxa"/>
          </w:tcPr>
          <w:p w14:paraId="1D558FEF" w14:textId="5CC87EB7"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F79F7">
              <w:rPr>
                <w:lang w:val="en-US"/>
              </w:rPr>
              <w:t>-0.4</w:t>
            </w:r>
            <w:r w:rsidR="00BF4940">
              <w:rPr>
                <w:lang w:val="en-US"/>
              </w:rPr>
              <w:t>2</w:t>
            </w:r>
          </w:p>
        </w:tc>
      </w:tr>
      <w:tr w:rsidR="00845403" w14:paraId="65E2443C" w14:textId="77777777" w:rsidTr="00BF4940">
        <w:tc>
          <w:tcPr>
            <w:cnfStyle w:val="001000000000" w:firstRow="0" w:lastRow="0" w:firstColumn="1" w:lastColumn="0" w:oddVBand="0" w:evenVBand="0" w:oddHBand="0" w:evenHBand="0" w:firstRowFirstColumn="0" w:firstRowLastColumn="0" w:lastRowFirstColumn="0" w:lastRowLastColumn="0"/>
            <w:tcW w:w="2265" w:type="dxa"/>
          </w:tcPr>
          <w:p w14:paraId="141ECA7E" w14:textId="77777777" w:rsidR="00845403" w:rsidRDefault="00845403" w:rsidP="00BF4940">
            <w:pPr>
              <w:spacing w:line="276" w:lineRule="auto"/>
              <w:rPr>
                <w:lang w:val="en-US"/>
              </w:rPr>
            </w:pPr>
            <w:r>
              <w:rPr>
                <w:lang w:val="en-US"/>
              </w:rPr>
              <w:t>Rwanda</w:t>
            </w:r>
          </w:p>
        </w:tc>
        <w:tc>
          <w:tcPr>
            <w:tcW w:w="2265" w:type="dxa"/>
          </w:tcPr>
          <w:p w14:paraId="7C4AF30D" w14:textId="77777777"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626817">
              <w:rPr>
                <w:lang w:val="en-US"/>
              </w:rPr>
              <w:t>191.70</w:t>
            </w:r>
          </w:p>
        </w:tc>
        <w:tc>
          <w:tcPr>
            <w:tcW w:w="2411" w:type="dxa"/>
          </w:tcPr>
          <w:p w14:paraId="625B2B2A" w14:textId="22205E56"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-3</w:t>
            </w:r>
            <w:r w:rsidR="00BF4940">
              <w:rPr>
                <w:rFonts w:ascii="Calibri" w:hAnsi="Calibri" w:cs="Calibri"/>
                <w:color w:val="000000"/>
              </w:rPr>
              <w:t>.</w:t>
            </w:r>
            <w:r>
              <w:rPr>
                <w:rFonts w:ascii="Calibri" w:hAnsi="Calibri" w:cs="Calibri"/>
                <w:color w:val="000000"/>
              </w:rPr>
              <w:t>35</w:t>
            </w:r>
          </w:p>
        </w:tc>
        <w:tc>
          <w:tcPr>
            <w:tcW w:w="2121" w:type="dxa"/>
          </w:tcPr>
          <w:p w14:paraId="5E93C465" w14:textId="5801EC06"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F79F7">
              <w:rPr>
                <w:lang w:val="en-US"/>
              </w:rPr>
              <w:t>-0.32</w:t>
            </w:r>
          </w:p>
        </w:tc>
      </w:tr>
      <w:tr w:rsidR="00845403" w14:paraId="30E85F2D" w14:textId="77777777" w:rsidTr="00BF4940">
        <w:tc>
          <w:tcPr>
            <w:cnfStyle w:val="001000000000" w:firstRow="0" w:lastRow="0" w:firstColumn="1" w:lastColumn="0" w:oddVBand="0" w:evenVBand="0" w:oddHBand="0" w:evenHBand="0" w:firstRowFirstColumn="0" w:firstRowLastColumn="0" w:lastRowFirstColumn="0" w:lastRowLastColumn="0"/>
            <w:tcW w:w="2265" w:type="dxa"/>
          </w:tcPr>
          <w:p w14:paraId="3460A111" w14:textId="77777777" w:rsidR="00845403" w:rsidRDefault="00845403" w:rsidP="00BF4940">
            <w:pPr>
              <w:spacing w:line="276" w:lineRule="auto"/>
              <w:rPr>
                <w:lang w:val="en-US"/>
              </w:rPr>
            </w:pPr>
            <w:r>
              <w:rPr>
                <w:lang w:val="en-US"/>
              </w:rPr>
              <w:t>Uganda</w:t>
            </w:r>
          </w:p>
        </w:tc>
        <w:tc>
          <w:tcPr>
            <w:tcW w:w="2265" w:type="dxa"/>
          </w:tcPr>
          <w:p w14:paraId="7A0FD8E5" w14:textId="77777777"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E07A1D">
              <w:rPr>
                <w:lang w:val="en-US"/>
              </w:rPr>
              <w:t>247.30</w:t>
            </w:r>
          </w:p>
        </w:tc>
        <w:tc>
          <w:tcPr>
            <w:tcW w:w="2411" w:type="dxa"/>
          </w:tcPr>
          <w:p w14:paraId="4D00D395" w14:textId="4ECFD13F" w:rsidR="00845403" w:rsidRPr="00E47B6A"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r w:rsidR="00BF4940">
              <w:rPr>
                <w:rFonts w:ascii="Calibri" w:hAnsi="Calibri" w:cs="Calibri"/>
                <w:color w:val="000000"/>
              </w:rPr>
              <w:t>.</w:t>
            </w:r>
            <w:r>
              <w:rPr>
                <w:rFonts w:ascii="Calibri" w:hAnsi="Calibri" w:cs="Calibri"/>
                <w:color w:val="000000"/>
              </w:rPr>
              <w:t>82</w:t>
            </w:r>
          </w:p>
        </w:tc>
        <w:tc>
          <w:tcPr>
            <w:tcW w:w="2121" w:type="dxa"/>
          </w:tcPr>
          <w:p w14:paraId="33C1E7DA" w14:textId="5F0182C0"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16AA6">
              <w:rPr>
                <w:lang w:val="en-US"/>
              </w:rPr>
              <w:t>-0.3</w:t>
            </w:r>
            <w:r w:rsidR="00BF4940">
              <w:rPr>
                <w:lang w:val="en-US"/>
              </w:rPr>
              <w:t>7</w:t>
            </w:r>
          </w:p>
        </w:tc>
      </w:tr>
      <w:tr w:rsidR="00845403" w14:paraId="240F7B64" w14:textId="77777777" w:rsidTr="00BF4940">
        <w:tc>
          <w:tcPr>
            <w:cnfStyle w:val="001000000000" w:firstRow="0" w:lastRow="0" w:firstColumn="1" w:lastColumn="0" w:oddVBand="0" w:evenVBand="0" w:oddHBand="0" w:evenHBand="0" w:firstRowFirstColumn="0" w:firstRowLastColumn="0" w:lastRowFirstColumn="0" w:lastRowLastColumn="0"/>
            <w:tcW w:w="2265" w:type="dxa"/>
          </w:tcPr>
          <w:p w14:paraId="5D98180A" w14:textId="77777777" w:rsidR="00845403" w:rsidRDefault="00845403" w:rsidP="00BF4940">
            <w:pPr>
              <w:spacing w:line="276" w:lineRule="auto"/>
              <w:rPr>
                <w:lang w:val="en-US"/>
              </w:rPr>
            </w:pPr>
            <w:r>
              <w:rPr>
                <w:lang w:val="en-US"/>
              </w:rPr>
              <w:t>Tanzania</w:t>
            </w:r>
          </w:p>
        </w:tc>
        <w:tc>
          <w:tcPr>
            <w:tcW w:w="2265" w:type="dxa"/>
          </w:tcPr>
          <w:p w14:paraId="2EDF178B" w14:textId="77777777"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E07A1D">
              <w:rPr>
                <w:lang w:val="en-US"/>
              </w:rPr>
              <w:t>311.30</w:t>
            </w:r>
          </w:p>
        </w:tc>
        <w:tc>
          <w:tcPr>
            <w:tcW w:w="2411" w:type="dxa"/>
          </w:tcPr>
          <w:p w14:paraId="3F96F627" w14:textId="159B4D15"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1</w:t>
            </w:r>
            <w:r w:rsidR="00BF4940">
              <w:rPr>
                <w:rFonts w:ascii="Calibri" w:hAnsi="Calibri" w:cs="Calibri"/>
                <w:color w:val="000000"/>
              </w:rPr>
              <w:t>.</w:t>
            </w:r>
            <w:r>
              <w:rPr>
                <w:rFonts w:ascii="Calibri" w:hAnsi="Calibri" w:cs="Calibri"/>
                <w:color w:val="000000"/>
              </w:rPr>
              <w:t>08</w:t>
            </w:r>
          </w:p>
        </w:tc>
        <w:tc>
          <w:tcPr>
            <w:tcW w:w="2121" w:type="dxa"/>
          </w:tcPr>
          <w:p w14:paraId="1D6E1B06" w14:textId="01E8E763"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16AA6">
              <w:rPr>
                <w:lang w:val="en-US"/>
              </w:rPr>
              <w:t>0.1</w:t>
            </w:r>
            <w:r w:rsidR="00BF4940">
              <w:rPr>
                <w:lang w:val="en-US"/>
              </w:rPr>
              <w:t>1</w:t>
            </w:r>
          </w:p>
        </w:tc>
      </w:tr>
    </w:tbl>
    <w:p w14:paraId="00FD6660" w14:textId="77777777" w:rsidR="00845403" w:rsidRDefault="00845403" w:rsidP="007674A5">
      <w:pPr>
        <w:spacing w:after="0" w:line="276" w:lineRule="auto"/>
        <w:jc w:val="both"/>
        <w:rPr>
          <w:lang w:val="en-US"/>
        </w:rPr>
      </w:pPr>
    </w:p>
    <w:p w14:paraId="6F3BD992" w14:textId="1D711F12" w:rsidR="00845403" w:rsidRDefault="00845403" w:rsidP="007674A5">
      <w:pPr>
        <w:spacing w:after="0" w:line="276" w:lineRule="auto"/>
        <w:jc w:val="both"/>
        <w:rPr>
          <w:lang w:val="en-US"/>
        </w:rPr>
      </w:pPr>
      <w:r>
        <w:rPr>
          <w:lang w:val="en-US"/>
        </w:rPr>
        <w:t xml:space="preserve">Table </w:t>
      </w:r>
      <w:r w:rsidR="00B84A59">
        <w:rPr>
          <w:lang w:val="en-US"/>
        </w:rPr>
        <w:t>6</w:t>
      </w:r>
      <w:r>
        <w:rPr>
          <w:lang w:val="en-US"/>
        </w:rPr>
        <w:t xml:space="preserve">.9 shows the change in producer welfare </w:t>
      </w:r>
      <w:r w:rsidR="00BF4940">
        <w:rPr>
          <w:lang w:val="en-US"/>
        </w:rPr>
        <w:t xml:space="preserve">which is </w:t>
      </w:r>
      <w:r>
        <w:rPr>
          <w:lang w:val="en-US"/>
        </w:rPr>
        <w:t>in line with the price and production trends</w:t>
      </w:r>
      <w:r w:rsidR="00BF4940">
        <w:rPr>
          <w:lang w:val="en-US"/>
        </w:rPr>
        <w:t>,</w:t>
      </w:r>
      <w:r>
        <w:rPr>
          <w:lang w:val="en-US"/>
        </w:rPr>
        <w:t xml:space="preserve"> most producers lose welfare from a liberalization of the CET, except Tanzanian producers. These are compared to the consumer welfare gains relatively small losses. Tariff revenue as expected decreases due to the lowering of tariffs in all countries. Total welfare increases in all countries beside Tanzania as seen in table </w:t>
      </w:r>
      <w:r w:rsidR="00B84A59">
        <w:rPr>
          <w:lang w:val="en-US"/>
        </w:rPr>
        <w:t>6</w:t>
      </w:r>
      <w:r>
        <w:rPr>
          <w:lang w:val="en-US"/>
        </w:rPr>
        <w:t>.9.</w:t>
      </w:r>
      <w:r w:rsidRPr="00797DAC">
        <w:rPr>
          <w:lang w:val="en-US"/>
        </w:rPr>
        <w:t xml:space="preserve"> </w:t>
      </w:r>
    </w:p>
    <w:p w14:paraId="020EF519" w14:textId="77777777" w:rsidR="00BF4940" w:rsidRDefault="00BF4940" w:rsidP="007674A5">
      <w:pPr>
        <w:spacing w:after="0" w:line="276" w:lineRule="auto"/>
        <w:jc w:val="both"/>
        <w:rPr>
          <w:lang w:val="en-US"/>
        </w:rPr>
      </w:pPr>
    </w:p>
    <w:p w14:paraId="6616B59A" w14:textId="76869CFD" w:rsidR="00845403" w:rsidRDefault="00845403" w:rsidP="007674A5">
      <w:pPr>
        <w:spacing w:after="0" w:line="276" w:lineRule="auto"/>
        <w:jc w:val="both"/>
        <w:rPr>
          <w:lang w:val="en-US"/>
        </w:rPr>
      </w:pPr>
      <w:r>
        <w:rPr>
          <w:lang w:val="en-US"/>
        </w:rPr>
        <w:t xml:space="preserve">Table </w:t>
      </w:r>
      <w:r w:rsidR="00B84A59">
        <w:rPr>
          <w:lang w:val="en-US"/>
        </w:rPr>
        <w:t>6</w:t>
      </w:r>
      <w:r>
        <w:rPr>
          <w:lang w:val="en-US"/>
        </w:rPr>
        <w:t xml:space="preserve">.9 </w:t>
      </w:r>
      <w:r w:rsidR="00703F14">
        <w:rPr>
          <w:lang w:val="en-US"/>
        </w:rPr>
        <w:t>C</w:t>
      </w:r>
      <w:r>
        <w:rPr>
          <w:lang w:val="en-US"/>
        </w:rPr>
        <w:t>hange in producer welfare, tariff revenue and total welfare</w:t>
      </w:r>
    </w:p>
    <w:tbl>
      <w:tblPr>
        <w:tblStyle w:val="TableauGrille1Clair"/>
        <w:tblW w:w="9067" w:type="dxa"/>
        <w:tblLook w:val="04A0" w:firstRow="1" w:lastRow="0" w:firstColumn="1" w:lastColumn="0" w:noHBand="0" w:noVBand="1"/>
      </w:tblPr>
      <w:tblGrid>
        <w:gridCol w:w="1838"/>
        <w:gridCol w:w="2268"/>
        <w:gridCol w:w="2410"/>
        <w:gridCol w:w="2551"/>
      </w:tblGrid>
      <w:tr w:rsidR="00845403" w:rsidRPr="008238F0" w14:paraId="04C1F718" w14:textId="77777777" w:rsidTr="000740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041CB69" w14:textId="77777777" w:rsidR="00845403" w:rsidRDefault="00845403" w:rsidP="007674A5">
            <w:pPr>
              <w:spacing w:line="276" w:lineRule="auto"/>
              <w:jc w:val="both"/>
              <w:rPr>
                <w:lang w:val="en-US"/>
              </w:rPr>
            </w:pPr>
            <w:r>
              <w:rPr>
                <w:lang w:val="en-US"/>
              </w:rPr>
              <w:t>Country</w:t>
            </w:r>
          </w:p>
        </w:tc>
        <w:tc>
          <w:tcPr>
            <w:tcW w:w="2268" w:type="dxa"/>
          </w:tcPr>
          <w:p w14:paraId="4725354A" w14:textId="5E4CC78D" w:rsidR="00845403" w:rsidRDefault="00845403" w:rsidP="00BF4940">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Change producer welfare </w:t>
            </w:r>
            <w:r w:rsidR="00BF4940">
              <w:rPr>
                <w:lang w:val="en-US"/>
              </w:rPr>
              <w:t>USD</w:t>
            </w:r>
          </w:p>
        </w:tc>
        <w:tc>
          <w:tcPr>
            <w:tcW w:w="2410" w:type="dxa"/>
          </w:tcPr>
          <w:p w14:paraId="797A2FEC" w14:textId="557DEE1F" w:rsidR="00845403" w:rsidRDefault="00845403" w:rsidP="00BF4940">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Change in tariff revenue </w:t>
            </w:r>
            <w:r w:rsidR="00BF4940">
              <w:rPr>
                <w:lang w:val="en-US"/>
              </w:rPr>
              <w:t>USD</w:t>
            </w:r>
          </w:p>
        </w:tc>
        <w:tc>
          <w:tcPr>
            <w:tcW w:w="2551" w:type="dxa"/>
          </w:tcPr>
          <w:p w14:paraId="5F8D5AFB" w14:textId="77777777" w:rsidR="00845403" w:rsidRDefault="00845403" w:rsidP="00BF4940">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Total change in welfare</w:t>
            </w:r>
            <w:r w:rsidRPr="00CD1A94">
              <w:rPr>
                <w:lang w:val="en-US"/>
              </w:rPr>
              <w:t xml:space="preserve"> </w:t>
            </w:r>
          </w:p>
          <w:p w14:paraId="4CE83EE7" w14:textId="5743AF76" w:rsidR="00845403" w:rsidRDefault="00BF4940" w:rsidP="00BF4940">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USD</w:t>
            </w:r>
          </w:p>
        </w:tc>
      </w:tr>
      <w:tr w:rsidR="00845403" w14:paraId="4B9D16EF" w14:textId="77777777" w:rsidTr="00074071">
        <w:tc>
          <w:tcPr>
            <w:cnfStyle w:val="001000000000" w:firstRow="0" w:lastRow="0" w:firstColumn="1" w:lastColumn="0" w:oddVBand="0" w:evenVBand="0" w:oddHBand="0" w:evenHBand="0" w:firstRowFirstColumn="0" w:firstRowLastColumn="0" w:lastRowFirstColumn="0" w:lastRowLastColumn="0"/>
            <w:tcW w:w="1838" w:type="dxa"/>
          </w:tcPr>
          <w:p w14:paraId="2030F8A9" w14:textId="77777777" w:rsidR="00845403" w:rsidRDefault="00845403" w:rsidP="007674A5">
            <w:pPr>
              <w:spacing w:line="276" w:lineRule="auto"/>
              <w:jc w:val="both"/>
              <w:rPr>
                <w:lang w:val="en-US"/>
              </w:rPr>
            </w:pPr>
            <w:r>
              <w:rPr>
                <w:lang w:val="en-US"/>
              </w:rPr>
              <w:t>Burundi</w:t>
            </w:r>
          </w:p>
        </w:tc>
        <w:tc>
          <w:tcPr>
            <w:tcW w:w="2268" w:type="dxa"/>
          </w:tcPr>
          <w:p w14:paraId="11C033EE" w14:textId="77777777"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471A07">
              <w:rPr>
                <w:lang w:val="en-US"/>
              </w:rPr>
              <w:t>-942816</w:t>
            </w:r>
          </w:p>
        </w:tc>
        <w:tc>
          <w:tcPr>
            <w:tcW w:w="2410" w:type="dxa"/>
          </w:tcPr>
          <w:p w14:paraId="1594DE59" w14:textId="77777777" w:rsidR="00845403" w:rsidRPr="00471A07"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290E91">
              <w:rPr>
                <w:lang w:val="en-US"/>
              </w:rPr>
              <w:t>-154043</w:t>
            </w:r>
          </w:p>
        </w:tc>
        <w:tc>
          <w:tcPr>
            <w:tcW w:w="2551" w:type="dxa"/>
          </w:tcPr>
          <w:p w14:paraId="0B22A83E" w14:textId="77777777" w:rsidR="00845403" w:rsidRPr="00290E91"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D40B0D">
              <w:rPr>
                <w:lang w:val="en-US"/>
              </w:rPr>
              <w:t>240644</w:t>
            </w:r>
          </w:p>
        </w:tc>
      </w:tr>
      <w:tr w:rsidR="00845403" w14:paraId="2C6F539A" w14:textId="77777777" w:rsidTr="00074071">
        <w:tc>
          <w:tcPr>
            <w:cnfStyle w:val="001000000000" w:firstRow="0" w:lastRow="0" w:firstColumn="1" w:lastColumn="0" w:oddVBand="0" w:evenVBand="0" w:oddHBand="0" w:evenHBand="0" w:firstRowFirstColumn="0" w:firstRowLastColumn="0" w:lastRowFirstColumn="0" w:lastRowLastColumn="0"/>
            <w:tcW w:w="1838" w:type="dxa"/>
          </w:tcPr>
          <w:p w14:paraId="6485A271" w14:textId="77777777" w:rsidR="00845403" w:rsidRDefault="00845403" w:rsidP="007674A5">
            <w:pPr>
              <w:spacing w:line="276" w:lineRule="auto"/>
              <w:jc w:val="both"/>
              <w:rPr>
                <w:lang w:val="en-US"/>
              </w:rPr>
            </w:pPr>
            <w:r>
              <w:rPr>
                <w:lang w:val="en-US"/>
              </w:rPr>
              <w:t>Kenya</w:t>
            </w:r>
          </w:p>
        </w:tc>
        <w:tc>
          <w:tcPr>
            <w:tcW w:w="2268" w:type="dxa"/>
          </w:tcPr>
          <w:p w14:paraId="75B5BE29" w14:textId="77777777"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471A07">
              <w:rPr>
                <w:lang w:val="en-US"/>
              </w:rPr>
              <w:t>-610556</w:t>
            </w:r>
            <w:r>
              <w:rPr>
                <w:lang w:val="en-US"/>
              </w:rPr>
              <w:t>0</w:t>
            </w:r>
          </w:p>
        </w:tc>
        <w:tc>
          <w:tcPr>
            <w:tcW w:w="2410" w:type="dxa"/>
          </w:tcPr>
          <w:p w14:paraId="584D276D" w14:textId="77777777" w:rsidR="00845403" w:rsidRPr="00471A07"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290E91">
              <w:rPr>
                <w:lang w:val="en-US"/>
              </w:rPr>
              <w:t>-121924</w:t>
            </w:r>
            <w:r>
              <w:rPr>
                <w:lang w:val="en-US"/>
              </w:rPr>
              <w:t>00</w:t>
            </w:r>
          </w:p>
        </w:tc>
        <w:tc>
          <w:tcPr>
            <w:tcW w:w="2551" w:type="dxa"/>
          </w:tcPr>
          <w:p w14:paraId="22EE563E" w14:textId="77777777" w:rsidR="00845403" w:rsidRPr="00290E91"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D40B0D">
              <w:rPr>
                <w:lang w:val="en-US"/>
              </w:rPr>
              <w:t>2172998</w:t>
            </w:r>
          </w:p>
        </w:tc>
      </w:tr>
      <w:tr w:rsidR="00845403" w14:paraId="0E3AD489" w14:textId="77777777" w:rsidTr="00074071">
        <w:tc>
          <w:tcPr>
            <w:cnfStyle w:val="001000000000" w:firstRow="0" w:lastRow="0" w:firstColumn="1" w:lastColumn="0" w:oddVBand="0" w:evenVBand="0" w:oddHBand="0" w:evenHBand="0" w:firstRowFirstColumn="0" w:firstRowLastColumn="0" w:lastRowFirstColumn="0" w:lastRowLastColumn="0"/>
            <w:tcW w:w="1838" w:type="dxa"/>
          </w:tcPr>
          <w:p w14:paraId="45E714EF" w14:textId="77777777" w:rsidR="00845403" w:rsidRDefault="00845403" w:rsidP="007674A5">
            <w:pPr>
              <w:spacing w:line="276" w:lineRule="auto"/>
              <w:jc w:val="both"/>
              <w:rPr>
                <w:lang w:val="en-US"/>
              </w:rPr>
            </w:pPr>
            <w:r>
              <w:rPr>
                <w:lang w:val="en-US"/>
              </w:rPr>
              <w:t>Rwanda</w:t>
            </w:r>
          </w:p>
        </w:tc>
        <w:tc>
          <w:tcPr>
            <w:tcW w:w="2268" w:type="dxa"/>
          </w:tcPr>
          <w:p w14:paraId="4D1AF46F" w14:textId="77777777"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471A07">
              <w:rPr>
                <w:lang w:val="en-US"/>
              </w:rPr>
              <w:t>-772689</w:t>
            </w:r>
          </w:p>
        </w:tc>
        <w:tc>
          <w:tcPr>
            <w:tcW w:w="2410" w:type="dxa"/>
          </w:tcPr>
          <w:p w14:paraId="1E201779" w14:textId="77777777" w:rsidR="00845403" w:rsidRPr="00471A07"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290E91">
              <w:rPr>
                <w:lang w:val="en-US"/>
              </w:rPr>
              <w:t>-578159</w:t>
            </w:r>
            <w:r>
              <w:rPr>
                <w:lang w:val="en-US"/>
              </w:rPr>
              <w:t>0</w:t>
            </w:r>
          </w:p>
        </w:tc>
        <w:tc>
          <w:tcPr>
            <w:tcW w:w="2551" w:type="dxa"/>
          </w:tcPr>
          <w:p w14:paraId="50314BEE" w14:textId="77777777" w:rsidR="00845403" w:rsidRPr="00290E91"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D40B0D">
              <w:rPr>
                <w:lang w:val="en-US"/>
              </w:rPr>
              <w:t>169168</w:t>
            </w:r>
          </w:p>
        </w:tc>
      </w:tr>
      <w:tr w:rsidR="00845403" w14:paraId="0BD7E412" w14:textId="77777777" w:rsidTr="00074071">
        <w:tc>
          <w:tcPr>
            <w:cnfStyle w:val="001000000000" w:firstRow="0" w:lastRow="0" w:firstColumn="1" w:lastColumn="0" w:oddVBand="0" w:evenVBand="0" w:oddHBand="0" w:evenHBand="0" w:firstRowFirstColumn="0" w:firstRowLastColumn="0" w:lastRowFirstColumn="0" w:lastRowLastColumn="0"/>
            <w:tcW w:w="1838" w:type="dxa"/>
          </w:tcPr>
          <w:p w14:paraId="01F854E7" w14:textId="77777777" w:rsidR="00845403" w:rsidRDefault="00845403" w:rsidP="007674A5">
            <w:pPr>
              <w:spacing w:line="276" w:lineRule="auto"/>
              <w:jc w:val="both"/>
              <w:rPr>
                <w:lang w:val="en-US"/>
              </w:rPr>
            </w:pPr>
            <w:r>
              <w:rPr>
                <w:lang w:val="en-US"/>
              </w:rPr>
              <w:t>Uganda</w:t>
            </w:r>
          </w:p>
        </w:tc>
        <w:tc>
          <w:tcPr>
            <w:tcW w:w="2268" w:type="dxa"/>
          </w:tcPr>
          <w:p w14:paraId="2EDDE02F" w14:textId="77777777"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BA5FD5">
              <w:rPr>
                <w:lang w:val="en-US"/>
              </w:rPr>
              <w:t>-285337</w:t>
            </w:r>
          </w:p>
        </w:tc>
        <w:tc>
          <w:tcPr>
            <w:tcW w:w="2410" w:type="dxa"/>
          </w:tcPr>
          <w:p w14:paraId="10EE42BF" w14:textId="77777777" w:rsidR="00845403" w:rsidRPr="00BA5FD5"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290E91">
              <w:rPr>
                <w:lang w:val="en-US"/>
              </w:rPr>
              <w:t>-172702</w:t>
            </w:r>
            <w:r>
              <w:rPr>
                <w:lang w:val="en-US"/>
              </w:rPr>
              <w:t>0</w:t>
            </w:r>
          </w:p>
        </w:tc>
        <w:tc>
          <w:tcPr>
            <w:tcW w:w="2551" w:type="dxa"/>
          </w:tcPr>
          <w:p w14:paraId="1F83516F" w14:textId="77777777" w:rsidR="00845403" w:rsidRPr="00290E91"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D40B0D">
              <w:rPr>
                <w:lang w:val="en-US"/>
              </w:rPr>
              <w:t>3363246</w:t>
            </w:r>
          </w:p>
        </w:tc>
      </w:tr>
      <w:tr w:rsidR="00845403" w14:paraId="3B224D24" w14:textId="77777777" w:rsidTr="00074071">
        <w:tc>
          <w:tcPr>
            <w:cnfStyle w:val="001000000000" w:firstRow="0" w:lastRow="0" w:firstColumn="1" w:lastColumn="0" w:oddVBand="0" w:evenVBand="0" w:oddHBand="0" w:evenHBand="0" w:firstRowFirstColumn="0" w:firstRowLastColumn="0" w:lastRowFirstColumn="0" w:lastRowLastColumn="0"/>
            <w:tcW w:w="1838" w:type="dxa"/>
          </w:tcPr>
          <w:p w14:paraId="74554AB9" w14:textId="77777777" w:rsidR="00845403" w:rsidRDefault="00845403" w:rsidP="007674A5">
            <w:pPr>
              <w:spacing w:line="276" w:lineRule="auto"/>
              <w:jc w:val="both"/>
              <w:rPr>
                <w:lang w:val="en-US"/>
              </w:rPr>
            </w:pPr>
            <w:r>
              <w:rPr>
                <w:lang w:val="en-US"/>
              </w:rPr>
              <w:t>Tanzania</w:t>
            </w:r>
          </w:p>
        </w:tc>
        <w:tc>
          <w:tcPr>
            <w:tcW w:w="2268" w:type="dxa"/>
          </w:tcPr>
          <w:p w14:paraId="0720804A" w14:textId="77777777" w:rsidR="00845403"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BA5FD5">
              <w:rPr>
                <w:lang w:val="en-US"/>
              </w:rPr>
              <w:t>1676448</w:t>
            </w:r>
            <w:r>
              <w:rPr>
                <w:lang w:val="en-US"/>
              </w:rPr>
              <w:t>0</w:t>
            </w:r>
          </w:p>
        </w:tc>
        <w:tc>
          <w:tcPr>
            <w:tcW w:w="2410" w:type="dxa"/>
          </w:tcPr>
          <w:p w14:paraId="04E64BB6" w14:textId="77777777" w:rsidR="00845403" w:rsidRPr="00BA5FD5"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710172">
              <w:rPr>
                <w:lang w:val="en-US"/>
              </w:rPr>
              <w:t>-129890</w:t>
            </w:r>
            <w:r>
              <w:rPr>
                <w:lang w:val="en-US"/>
              </w:rPr>
              <w:t>00</w:t>
            </w:r>
          </w:p>
        </w:tc>
        <w:tc>
          <w:tcPr>
            <w:tcW w:w="2551" w:type="dxa"/>
          </w:tcPr>
          <w:p w14:paraId="11F33AC5" w14:textId="77777777" w:rsidR="00845403" w:rsidRPr="00710172" w:rsidRDefault="00845403" w:rsidP="00BF494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ED77B2">
              <w:rPr>
                <w:lang w:val="en-US"/>
              </w:rPr>
              <w:t>-869376</w:t>
            </w:r>
            <w:r>
              <w:rPr>
                <w:lang w:val="en-US"/>
              </w:rPr>
              <w:t>0</w:t>
            </w:r>
          </w:p>
        </w:tc>
      </w:tr>
    </w:tbl>
    <w:p w14:paraId="2DF6330C" w14:textId="77777777" w:rsidR="00845403" w:rsidRDefault="00845403" w:rsidP="007674A5">
      <w:pPr>
        <w:spacing w:after="0" w:line="276" w:lineRule="auto"/>
        <w:jc w:val="both"/>
        <w:rPr>
          <w:lang w:val="en-US"/>
        </w:rPr>
      </w:pPr>
    </w:p>
    <w:p w14:paraId="02E3107F" w14:textId="669B81F3" w:rsidR="00845403" w:rsidRDefault="00845403" w:rsidP="00653C21">
      <w:pPr>
        <w:spacing w:after="0" w:line="276" w:lineRule="auto"/>
        <w:jc w:val="both"/>
        <w:rPr>
          <w:lang w:val="en-US"/>
        </w:rPr>
      </w:pPr>
      <w:r>
        <w:rPr>
          <w:lang w:val="en-US"/>
        </w:rPr>
        <w:t>The results indicate that a</w:t>
      </w:r>
      <w:r w:rsidRPr="00DE04C6">
        <w:rPr>
          <w:lang w:val="en-US"/>
        </w:rPr>
        <w:t xml:space="preserve"> reduction in the tariff will lower the price of imported rice, which will benefit consumers in most EAU member countries. Tanzania</w:t>
      </w:r>
      <w:r>
        <w:rPr>
          <w:lang w:val="en-US"/>
        </w:rPr>
        <w:t>n consumers</w:t>
      </w:r>
      <w:r w:rsidRPr="00DE04C6">
        <w:rPr>
          <w:lang w:val="en-US"/>
        </w:rPr>
        <w:t xml:space="preserve">, will be negatively impacted by the </w:t>
      </w:r>
      <w:r>
        <w:rPr>
          <w:lang w:val="en-US"/>
        </w:rPr>
        <w:t>increased demand in the other countries</w:t>
      </w:r>
      <w:r w:rsidRPr="00DE04C6">
        <w:rPr>
          <w:lang w:val="en-US"/>
        </w:rPr>
        <w:t>.</w:t>
      </w:r>
      <w:r>
        <w:rPr>
          <w:lang w:val="en-US"/>
        </w:rPr>
        <w:t xml:space="preserve"> In addition</w:t>
      </w:r>
      <w:r w:rsidRPr="00DE04C6">
        <w:rPr>
          <w:lang w:val="en-US"/>
        </w:rPr>
        <w:t xml:space="preserve">, Tanzania's domestic rice producers will be hurt by the increase in competition from imported rice. </w:t>
      </w:r>
      <w:r>
        <w:rPr>
          <w:lang w:val="en-US"/>
        </w:rPr>
        <w:t>If the EA</w:t>
      </w:r>
      <w:r w:rsidR="00402C49">
        <w:rPr>
          <w:lang w:val="en-US"/>
        </w:rPr>
        <w:t>U</w:t>
      </w:r>
      <w:r>
        <w:rPr>
          <w:lang w:val="en-US"/>
        </w:rPr>
        <w:t xml:space="preserve"> would choose to lower tariffs it could choose to compensate Tanzanian farmers. </w:t>
      </w:r>
      <w:r w:rsidRPr="00DE04C6">
        <w:rPr>
          <w:lang w:val="en-US"/>
        </w:rPr>
        <w:t>However, this may be challenging to negotiate, as other member countries may be reluctant to grant such concessions to Tanzania.</w:t>
      </w:r>
    </w:p>
    <w:p w14:paraId="76D53412" w14:textId="77777777" w:rsidR="00653C21" w:rsidRPr="00DE04C6" w:rsidRDefault="00653C21" w:rsidP="00653C21">
      <w:pPr>
        <w:spacing w:after="0" w:line="276" w:lineRule="auto"/>
        <w:jc w:val="both"/>
        <w:rPr>
          <w:lang w:val="en-US"/>
        </w:rPr>
      </w:pPr>
    </w:p>
    <w:p w14:paraId="5BFC8E02" w14:textId="77777777" w:rsidR="00845403" w:rsidRDefault="00845403" w:rsidP="00653C21">
      <w:pPr>
        <w:spacing w:after="0" w:line="276" w:lineRule="auto"/>
        <w:jc w:val="both"/>
        <w:rPr>
          <w:lang w:val="en-US"/>
        </w:rPr>
      </w:pPr>
      <w:r w:rsidRPr="00DE04C6">
        <w:rPr>
          <w:lang w:val="en-US"/>
        </w:rPr>
        <w:t>In conclusion, while reducing the rice tariff in the EAU from 75% to 25% is likely to increase welfare for most member countries, it may have negative effects on Tanzania's domestic rice producers</w:t>
      </w:r>
      <w:r>
        <w:rPr>
          <w:lang w:val="en-US"/>
        </w:rPr>
        <w:t xml:space="preserve"> and consumers</w:t>
      </w:r>
      <w:r w:rsidRPr="00DE04C6">
        <w:rPr>
          <w:lang w:val="en-US"/>
        </w:rPr>
        <w:t xml:space="preserve">. </w:t>
      </w:r>
      <w:r>
        <w:rPr>
          <w:lang w:val="en-US"/>
        </w:rPr>
        <w:t>As such</w:t>
      </w:r>
      <w:r w:rsidRPr="00DE04C6">
        <w:rPr>
          <w:lang w:val="en-US"/>
        </w:rPr>
        <w:t>, policymakers should carefully consider the potential impacts of such a policy change and explore ways to mitigate any negative consequences for Tanzania's rice farmers.</w:t>
      </w:r>
      <w:r>
        <w:rPr>
          <w:lang w:val="en-US"/>
        </w:rPr>
        <w:t xml:space="preserve"> </w:t>
      </w:r>
    </w:p>
    <w:p w14:paraId="02E0D393" w14:textId="6C3B8CD9" w:rsidR="00845403" w:rsidRDefault="00845403" w:rsidP="007674A5">
      <w:pPr>
        <w:spacing w:after="0" w:line="276" w:lineRule="auto"/>
        <w:jc w:val="both"/>
        <w:rPr>
          <w:lang w:val="en-US"/>
        </w:rPr>
      </w:pPr>
    </w:p>
    <w:p w14:paraId="439759D7" w14:textId="77777777" w:rsidR="00653C21" w:rsidRDefault="00653C21" w:rsidP="007674A5">
      <w:pPr>
        <w:spacing w:after="0" w:line="276" w:lineRule="auto"/>
        <w:jc w:val="both"/>
        <w:rPr>
          <w:lang w:val="en-US"/>
        </w:rPr>
      </w:pPr>
    </w:p>
    <w:p w14:paraId="062167A7" w14:textId="20900A74" w:rsidR="00845403" w:rsidRPr="00266A62" w:rsidRDefault="00653C21" w:rsidP="00266A62">
      <w:pPr>
        <w:pStyle w:val="Titre3"/>
        <w:rPr>
          <w:color w:val="000000" w:themeColor="text1"/>
          <w:lang w:val="en-US"/>
        </w:rPr>
      </w:pPr>
      <w:bookmarkStart w:id="22" w:name="_Toc135834948"/>
      <w:r w:rsidRPr="00266A62">
        <w:rPr>
          <w:color w:val="000000" w:themeColor="text1"/>
          <w:lang w:val="en-US"/>
        </w:rPr>
        <w:t>6.</w:t>
      </w:r>
      <w:r w:rsidR="00100491" w:rsidRPr="00266A62">
        <w:rPr>
          <w:color w:val="000000" w:themeColor="text1"/>
          <w:lang w:val="en-US"/>
        </w:rPr>
        <w:t>2.</w:t>
      </w:r>
      <w:r w:rsidRPr="00266A62">
        <w:rPr>
          <w:color w:val="000000" w:themeColor="text1"/>
          <w:lang w:val="en-US"/>
        </w:rPr>
        <w:t xml:space="preserve">3 </w:t>
      </w:r>
      <w:r w:rsidR="00845403" w:rsidRPr="00266A62">
        <w:rPr>
          <w:color w:val="000000" w:themeColor="text1"/>
          <w:lang w:val="en-US"/>
        </w:rPr>
        <w:t>Scenario 3: Trade row escalation and lack of internal alignment between member countries</w:t>
      </w:r>
      <w:bookmarkEnd w:id="22"/>
    </w:p>
    <w:p w14:paraId="4A921C74" w14:textId="4FA5C785" w:rsidR="00845403" w:rsidRDefault="00845403" w:rsidP="007674A5">
      <w:pPr>
        <w:spacing w:after="0" w:line="276" w:lineRule="auto"/>
        <w:jc w:val="both"/>
        <w:rPr>
          <w:lang w:val="en-US"/>
        </w:rPr>
      </w:pPr>
      <w:r>
        <w:rPr>
          <w:lang w:val="en-US"/>
        </w:rPr>
        <w:t>The mission</w:t>
      </w:r>
      <w:r w:rsidRPr="00D9202D">
        <w:rPr>
          <w:lang w:val="en-US"/>
        </w:rPr>
        <w:t xml:space="preserve"> of the EA</w:t>
      </w:r>
      <w:r w:rsidR="00402C49">
        <w:rPr>
          <w:lang w:val="en-US"/>
        </w:rPr>
        <w:t>U</w:t>
      </w:r>
      <w:r w:rsidRPr="00D9202D">
        <w:rPr>
          <w:lang w:val="en-US"/>
        </w:rPr>
        <w:t xml:space="preserve"> is to promote economic integration among member states</w:t>
      </w:r>
      <w:r>
        <w:rPr>
          <w:lang w:val="en-US"/>
        </w:rPr>
        <w:t>.</w:t>
      </w:r>
      <w:r w:rsidRPr="00D9202D">
        <w:rPr>
          <w:lang w:val="en-US"/>
        </w:rPr>
        <w:t xml:space="preserve"> However, recent history has shown that the Customs Union</w:t>
      </w:r>
      <w:r>
        <w:rPr>
          <w:lang w:val="en-US"/>
        </w:rPr>
        <w:t xml:space="preserve"> </w:t>
      </w:r>
      <w:r w:rsidRPr="00D9202D">
        <w:rPr>
          <w:lang w:val="en-US"/>
        </w:rPr>
        <w:t>is often not fully implemented by member states. This has led to the imposition of internal tariffs, which hinder</w:t>
      </w:r>
      <w:r w:rsidR="00041D17">
        <w:rPr>
          <w:lang w:val="en-US"/>
        </w:rPr>
        <w:t>s</w:t>
      </w:r>
      <w:r w:rsidRPr="00D9202D">
        <w:rPr>
          <w:lang w:val="en-US"/>
        </w:rPr>
        <w:t xml:space="preserve"> trade and economic growth within the region.</w:t>
      </w:r>
      <w:r>
        <w:rPr>
          <w:lang w:val="en-US"/>
        </w:rPr>
        <w:t xml:space="preserve"> </w:t>
      </w:r>
      <w:r w:rsidRPr="00D9202D">
        <w:rPr>
          <w:lang w:val="en-US"/>
        </w:rPr>
        <w:t>Therefore</w:t>
      </w:r>
      <w:r>
        <w:rPr>
          <w:lang w:val="en-US"/>
        </w:rPr>
        <w:t>, this</w:t>
      </w:r>
      <w:r w:rsidRPr="00D9202D">
        <w:rPr>
          <w:lang w:val="en-US"/>
        </w:rPr>
        <w:t xml:space="preserve"> scenario</w:t>
      </w:r>
      <w:r>
        <w:rPr>
          <w:lang w:val="en-US"/>
        </w:rPr>
        <w:t xml:space="preserve"> will</w:t>
      </w:r>
      <w:r w:rsidRPr="00D9202D">
        <w:rPr>
          <w:lang w:val="en-US"/>
        </w:rPr>
        <w:t xml:space="preserve"> evaluat</w:t>
      </w:r>
      <w:r>
        <w:rPr>
          <w:lang w:val="en-US"/>
        </w:rPr>
        <w:t>e the effect of</w:t>
      </w:r>
      <w:r w:rsidRPr="00D9202D">
        <w:rPr>
          <w:lang w:val="en-US"/>
        </w:rPr>
        <w:t xml:space="preserve"> internal tariffs </w:t>
      </w:r>
      <w:r>
        <w:rPr>
          <w:lang w:val="en-US"/>
        </w:rPr>
        <w:t xml:space="preserve">hoping to </w:t>
      </w:r>
      <w:r w:rsidRPr="00D9202D">
        <w:rPr>
          <w:lang w:val="en-US"/>
        </w:rPr>
        <w:t xml:space="preserve">identifying the challenges and opportunities </w:t>
      </w:r>
      <w:r>
        <w:rPr>
          <w:lang w:val="en-US"/>
        </w:rPr>
        <w:t>of a lack of internal alignment in the bloc</w:t>
      </w:r>
      <w:r w:rsidRPr="00D9202D">
        <w:rPr>
          <w:lang w:val="en-US"/>
        </w:rPr>
        <w:t xml:space="preserve">. </w:t>
      </w:r>
      <w:r>
        <w:rPr>
          <w:lang w:val="en-US"/>
        </w:rPr>
        <w:t>As such this scenario evaluates a scenario where relations deteriorate and the blocs members levy tariffs o</w:t>
      </w:r>
      <w:r w:rsidR="00041D17">
        <w:rPr>
          <w:lang w:val="en-US"/>
        </w:rPr>
        <w:t>n</w:t>
      </w:r>
      <w:r>
        <w:rPr>
          <w:lang w:val="en-US"/>
        </w:rPr>
        <w:t xml:space="preserve"> each other’s rice exports of 30%. </w:t>
      </w:r>
    </w:p>
    <w:p w14:paraId="25E4110F" w14:textId="77777777" w:rsidR="00041D17" w:rsidRDefault="00041D17" w:rsidP="007674A5">
      <w:pPr>
        <w:spacing w:after="0" w:line="276" w:lineRule="auto"/>
        <w:jc w:val="both"/>
        <w:rPr>
          <w:lang w:val="en-US"/>
        </w:rPr>
      </w:pPr>
    </w:p>
    <w:p w14:paraId="7B8A4221" w14:textId="77777777" w:rsidR="00041D17" w:rsidRPr="00BF4940" w:rsidRDefault="00041D17" w:rsidP="00041D17">
      <w:pPr>
        <w:spacing w:after="0" w:line="276" w:lineRule="auto"/>
        <w:jc w:val="both"/>
        <w:rPr>
          <w:i/>
          <w:iCs/>
          <w:lang w:val="en-US"/>
        </w:rPr>
      </w:pPr>
      <w:r w:rsidRPr="00BF4940">
        <w:rPr>
          <w:i/>
          <w:iCs/>
          <w:lang w:val="en-US"/>
        </w:rPr>
        <w:t>Effects on consumption</w:t>
      </w:r>
    </w:p>
    <w:p w14:paraId="625A741B" w14:textId="552FC1C8" w:rsidR="00845403" w:rsidRDefault="00845403" w:rsidP="007674A5">
      <w:pPr>
        <w:spacing w:after="0" w:line="276" w:lineRule="auto"/>
        <w:jc w:val="both"/>
        <w:rPr>
          <w:lang w:val="en-US"/>
        </w:rPr>
      </w:pPr>
      <w:r>
        <w:rPr>
          <w:lang w:val="en-US"/>
        </w:rPr>
        <w:t>In th</w:t>
      </w:r>
      <w:r w:rsidR="00041D17">
        <w:rPr>
          <w:lang w:val="en-US"/>
        </w:rPr>
        <w:t>is scenario</w:t>
      </w:r>
      <w:r>
        <w:rPr>
          <w:lang w:val="en-US"/>
        </w:rPr>
        <w:t xml:space="preserve"> prices for consumers are expected to increase as shown in table </w:t>
      </w:r>
      <w:r w:rsidR="00B84A59">
        <w:rPr>
          <w:lang w:val="en-US"/>
        </w:rPr>
        <w:t>6</w:t>
      </w:r>
      <w:r>
        <w:rPr>
          <w:lang w:val="en-US"/>
        </w:rPr>
        <w:t>.10. With larger increases for the countries that face high transaction costs for imports such as Rwanda Uganda, and Burundi. Increases in price are more moderate in Kenya and Tanzania.  As expected, due to the price increases consumption is expected to decrease in all countries.</w:t>
      </w:r>
      <w:r w:rsidRPr="000305A7">
        <w:rPr>
          <w:lang w:val="en-US"/>
        </w:rPr>
        <w:t xml:space="preserve"> </w:t>
      </w:r>
      <w:r>
        <w:rPr>
          <w:lang w:val="en-US"/>
        </w:rPr>
        <w:t>As ca</w:t>
      </w:r>
      <w:r w:rsidR="00041D17">
        <w:rPr>
          <w:lang w:val="en-US"/>
        </w:rPr>
        <w:t>n</w:t>
      </w:r>
      <w:r>
        <w:rPr>
          <w:lang w:val="en-US"/>
        </w:rPr>
        <w:t xml:space="preserve"> be seen in table </w:t>
      </w:r>
      <w:r w:rsidR="00B84A59">
        <w:rPr>
          <w:lang w:val="en-US"/>
        </w:rPr>
        <w:t>6</w:t>
      </w:r>
      <w:r>
        <w:rPr>
          <w:lang w:val="en-US"/>
        </w:rPr>
        <w:t>.1</w:t>
      </w:r>
      <w:r w:rsidR="00041D17">
        <w:rPr>
          <w:lang w:val="en-US"/>
        </w:rPr>
        <w:t>1</w:t>
      </w:r>
      <w:r>
        <w:rPr>
          <w:lang w:val="en-US"/>
        </w:rPr>
        <w:t xml:space="preserve"> </w:t>
      </w:r>
      <w:r w:rsidR="00041D17">
        <w:rPr>
          <w:lang w:val="en-US"/>
        </w:rPr>
        <w:t>t</w:t>
      </w:r>
      <w:r>
        <w:rPr>
          <w:lang w:val="en-US"/>
        </w:rPr>
        <w:t xml:space="preserve">he aforementioned effects result in a welfare </w:t>
      </w:r>
      <w:proofErr w:type="gramStart"/>
      <w:r>
        <w:rPr>
          <w:lang w:val="en-US"/>
        </w:rPr>
        <w:t>decrease</w:t>
      </w:r>
      <w:proofErr w:type="gramEnd"/>
      <w:r>
        <w:rPr>
          <w:lang w:val="en-US"/>
        </w:rPr>
        <w:t xml:space="preserve"> for consumers in all countries with Tanzania being an </w:t>
      </w:r>
      <w:r w:rsidR="00041D17">
        <w:rPr>
          <w:lang w:val="en-US"/>
        </w:rPr>
        <w:t>exception</w:t>
      </w:r>
      <w:r>
        <w:rPr>
          <w:lang w:val="en-US"/>
        </w:rPr>
        <w:t>.</w:t>
      </w:r>
      <w:r w:rsidRPr="000305A7">
        <w:rPr>
          <w:lang w:val="en-US"/>
        </w:rPr>
        <w:t xml:space="preserve"> </w:t>
      </w:r>
      <w:r>
        <w:rPr>
          <w:lang w:val="en-US"/>
        </w:rPr>
        <w:t>Tanzanian consumers are expected to benefit from the export barriers</w:t>
      </w:r>
      <w:r w:rsidR="00041D17">
        <w:rPr>
          <w:lang w:val="en-US"/>
        </w:rPr>
        <w:t>,</w:t>
      </w:r>
      <w:r>
        <w:rPr>
          <w:lang w:val="en-US"/>
        </w:rPr>
        <w:t xml:space="preserve"> and </w:t>
      </w:r>
      <w:r w:rsidR="00041D17">
        <w:rPr>
          <w:lang w:val="en-US"/>
        </w:rPr>
        <w:t xml:space="preserve">therefore, </w:t>
      </w:r>
      <w:r>
        <w:rPr>
          <w:lang w:val="en-US"/>
        </w:rPr>
        <w:lastRenderedPageBreak/>
        <w:t>their welfare is expected to increase.</w:t>
      </w:r>
      <w:r w:rsidRPr="000305A7">
        <w:rPr>
          <w:lang w:val="en-US"/>
        </w:rPr>
        <w:t xml:space="preserve"> </w:t>
      </w:r>
      <w:r>
        <w:rPr>
          <w:lang w:val="en-US"/>
        </w:rPr>
        <w:t xml:space="preserve">Consumers are thus expected to lose from a lack of alignment in the trade bloc in most countries beside Tanzania. </w:t>
      </w:r>
    </w:p>
    <w:p w14:paraId="392BA424" w14:textId="396F3AD3" w:rsidR="001501DC" w:rsidRDefault="001501DC" w:rsidP="007674A5">
      <w:pPr>
        <w:spacing w:after="0" w:line="276" w:lineRule="auto"/>
        <w:rPr>
          <w:lang w:val="en-US"/>
        </w:rPr>
      </w:pPr>
    </w:p>
    <w:p w14:paraId="039EA10D" w14:textId="103815B5" w:rsidR="00845403" w:rsidRDefault="00845403" w:rsidP="007674A5">
      <w:pPr>
        <w:spacing w:after="0" w:line="276" w:lineRule="auto"/>
        <w:jc w:val="both"/>
        <w:rPr>
          <w:lang w:val="en-US"/>
        </w:rPr>
      </w:pPr>
      <w:r>
        <w:rPr>
          <w:lang w:val="en-US"/>
        </w:rPr>
        <w:t xml:space="preserve">Table </w:t>
      </w:r>
      <w:r w:rsidR="00B84A59">
        <w:rPr>
          <w:lang w:val="en-US"/>
        </w:rPr>
        <w:t>6</w:t>
      </w:r>
      <w:r>
        <w:rPr>
          <w:lang w:val="en-US"/>
        </w:rPr>
        <w:t>.1</w:t>
      </w:r>
      <w:r w:rsidR="00041D17">
        <w:rPr>
          <w:lang w:val="en-US"/>
        </w:rPr>
        <w:t>0</w:t>
      </w:r>
      <w:r>
        <w:rPr>
          <w:lang w:val="en-US"/>
        </w:rPr>
        <w:t xml:space="preserve"> Percentage changes in </w:t>
      </w:r>
      <w:r w:rsidRPr="00C0529A">
        <w:rPr>
          <w:lang w:val="en-US"/>
        </w:rPr>
        <w:t>prices of consumption</w:t>
      </w:r>
      <w:r>
        <w:rPr>
          <w:lang w:val="en-US"/>
        </w:rPr>
        <w:t xml:space="preserve"> and consumption</w:t>
      </w:r>
    </w:p>
    <w:tbl>
      <w:tblPr>
        <w:tblStyle w:val="TableauGrille1Clair"/>
        <w:tblW w:w="0" w:type="auto"/>
        <w:tblLook w:val="04A0" w:firstRow="1" w:lastRow="0" w:firstColumn="1" w:lastColumn="0" w:noHBand="0" w:noVBand="1"/>
      </w:tblPr>
      <w:tblGrid>
        <w:gridCol w:w="2265"/>
        <w:gridCol w:w="2265"/>
        <w:gridCol w:w="2266"/>
        <w:gridCol w:w="2266"/>
      </w:tblGrid>
      <w:tr w:rsidR="00845403" w:rsidRPr="00797DAC" w14:paraId="089943C2" w14:textId="77777777" w:rsidTr="00041D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7952A9D" w14:textId="77777777" w:rsidR="00845403" w:rsidRDefault="00845403" w:rsidP="007674A5">
            <w:pPr>
              <w:spacing w:line="276" w:lineRule="auto"/>
              <w:jc w:val="both"/>
              <w:rPr>
                <w:lang w:val="en-US"/>
              </w:rPr>
            </w:pPr>
            <w:r>
              <w:rPr>
                <w:lang w:val="en-US"/>
              </w:rPr>
              <w:t>Country</w:t>
            </w:r>
          </w:p>
        </w:tc>
        <w:tc>
          <w:tcPr>
            <w:tcW w:w="2265" w:type="dxa"/>
          </w:tcPr>
          <w:p w14:paraId="3090C066" w14:textId="77777777" w:rsidR="00845403" w:rsidRDefault="00845403" w:rsidP="00041D17">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CET 75%</w:t>
            </w:r>
          </w:p>
        </w:tc>
        <w:tc>
          <w:tcPr>
            <w:tcW w:w="2266" w:type="dxa"/>
          </w:tcPr>
          <w:p w14:paraId="3C31CA2B" w14:textId="77777777" w:rsidR="00845403" w:rsidRDefault="00845403" w:rsidP="00041D17">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Change in prices of consumption % </w:t>
            </w:r>
          </w:p>
        </w:tc>
        <w:tc>
          <w:tcPr>
            <w:tcW w:w="2266" w:type="dxa"/>
          </w:tcPr>
          <w:p w14:paraId="5D25A78A" w14:textId="77777777" w:rsidR="00845403" w:rsidRDefault="00845403" w:rsidP="00041D17">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Change in consumption %</w:t>
            </w:r>
          </w:p>
        </w:tc>
      </w:tr>
      <w:tr w:rsidR="00845403" w14:paraId="7A9DF674" w14:textId="77777777" w:rsidTr="00041D17">
        <w:tc>
          <w:tcPr>
            <w:cnfStyle w:val="001000000000" w:firstRow="0" w:lastRow="0" w:firstColumn="1" w:lastColumn="0" w:oddVBand="0" w:evenVBand="0" w:oddHBand="0" w:evenHBand="0" w:firstRowFirstColumn="0" w:firstRowLastColumn="0" w:lastRowFirstColumn="0" w:lastRowLastColumn="0"/>
            <w:tcW w:w="2265" w:type="dxa"/>
          </w:tcPr>
          <w:p w14:paraId="7AC92F28" w14:textId="77777777" w:rsidR="00845403" w:rsidRDefault="00845403" w:rsidP="007674A5">
            <w:pPr>
              <w:spacing w:line="276" w:lineRule="auto"/>
              <w:jc w:val="both"/>
              <w:rPr>
                <w:lang w:val="en-US"/>
              </w:rPr>
            </w:pPr>
            <w:r>
              <w:rPr>
                <w:lang w:val="en-US"/>
              </w:rPr>
              <w:t>Burundi</w:t>
            </w:r>
          </w:p>
        </w:tc>
        <w:tc>
          <w:tcPr>
            <w:tcW w:w="2265" w:type="dxa"/>
          </w:tcPr>
          <w:p w14:paraId="13230EE4" w14:textId="77777777"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1B2ECA">
              <w:rPr>
                <w:lang w:val="en-US"/>
              </w:rPr>
              <w:t>330.20</w:t>
            </w:r>
          </w:p>
        </w:tc>
        <w:tc>
          <w:tcPr>
            <w:tcW w:w="2266" w:type="dxa"/>
          </w:tcPr>
          <w:p w14:paraId="42FEEFF5" w14:textId="5C872F23"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1701FD">
              <w:rPr>
                <w:lang w:val="en-US"/>
              </w:rPr>
              <w:t>2.1</w:t>
            </w:r>
            <w:r>
              <w:rPr>
                <w:lang w:val="en-US"/>
              </w:rPr>
              <w:t>9</w:t>
            </w:r>
          </w:p>
        </w:tc>
        <w:tc>
          <w:tcPr>
            <w:tcW w:w="2266" w:type="dxa"/>
          </w:tcPr>
          <w:p w14:paraId="49486D82" w14:textId="7B307275" w:rsidR="00845403" w:rsidRPr="001701FD"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386269">
              <w:rPr>
                <w:lang w:val="en-US"/>
              </w:rPr>
              <w:t>-0.6</w:t>
            </w:r>
            <w:r>
              <w:rPr>
                <w:lang w:val="en-US"/>
              </w:rPr>
              <w:t>6</w:t>
            </w:r>
          </w:p>
        </w:tc>
      </w:tr>
      <w:tr w:rsidR="00845403" w14:paraId="3049BCAC" w14:textId="77777777" w:rsidTr="00041D17">
        <w:tc>
          <w:tcPr>
            <w:cnfStyle w:val="001000000000" w:firstRow="0" w:lastRow="0" w:firstColumn="1" w:lastColumn="0" w:oddVBand="0" w:evenVBand="0" w:oddHBand="0" w:evenHBand="0" w:firstRowFirstColumn="0" w:firstRowLastColumn="0" w:lastRowFirstColumn="0" w:lastRowLastColumn="0"/>
            <w:tcW w:w="2265" w:type="dxa"/>
          </w:tcPr>
          <w:p w14:paraId="1904C55E" w14:textId="77777777" w:rsidR="00845403" w:rsidRDefault="00845403" w:rsidP="007674A5">
            <w:pPr>
              <w:spacing w:line="276" w:lineRule="auto"/>
              <w:jc w:val="both"/>
              <w:rPr>
                <w:lang w:val="en-US"/>
              </w:rPr>
            </w:pPr>
            <w:r>
              <w:rPr>
                <w:lang w:val="en-US"/>
              </w:rPr>
              <w:t>Kenya</w:t>
            </w:r>
          </w:p>
        </w:tc>
        <w:tc>
          <w:tcPr>
            <w:tcW w:w="2265" w:type="dxa"/>
          </w:tcPr>
          <w:p w14:paraId="67145920" w14:textId="77777777"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1B2ECA">
              <w:rPr>
                <w:lang w:val="en-US"/>
              </w:rPr>
              <w:t>495.00</w:t>
            </w:r>
          </w:p>
        </w:tc>
        <w:tc>
          <w:tcPr>
            <w:tcW w:w="2266" w:type="dxa"/>
          </w:tcPr>
          <w:p w14:paraId="12AC0063" w14:textId="492842A2"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1701FD">
              <w:rPr>
                <w:lang w:val="en-US"/>
              </w:rPr>
              <w:t>1.0</w:t>
            </w:r>
            <w:r>
              <w:rPr>
                <w:lang w:val="en-US"/>
              </w:rPr>
              <w:t>0</w:t>
            </w:r>
          </w:p>
        </w:tc>
        <w:tc>
          <w:tcPr>
            <w:tcW w:w="2266" w:type="dxa"/>
          </w:tcPr>
          <w:p w14:paraId="6B978EAF" w14:textId="13889E60" w:rsidR="00845403" w:rsidRPr="001701FD"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386269">
              <w:rPr>
                <w:lang w:val="en-US"/>
              </w:rPr>
              <w:t>-0.30</w:t>
            </w:r>
          </w:p>
        </w:tc>
      </w:tr>
      <w:tr w:rsidR="00845403" w14:paraId="68ACCF17" w14:textId="77777777" w:rsidTr="00041D17">
        <w:tc>
          <w:tcPr>
            <w:cnfStyle w:val="001000000000" w:firstRow="0" w:lastRow="0" w:firstColumn="1" w:lastColumn="0" w:oddVBand="0" w:evenVBand="0" w:oddHBand="0" w:evenHBand="0" w:firstRowFirstColumn="0" w:firstRowLastColumn="0" w:lastRowFirstColumn="0" w:lastRowLastColumn="0"/>
            <w:tcW w:w="2265" w:type="dxa"/>
          </w:tcPr>
          <w:p w14:paraId="17D7D7F2" w14:textId="77777777" w:rsidR="00845403" w:rsidRDefault="00845403" w:rsidP="007674A5">
            <w:pPr>
              <w:spacing w:line="276" w:lineRule="auto"/>
              <w:jc w:val="both"/>
              <w:rPr>
                <w:lang w:val="en-US"/>
              </w:rPr>
            </w:pPr>
            <w:r>
              <w:rPr>
                <w:lang w:val="en-US"/>
              </w:rPr>
              <w:t>Rwanda</w:t>
            </w:r>
          </w:p>
        </w:tc>
        <w:tc>
          <w:tcPr>
            <w:tcW w:w="2265" w:type="dxa"/>
          </w:tcPr>
          <w:p w14:paraId="4E842100" w14:textId="77777777"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1B2ECA">
              <w:rPr>
                <w:lang w:val="en-US"/>
              </w:rPr>
              <w:t>417.40</w:t>
            </w:r>
          </w:p>
        </w:tc>
        <w:tc>
          <w:tcPr>
            <w:tcW w:w="2266" w:type="dxa"/>
          </w:tcPr>
          <w:p w14:paraId="3DF2DEC8" w14:textId="2891106D"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1701FD">
              <w:rPr>
                <w:lang w:val="en-US"/>
              </w:rPr>
              <w:t>3.6</w:t>
            </w:r>
            <w:r>
              <w:rPr>
                <w:lang w:val="en-US"/>
              </w:rPr>
              <w:t>7</w:t>
            </w:r>
          </w:p>
        </w:tc>
        <w:tc>
          <w:tcPr>
            <w:tcW w:w="2266" w:type="dxa"/>
          </w:tcPr>
          <w:p w14:paraId="29597A12" w14:textId="51DFD8AF" w:rsidR="00845403" w:rsidRPr="001701FD"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386269">
              <w:rPr>
                <w:lang w:val="en-US"/>
              </w:rPr>
              <w:t>-1.10</w:t>
            </w:r>
          </w:p>
        </w:tc>
      </w:tr>
      <w:tr w:rsidR="00845403" w14:paraId="4E25BFE4" w14:textId="77777777" w:rsidTr="00041D17">
        <w:tc>
          <w:tcPr>
            <w:cnfStyle w:val="001000000000" w:firstRow="0" w:lastRow="0" w:firstColumn="1" w:lastColumn="0" w:oddVBand="0" w:evenVBand="0" w:oddHBand="0" w:evenHBand="0" w:firstRowFirstColumn="0" w:firstRowLastColumn="0" w:lastRowFirstColumn="0" w:lastRowLastColumn="0"/>
            <w:tcW w:w="2265" w:type="dxa"/>
          </w:tcPr>
          <w:p w14:paraId="48919B4B" w14:textId="77777777" w:rsidR="00845403" w:rsidRDefault="00845403" w:rsidP="007674A5">
            <w:pPr>
              <w:spacing w:line="276" w:lineRule="auto"/>
              <w:jc w:val="both"/>
              <w:rPr>
                <w:lang w:val="en-US"/>
              </w:rPr>
            </w:pPr>
            <w:r>
              <w:rPr>
                <w:lang w:val="en-US"/>
              </w:rPr>
              <w:t>Uganda</w:t>
            </w:r>
          </w:p>
        </w:tc>
        <w:tc>
          <w:tcPr>
            <w:tcW w:w="2265" w:type="dxa"/>
          </w:tcPr>
          <w:p w14:paraId="14FF6257" w14:textId="77777777"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1B2ECA">
              <w:rPr>
                <w:lang w:val="en-US"/>
              </w:rPr>
              <w:t>303.80</w:t>
            </w:r>
          </w:p>
        </w:tc>
        <w:tc>
          <w:tcPr>
            <w:tcW w:w="2266" w:type="dxa"/>
          </w:tcPr>
          <w:p w14:paraId="246C7222" w14:textId="602FFBB0"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1701FD">
              <w:rPr>
                <w:lang w:val="en-US"/>
              </w:rPr>
              <w:t>8.8</w:t>
            </w:r>
            <w:r>
              <w:rPr>
                <w:lang w:val="en-US"/>
              </w:rPr>
              <w:t>6</w:t>
            </w:r>
          </w:p>
        </w:tc>
        <w:tc>
          <w:tcPr>
            <w:tcW w:w="2266" w:type="dxa"/>
          </w:tcPr>
          <w:p w14:paraId="6F63439D" w14:textId="5B150EA6" w:rsidR="00845403" w:rsidRPr="001701FD"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386269">
              <w:rPr>
                <w:lang w:val="en-US"/>
              </w:rPr>
              <w:t>-2.6</w:t>
            </w:r>
            <w:r>
              <w:rPr>
                <w:lang w:val="en-US"/>
              </w:rPr>
              <w:t>6</w:t>
            </w:r>
          </w:p>
        </w:tc>
      </w:tr>
      <w:tr w:rsidR="00845403" w14:paraId="138F551C" w14:textId="77777777" w:rsidTr="00041D17">
        <w:tc>
          <w:tcPr>
            <w:cnfStyle w:val="001000000000" w:firstRow="0" w:lastRow="0" w:firstColumn="1" w:lastColumn="0" w:oddVBand="0" w:evenVBand="0" w:oddHBand="0" w:evenHBand="0" w:firstRowFirstColumn="0" w:firstRowLastColumn="0" w:lastRowFirstColumn="0" w:lastRowLastColumn="0"/>
            <w:tcW w:w="2265" w:type="dxa"/>
          </w:tcPr>
          <w:p w14:paraId="193F705D" w14:textId="77777777" w:rsidR="00845403" w:rsidRDefault="00845403" w:rsidP="007674A5">
            <w:pPr>
              <w:spacing w:line="276" w:lineRule="auto"/>
              <w:jc w:val="both"/>
              <w:rPr>
                <w:lang w:val="en-US"/>
              </w:rPr>
            </w:pPr>
            <w:r>
              <w:rPr>
                <w:lang w:val="en-US"/>
              </w:rPr>
              <w:t>Tanzania</w:t>
            </w:r>
          </w:p>
        </w:tc>
        <w:tc>
          <w:tcPr>
            <w:tcW w:w="2265" w:type="dxa"/>
          </w:tcPr>
          <w:p w14:paraId="31C64DCB" w14:textId="77777777"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1B2ECA">
              <w:rPr>
                <w:lang w:val="en-US"/>
              </w:rPr>
              <w:t>305.90</w:t>
            </w:r>
          </w:p>
        </w:tc>
        <w:tc>
          <w:tcPr>
            <w:tcW w:w="2266" w:type="dxa"/>
          </w:tcPr>
          <w:p w14:paraId="1FA32C74" w14:textId="2BD783D4"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1701FD">
              <w:rPr>
                <w:lang w:val="en-US"/>
              </w:rPr>
              <w:t>2.6</w:t>
            </w:r>
            <w:r>
              <w:rPr>
                <w:lang w:val="en-US"/>
              </w:rPr>
              <w:t>4</w:t>
            </w:r>
          </w:p>
        </w:tc>
        <w:tc>
          <w:tcPr>
            <w:tcW w:w="2266" w:type="dxa"/>
          </w:tcPr>
          <w:p w14:paraId="51ED3176" w14:textId="05E91D48" w:rsidR="00845403" w:rsidRPr="001701FD"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386269">
              <w:rPr>
                <w:lang w:val="en-US"/>
              </w:rPr>
              <w:t>0.79</w:t>
            </w:r>
          </w:p>
        </w:tc>
      </w:tr>
    </w:tbl>
    <w:p w14:paraId="7CC0D375" w14:textId="77777777" w:rsidR="00845403" w:rsidRDefault="00845403" w:rsidP="007674A5">
      <w:pPr>
        <w:spacing w:after="0" w:line="276" w:lineRule="auto"/>
        <w:jc w:val="both"/>
        <w:rPr>
          <w:lang w:val="en-US"/>
        </w:rPr>
      </w:pPr>
    </w:p>
    <w:p w14:paraId="0C7D29DE" w14:textId="3193BFA8" w:rsidR="00845403" w:rsidRDefault="00845403" w:rsidP="007674A5">
      <w:pPr>
        <w:spacing w:after="0" w:line="276" w:lineRule="auto"/>
        <w:jc w:val="both"/>
        <w:rPr>
          <w:lang w:val="en-US"/>
        </w:rPr>
      </w:pPr>
      <w:r>
        <w:rPr>
          <w:lang w:val="en-US"/>
        </w:rPr>
        <w:t xml:space="preserve">Table </w:t>
      </w:r>
      <w:r w:rsidR="00B84A59">
        <w:rPr>
          <w:lang w:val="en-US"/>
        </w:rPr>
        <w:t>6</w:t>
      </w:r>
      <w:r>
        <w:rPr>
          <w:lang w:val="en-US"/>
        </w:rPr>
        <w:t>.1</w:t>
      </w:r>
      <w:r w:rsidR="00041D17">
        <w:rPr>
          <w:lang w:val="en-US"/>
        </w:rPr>
        <w:t>1</w:t>
      </w:r>
      <w:r w:rsidRPr="00302C17">
        <w:rPr>
          <w:lang w:val="en-US"/>
        </w:rPr>
        <w:t xml:space="preserve"> </w:t>
      </w:r>
      <w:r>
        <w:rPr>
          <w:lang w:val="en-US"/>
        </w:rPr>
        <w:t>Change in consumer welfare</w:t>
      </w:r>
    </w:p>
    <w:tbl>
      <w:tblPr>
        <w:tblStyle w:val="TableauGrille1Clair"/>
        <w:tblW w:w="4530" w:type="dxa"/>
        <w:tblLook w:val="04A0" w:firstRow="1" w:lastRow="0" w:firstColumn="1" w:lastColumn="0" w:noHBand="0" w:noVBand="1"/>
      </w:tblPr>
      <w:tblGrid>
        <w:gridCol w:w="2265"/>
        <w:gridCol w:w="2265"/>
      </w:tblGrid>
      <w:tr w:rsidR="00845403" w14:paraId="1D198C36" w14:textId="77777777" w:rsidTr="00041D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8BBCE97" w14:textId="77777777" w:rsidR="00845403" w:rsidRDefault="00845403" w:rsidP="007674A5">
            <w:pPr>
              <w:spacing w:line="276" w:lineRule="auto"/>
              <w:jc w:val="both"/>
              <w:rPr>
                <w:lang w:val="en-US"/>
              </w:rPr>
            </w:pPr>
            <w:r>
              <w:rPr>
                <w:lang w:val="en-US"/>
              </w:rPr>
              <w:t>Country</w:t>
            </w:r>
          </w:p>
        </w:tc>
        <w:tc>
          <w:tcPr>
            <w:tcW w:w="2265" w:type="dxa"/>
          </w:tcPr>
          <w:p w14:paraId="17F13F64" w14:textId="6F4A970B" w:rsidR="00845403" w:rsidRDefault="00653C21" w:rsidP="00041D17">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USD</w:t>
            </w:r>
          </w:p>
        </w:tc>
      </w:tr>
      <w:tr w:rsidR="00845403" w14:paraId="67EC77DA" w14:textId="77777777" w:rsidTr="00041D17">
        <w:tc>
          <w:tcPr>
            <w:cnfStyle w:val="001000000000" w:firstRow="0" w:lastRow="0" w:firstColumn="1" w:lastColumn="0" w:oddVBand="0" w:evenVBand="0" w:oddHBand="0" w:evenHBand="0" w:firstRowFirstColumn="0" w:firstRowLastColumn="0" w:lastRowFirstColumn="0" w:lastRowLastColumn="0"/>
            <w:tcW w:w="2265" w:type="dxa"/>
          </w:tcPr>
          <w:p w14:paraId="7824C5E3" w14:textId="77777777" w:rsidR="00845403" w:rsidRDefault="00845403" w:rsidP="007674A5">
            <w:pPr>
              <w:spacing w:line="276" w:lineRule="auto"/>
              <w:jc w:val="both"/>
              <w:rPr>
                <w:lang w:val="en-US"/>
              </w:rPr>
            </w:pPr>
            <w:r>
              <w:rPr>
                <w:lang w:val="en-US"/>
              </w:rPr>
              <w:t>Burundi</w:t>
            </w:r>
          </w:p>
        </w:tc>
        <w:tc>
          <w:tcPr>
            <w:tcW w:w="2265" w:type="dxa"/>
          </w:tcPr>
          <w:p w14:paraId="35C8803D" w14:textId="77777777"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F300A4">
              <w:rPr>
                <w:lang w:val="en-US"/>
              </w:rPr>
              <w:t>-134201</w:t>
            </w:r>
            <w:r>
              <w:rPr>
                <w:lang w:val="en-US"/>
              </w:rPr>
              <w:t>0</w:t>
            </w:r>
          </w:p>
        </w:tc>
      </w:tr>
      <w:tr w:rsidR="00845403" w14:paraId="6BCA010C" w14:textId="77777777" w:rsidTr="00041D17">
        <w:tc>
          <w:tcPr>
            <w:cnfStyle w:val="001000000000" w:firstRow="0" w:lastRow="0" w:firstColumn="1" w:lastColumn="0" w:oddVBand="0" w:evenVBand="0" w:oddHBand="0" w:evenHBand="0" w:firstRowFirstColumn="0" w:firstRowLastColumn="0" w:lastRowFirstColumn="0" w:lastRowLastColumn="0"/>
            <w:tcW w:w="2265" w:type="dxa"/>
          </w:tcPr>
          <w:p w14:paraId="75BEE246" w14:textId="77777777" w:rsidR="00845403" w:rsidRDefault="00845403" w:rsidP="007674A5">
            <w:pPr>
              <w:spacing w:line="276" w:lineRule="auto"/>
              <w:jc w:val="both"/>
              <w:rPr>
                <w:lang w:val="en-US"/>
              </w:rPr>
            </w:pPr>
            <w:r>
              <w:rPr>
                <w:lang w:val="en-US"/>
              </w:rPr>
              <w:t>Kenya</w:t>
            </w:r>
          </w:p>
        </w:tc>
        <w:tc>
          <w:tcPr>
            <w:tcW w:w="2265" w:type="dxa"/>
          </w:tcPr>
          <w:p w14:paraId="36FB8FD7" w14:textId="77777777"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F300A4">
              <w:rPr>
                <w:lang w:val="en-US"/>
              </w:rPr>
              <w:t>-397293</w:t>
            </w:r>
            <w:r>
              <w:rPr>
                <w:lang w:val="en-US"/>
              </w:rPr>
              <w:t>0</w:t>
            </w:r>
          </w:p>
        </w:tc>
      </w:tr>
      <w:tr w:rsidR="00845403" w14:paraId="04F7D987" w14:textId="77777777" w:rsidTr="00041D17">
        <w:tc>
          <w:tcPr>
            <w:cnfStyle w:val="001000000000" w:firstRow="0" w:lastRow="0" w:firstColumn="1" w:lastColumn="0" w:oddVBand="0" w:evenVBand="0" w:oddHBand="0" w:evenHBand="0" w:firstRowFirstColumn="0" w:firstRowLastColumn="0" w:lastRowFirstColumn="0" w:lastRowLastColumn="0"/>
            <w:tcW w:w="2265" w:type="dxa"/>
          </w:tcPr>
          <w:p w14:paraId="3F971050" w14:textId="77777777" w:rsidR="00845403" w:rsidRDefault="00845403" w:rsidP="007674A5">
            <w:pPr>
              <w:spacing w:line="276" w:lineRule="auto"/>
              <w:jc w:val="both"/>
              <w:rPr>
                <w:lang w:val="en-US"/>
              </w:rPr>
            </w:pPr>
            <w:r>
              <w:rPr>
                <w:lang w:val="en-US"/>
              </w:rPr>
              <w:t>Rwanda</w:t>
            </w:r>
          </w:p>
        </w:tc>
        <w:tc>
          <w:tcPr>
            <w:tcW w:w="2265" w:type="dxa"/>
          </w:tcPr>
          <w:p w14:paraId="215996B8" w14:textId="77777777"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F300A4">
              <w:rPr>
                <w:lang w:val="en-US"/>
              </w:rPr>
              <w:t>383558</w:t>
            </w:r>
            <w:r>
              <w:rPr>
                <w:lang w:val="en-US"/>
              </w:rPr>
              <w:t>0</w:t>
            </w:r>
          </w:p>
        </w:tc>
      </w:tr>
      <w:tr w:rsidR="00845403" w14:paraId="4D56CA96" w14:textId="77777777" w:rsidTr="00041D17">
        <w:tc>
          <w:tcPr>
            <w:cnfStyle w:val="001000000000" w:firstRow="0" w:lastRow="0" w:firstColumn="1" w:lastColumn="0" w:oddVBand="0" w:evenVBand="0" w:oddHBand="0" w:evenHBand="0" w:firstRowFirstColumn="0" w:firstRowLastColumn="0" w:lastRowFirstColumn="0" w:lastRowLastColumn="0"/>
            <w:tcW w:w="2265" w:type="dxa"/>
          </w:tcPr>
          <w:p w14:paraId="3360CADD" w14:textId="77777777" w:rsidR="00845403" w:rsidRDefault="00845403" w:rsidP="007674A5">
            <w:pPr>
              <w:spacing w:line="276" w:lineRule="auto"/>
              <w:jc w:val="both"/>
              <w:rPr>
                <w:lang w:val="en-US"/>
              </w:rPr>
            </w:pPr>
            <w:r>
              <w:rPr>
                <w:lang w:val="en-US"/>
              </w:rPr>
              <w:t>Uganda</w:t>
            </w:r>
          </w:p>
        </w:tc>
        <w:tc>
          <w:tcPr>
            <w:tcW w:w="2265" w:type="dxa"/>
          </w:tcPr>
          <w:p w14:paraId="23534A51" w14:textId="77777777"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F300A4">
              <w:rPr>
                <w:lang w:val="en-US"/>
              </w:rPr>
              <w:t>-769795</w:t>
            </w:r>
            <w:r>
              <w:rPr>
                <w:lang w:val="en-US"/>
              </w:rPr>
              <w:t>0</w:t>
            </w:r>
          </w:p>
        </w:tc>
      </w:tr>
      <w:tr w:rsidR="00845403" w14:paraId="5E123FF7" w14:textId="77777777" w:rsidTr="00041D17">
        <w:tc>
          <w:tcPr>
            <w:cnfStyle w:val="001000000000" w:firstRow="0" w:lastRow="0" w:firstColumn="1" w:lastColumn="0" w:oddVBand="0" w:evenVBand="0" w:oddHBand="0" w:evenHBand="0" w:firstRowFirstColumn="0" w:firstRowLastColumn="0" w:lastRowFirstColumn="0" w:lastRowLastColumn="0"/>
            <w:tcW w:w="2265" w:type="dxa"/>
          </w:tcPr>
          <w:p w14:paraId="15A6A912" w14:textId="77777777" w:rsidR="00845403" w:rsidRDefault="00845403" w:rsidP="007674A5">
            <w:pPr>
              <w:spacing w:line="276" w:lineRule="auto"/>
              <w:jc w:val="both"/>
              <w:rPr>
                <w:lang w:val="en-US"/>
              </w:rPr>
            </w:pPr>
            <w:r>
              <w:rPr>
                <w:lang w:val="en-US"/>
              </w:rPr>
              <w:t>Tanzania</w:t>
            </w:r>
          </w:p>
        </w:tc>
        <w:tc>
          <w:tcPr>
            <w:tcW w:w="2265" w:type="dxa"/>
          </w:tcPr>
          <w:p w14:paraId="35B0E371" w14:textId="77777777"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F300A4">
              <w:rPr>
                <w:lang w:val="en-US"/>
              </w:rPr>
              <w:t>3669259</w:t>
            </w:r>
            <w:r>
              <w:rPr>
                <w:lang w:val="en-US"/>
              </w:rPr>
              <w:t>0</w:t>
            </w:r>
          </w:p>
        </w:tc>
      </w:tr>
    </w:tbl>
    <w:p w14:paraId="7D2CBF5E" w14:textId="77777777" w:rsidR="00845403" w:rsidRDefault="00845403" w:rsidP="007674A5">
      <w:pPr>
        <w:spacing w:after="0" w:line="276" w:lineRule="auto"/>
        <w:jc w:val="both"/>
        <w:rPr>
          <w:lang w:val="en-US"/>
        </w:rPr>
      </w:pPr>
    </w:p>
    <w:p w14:paraId="68268411" w14:textId="28A56E06" w:rsidR="00041D17" w:rsidRDefault="00041D17" w:rsidP="007674A5">
      <w:pPr>
        <w:spacing w:after="0" w:line="276" w:lineRule="auto"/>
        <w:jc w:val="both"/>
        <w:rPr>
          <w:lang w:val="en-US"/>
        </w:rPr>
      </w:pPr>
    </w:p>
    <w:p w14:paraId="16FC171F" w14:textId="0A26C1DE" w:rsidR="00041D17" w:rsidRPr="00BF4940" w:rsidRDefault="00041D17" w:rsidP="00041D17">
      <w:pPr>
        <w:spacing w:after="0" w:line="276" w:lineRule="auto"/>
        <w:jc w:val="both"/>
        <w:rPr>
          <w:i/>
          <w:iCs/>
          <w:lang w:val="en-US"/>
        </w:rPr>
      </w:pPr>
      <w:r w:rsidRPr="00BF4940">
        <w:rPr>
          <w:i/>
          <w:iCs/>
          <w:lang w:val="en-US"/>
        </w:rPr>
        <w:t xml:space="preserve">Effects on </w:t>
      </w:r>
      <w:r>
        <w:rPr>
          <w:i/>
          <w:iCs/>
          <w:lang w:val="en-US"/>
        </w:rPr>
        <w:t>product</w:t>
      </w:r>
      <w:r w:rsidRPr="00BF4940">
        <w:rPr>
          <w:i/>
          <w:iCs/>
          <w:lang w:val="en-US"/>
        </w:rPr>
        <w:t>ion</w:t>
      </w:r>
    </w:p>
    <w:p w14:paraId="38B674C8" w14:textId="7A615DCC" w:rsidR="00845403" w:rsidRDefault="00845403" w:rsidP="007674A5">
      <w:pPr>
        <w:spacing w:after="0" w:line="276" w:lineRule="auto"/>
        <w:jc w:val="both"/>
        <w:rPr>
          <w:lang w:val="en-US"/>
        </w:rPr>
      </w:pPr>
      <w:r>
        <w:rPr>
          <w:lang w:val="en-US"/>
        </w:rPr>
        <w:t xml:space="preserve">As can be seen in table </w:t>
      </w:r>
      <w:r w:rsidR="00B84A59">
        <w:rPr>
          <w:lang w:val="en-US"/>
        </w:rPr>
        <w:t>6</w:t>
      </w:r>
      <w:r>
        <w:rPr>
          <w:lang w:val="en-US"/>
        </w:rPr>
        <w:t>.1</w:t>
      </w:r>
      <w:r w:rsidR="00041D17">
        <w:rPr>
          <w:lang w:val="en-US"/>
        </w:rPr>
        <w:t>2</w:t>
      </w:r>
      <w:r>
        <w:rPr>
          <w:lang w:val="en-US"/>
        </w:rPr>
        <w:t xml:space="preserve"> the prices of production increase for most producers beside those in Tanzania, due to a drop in export demand</w:t>
      </w:r>
      <w:r w:rsidR="00041D17">
        <w:rPr>
          <w:lang w:val="en-US"/>
        </w:rPr>
        <w:t xml:space="preserve"> in this scenario</w:t>
      </w:r>
      <w:r>
        <w:rPr>
          <w:lang w:val="en-US"/>
        </w:rPr>
        <w:t xml:space="preserve">. While the production prices remain stable in Rwanda. In the other countries prices received by producers are expected to increase. The price changes do not lead to large production increases. Production volumes seem to remain </w:t>
      </w:r>
      <w:r w:rsidR="00041D17">
        <w:rPr>
          <w:lang w:val="en-US"/>
        </w:rPr>
        <w:t xml:space="preserve">rather </w:t>
      </w:r>
      <w:r>
        <w:rPr>
          <w:lang w:val="en-US"/>
        </w:rPr>
        <w:t xml:space="preserve">stable with small increases in Burundi and Uganda. </w:t>
      </w:r>
    </w:p>
    <w:p w14:paraId="23A3E209" w14:textId="77777777" w:rsidR="00653C21" w:rsidRDefault="00653C21" w:rsidP="007674A5">
      <w:pPr>
        <w:spacing w:after="0" w:line="276" w:lineRule="auto"/>
        <w:jc w:val="both"/>
        <w:rPr>
          <w:lang w:val="en-US"/>
        </w:rPr>
      </w:pPr>
    </w:p>
    <w:p w14:paraId="4AAAEB68" w14:textId="731F2012" w:rsidR="00845403" w:rsidRDefault="00845403" w:rsidP="007674A5">
      <w:pPr>
        <w:spacing w:after="0" w:line="276" w:lineRule="auto"/>
        <w:jc w:val="both"/>
        <w:rPr>
          <w:lang w:val="en-US"/>
        </w:rPr>
      </w:pPr>
      <w:r>
        <w:rPr>
          <w:lang w:val="en-US"/>
        </w:rPr>
        <w:t xml:space="preserve">Table </w:t>
      </w:r>
      <w:r w:rsidR="00B84A59">
        <w:rPr>
          <w:lang w:val="en-US"/>
        </w:rPr>
        <w:t>6</w:t>
      </w:r>
      <w:r>
        <w:rPr>
          <w:lang w:val="en-US"/>
        </w:rPr>
        <w:t>.1</w:t>
      </w:r>
      <w:r w:rsidR="00041D17">
        <w:rPr>
          <w:lang w:val="en-US"/>
        </w:rPr>
        <w:t>2</w:t>
      </w:r>
      <w:r>
        <w:rPr>
          <w:lang w:val="en-US"/>
        </w:rPr>
        <w:t xml:space="preserve"> Prices production, and change in production volume</w:t>
      </w:r>
    </w:p>
    <w:tbl>
      <w:tblPr>
        <w:tblStyle w:val="TableauGrille1Clair"/>
        <w:tblW w:w="9062" w:type="dxa"/>
        <w:tblLook w:val="04A0" w:firstRow="1" w:lastRow="0" w:firstColumn="1" w:lastColumn="0" w:noHBand="0" w:noVBand="1"/>
      </w:tblPr>
      <w:tblGrid>
        <w:gridCol w:w="2265"/>
        <w:gridCol w:w="2265"/>
        <w:gridCol w:w="2266"/>
        <w:gridCol w:w="2266"/>
      </w:tblGrid>
      <w:tr w:rsidR="00845403" w:rsidRPr="000305A7" w14:paraId="78DABE6C" w14:textId="77777777" w:rsidTr="00041D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A15CAF4" w14:textId="77777777" w:rsidR="00845403" w:rsidRDefault="00845403" w:rsidP="007674A5">
            <w:pPr>
              <w:spacing w:line="276" w:lineRule="auto"/>
              <w:jc w:val="both"/>
              <w:rPr>
                <w:lang w:val="en-US"/>
              </w:rPr>
            </w:pPr>
            <w:r>
              <w:rPr>
                <w:lang w:val="en-US"/>
              </w:rPr>
              <w:t>Country</w:t>
            </w:r>
          </w:p>
        </w:tc>
        <w:tc>
          <w:tcPr>
            <w:tcW w:w="2265" w:type="dxa"/>
          </w:tcPr>
          <w:p w14:paraId="5117A1C5" w14:textId="77777777" w:rsidR="00845403" w:rsidRDefault="00845403" w:rsidP="00041D17">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 CET 75%</w:t>
            </w:r>
          </w:p>
        </w:tc>
        <w:tc>
          <w:tcPr>
            <w:tcW w:w="2266" w:type="dxa"/>
          </w:tcPr>
          <w:p w14:paraId="12A5E613" w14:textId="77777777" w:rsidR="00845403" w:rsidRDefault="00845403" w:rsidP="00041D17">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Change in prices for producers % </w:t>
            </w:r>
          </w:p>
        </w:tc>
        <w:tc>
          <w:tcPr>
            <w:tcW w:w="2266" w:type="dxa"/>
          </w:tcPr>
          <w:p w14:paraId="017822C6" w14:textId="77777777" w:rsidR="00845403" w:rsidRDefault="00845403" w:rsidP="00041D17">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Change in production %</w:t>
            </w:r>
          </w:p>
        </w:tc>
      </w:tr>
      <w:tr w:rsidR="00845403" w14:paraId="2CF35636" w14:textId="77777777" w:rsidTr="00041D17">
        <w:tc>
          <w:tcPr>
            <w:cnfStyle w:val="001000000000" w:firstRow="0" w:lastRow="0" w:firstColumn="1" w:lastColumn="0" w:oddVBand="0" w:evenVBand="0" w:oddHBand="0" w:evenHBand="0" w:firstRowFirstColumn="0" w:firstRowLastColumn="0" w:lastRowFirstColumn="0" w:lastRowLastColumn="0"/>
            <w:tcW w:w="2265" w:type="dxa"/>
          </w:tcPr>
          <w:p w14:paraId="7AC833C9" w14:textId="77777777" w:rsidR="00845403" w:rsidRDefault="00845403" w:rsidP="007674A5">
            <w:pPr>
              <w:spacing w:line="276" w:lineRule="auto"/>
              <w:jc w:val="both"/>
              <w:rPr>
                <w:lang w:val="en-US"/>
              </w:rPr>
            </w:pPr>
            <w:r>
              <w:rPr>
                <w:lang w:val="en-US"/>
              </w:rPr>
              <w:t>Burundi</w:t>
            </w:r>
          </w:p>
        </w:tc>
        <w:tc>
          <w:tcPr>
            <w:tcW w:w="2265" w:type="dxa"/>
          </w:tcPr>
          <w:p w14:paraId="6D77A9D1" w14:textId="77777777"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626817">
              <w:rPr>
                <w:lang w:val="en-US"/>
              </w:rPr>
              <w:t>319.30</w:t>
            </w:r>
          </w:p>
        </w:tc>
        <w:tc>
          <w:tcPr>
            <w:tcW w:w="2266" w:type="dxa"/>
          </w:tcPr>
          <w:p w14:paraId="22BAA440" w14:textId="2D0BD845"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1</w:t>
            </w:r>
            <w:r w:rsidR="00041D17">
              <w:rPr>
                <w:rFonts w:ascii="Calibri" w:hAnsi="Calibri" w:cs="Calibri"/>
                <w:color w:val="000000"/>
              </w:rPr>
              <w:t>.</w:t>
            </w:r>
            <w:r>
              <w:rPr>
                <w:rFonts w:ascii="Calibri" w:hAnsi="Calibri" w:cs="Calibri"/>
                <w:color w:val="000000"/>
              </w:rPr>
              <w:t>73</w:t>
            </w:r>
          </w:p>
        </w:tc>
        <w:tc>
          <w:tcPr>
            <w:tcW w:w="2266" w:type="dxa"/>
          </w:tcPr>
          <w:p w14:paraId="6D3BDF53" w14:textId="28D3B302"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C39C2">
              <w:rPr>
                <w:lang w:val="en-US"/>
              </w:rPr>
              <w:t>0.1</w:t>
            </w:r>
            <w:r>
              <w:rPr>
                <w:lang w:val="en-US"/>
              </w:rPr>
              <w:t>8</w:t>
            </w:r>
          </w:p>
        </w:tc>
      </w:tr>
      <w:tr w:rsidR="00845403" w14:paraId="502C9862" w14:textId="77777777" w:rsidTr="00041D17">
        <w:tc>
          <w:tcPr>
            <w:cnfStyle w:val="001000000000" w:firstRow="0" w:lastRow="0" w:firstColumn="1" w:lastColumn="0" w:oddVBand="0" w:evenVBand="0" w:oddHBand="0" w:evenHBand="0" w:firstRowFirstColumn="0" w:firstRowLastColumn="0" w:lastRowFirstColumn="0" w:lastRowLastColumn="0"/>
            <w:tcW w:w="2265" w:type="dxa"/>
          </w:tcPr>
          <w:p w14:paraId="0E3F0E31" w14:textId="77777777" w:rsidR="00845403" w:rsidRDefault="00845403" w:rsidP="007674A5">
            <w:pPr>
              <w:spacing w:line="276" w:lineRule="auto"/>
              <w:jc w:val="both"/>
              <w:rPr>
                <w:lang w:val="en-US"/>
              </w:rPr>
            </w:pPr>
            <w:r>
              <w:rPr>
                <w:lang w:val="en-US"/>
              </w:rPr>
              <w:t>Kenya</w:t>
            </w:r>
          </w:p>
        </w:tc>
        <w:tc>
          <w:tcPr>
            <w:tcW w:w="2265" w:type="dxa"/>
          </w:tcPr>
          <w:p w14:paraId="24102699" w14:textId="77777777"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626817">
              <w:rPr>
                <w:lang w:val="en-US"/>
              </w:rPr>
              <w:t>743.10</w:t>
            </w:r>
          </w:p>
        </w:tc>
        <w:tc>
          <w:tcPr>
            <w:tcW w:w="2266" w:type="dxa"/>
          </w:tcPr>
          <w:p w14:paraId="1AA58949" w14:textId="65CE0E6A"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w:t>
            </w:r>
            <w:r w:rsidR="00041D17">
              <w:rPr>
                <w:rFonts w:ascii="Calibri" w:hAnsi="Calibri" w:cs="Calibri"/>
                <w:color w:val="000000"/>
              </w:rPr>
              <w:t>.</w:t>
            </w:r>
            <w:r>
              <w:rPr>
                <w:rFonts w:ascii="Calibri" w:hAnsi="Calibri" w:cs="Calibri"/>
                <w:color w:val="000000"/>
              </w:rPr>
              <w:t>80</w:t>
            </w:r>
          </w:p>
        </w:tc>
        <w:tc>
          <w:tcPr>
            <w:tcW w:w="2266" w:type="dxa"/>
          </w:tcPr>
          <w:p w14:paraId="5B9076DB" w14:textId="03DF4E83"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C39C2">
              <w:rPr>
                <w:lang w:val="en-US"/>
              </w:rPr>
              <w:t>0.08</w:t>
            </w:r>
          </w:p>
        </w:tc>
      </w:tr>
      <w:tr w:rsidR="00845403" w14:paraId="24B655B9" w14:textId="77777777" w:rsidTr="00041D17">
        <w:tc>
          <w:tcPr>
            <w:cnfStyle w:val="001000000000" w:firstRow="0" w:lastRow="0" w:firstColumn="1" w:lastColumn="0" w:oddVBand="0" w:evenVBand="0" w:oddHBand="0" w:evenHBand="0" w:firstRowFirstColumn="0" w:firstRowLastColumn="0" w:lastRowFirstColumn="0" w:lastRowLastColumn="0"/>
            <w:tcW w:w="2265" w:type="dxa"/>
          </w:tcPr>
          <w:p w14:paraId="59DEC5DC" w14:textId="77777777" w:rsidR="00845403" w:rsidRDefault="00845403" w:rsidP="007674A5">
            <w:pPr>
              <w:spacing w:line="276" w:lineRule="auto"/>
              <w:jc w:val="both"/>
              <w:rPr>
                <w:lang w:val="en-US"/>
              </w:rPr>
            </w:pPr>
            <w:r>
              <w:rPr>
                <w:lang w:val="en-US"/>
              </w:rPr>
              <w:t>Rwanda</w:t>
            </w:r>
          </w:p>
        </w:tc>
        <w:tc>
          <w:tcPr>
            <w:tcW w:w="2265" w:type="dxa"/>
          </w:tcPr>
          <w:p w14:paraId="52597617" w14:textId="77777777"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626817">
              <w:rPr>
                <w:lang w:val="en-US"/>
              </w:rPr>
              <w:t>191.70</w:t>
            </w:r>
          </w:p>
        </w:tc>
        <w:tc>
          <w:tcPr>
            <w:tcW w:w="2266" w:type="dxa"/>
          </w:tcPr>
          <w:p w14:paraId="4D144325" w14:textId="064A2730"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w:t>
            </w:r>
            <w:r w:rsidR="00041D17">
              <w:rPr>
                <w:rFonts w:ascii="Calibri" w:hAnsi="Calibri" w:cs="Calibri"/>
                <w:color w:val="000000"/>
              </w:rPr>
              <w:t>.</w:t>
            </w:r>
            <w:r>
              <w:rPr>
                <w:rFonts w:ascii="Calibri" w:hAnsi="Calibri" w:cs="Calibri"/>
                <w:color w:val="000000"/>
              </w:rPr>
              <w:t>02</w:t>
            </w:r>
          </w:p>
        </w:tc>
        <w:tc>
          <w:tcPr>
            <w:tcW w:w="2266" w:type="dxa"/>
          </w:tcPr>
          <w:p w14:paraId="1D60C6C6" w14:textId="03A59F5C"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C39C2">
              <w:rPr>
                <w:lang w:val="en-US"/>
              </w:rPr>
              <w:t>0.00</w:t>
            </w:r>
          </w:p>
        </w:tc>
      </w:tr>
      <w:tr w:rsidR="00845403" w14:paraId="27737933" w14:textId="77777777" w:rsidTr="00041D17">
        <w:tc>
          <w:tcPr>
            <w:cnfStyle w:val="001000000000" w:firstRow="0" w:lastRow="0" w:firstColumn="1" w:lastColumn="0" w:oddVBand="0" w:evenVBand="0" w:oddHBand="0" w:evenHBand="0" w:firstRowFirstColumn="0" w:firstRowLastColumn="0" w:lastRowFirstColumn="0" w:lastRowLastColumn="0"/>
            <w:tcW w:w="2265" w:type="dxa"/>
          </w:tcPr>
          <w:p w14:paraId="0203721A" w14:textId="77777777" w:rsidR="00845403" w:rsidRDefault="00845403" w:rsidP="007674A5">
            <w:pPr>
              <w:spacing w:line="276" w:lineRule="auto"/>
              <w:jc w:val="both"/>
              <w:rPr>
                <w:lang w:val="en-US"/>
              </w:rPr>
            </w:pPr>
            <w:r>
              <w:rPr>
                <w:lang w:val="en-US"/>
              </w:rPr>
              <w:t>Uganda</w:t>
            </w:r>
          </w:p>
        </w:tc>
        <w:tc>
          <w:tcPr>
            <w:tcW w:w="2265" w:type="dxa"/>
          </w:tcPr>
          <w:p w14:paraId="593D0564" w14:textId="77777777"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E07A1D">
              <w:rPr>
                <w:lang w:val="en-US"/>
              </w:rPr>
              <w:t>247.30</w:t>
            </w:r>
          </w:p>
        </w:tc>
        <w:tc>
          <w:tcPr>
            <w:tcW w:w="2266" w:type="dxa"/>
          </w:tcPr>
          <w:p w14:paraId="1504C525" w14:textId="495CC04D"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4</w:t>
            </w:r>
            <w:r w:rsidR="00041D17">
              <w:rPr>
                <w:rFonts w:ascii="Calibri" w:hAnsi="Calibri" w:cs="Calibri"/>
                <w:color w:val="000000"/>
              </w:rPr>
              <w:t>.</w:t>
            </w:r>
            <w:r>
              <w:rPr>
                <w:rFonts w:ascii="Calibri" w:hAnsi="Calibri" w:cs="Calibri"/>
                <w:color w:val="000000"/>
              </w:rPr>
              <w:t>80</w:t>
            </w:r>
          </w:p>
        </w:tc>
        <w:tc>
          <w:tcPr>
            <w:tcW w:w="2266" w:type="dxa"/>
          </w:tcPr>
          <w:p w14:paraId="730BD190" w14:textId="238A171E"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C39C2">
              <w:rPr>
                <w:lang w:val="en-US"/>
              </w:rPr>
              <w:t>0.50</w:t>
            </w:r>
          </w:p>
        </w:tc>
      </w:tr>
      <w:tr w:rsidR="00845403" w14:paraId="5DCBA976" w14:textId="77777777" w:rsidTr="00041D17">
        <w:tc>
          <w:tcPr>
            <w:cnfStyle w:val="001000000000" w:firstRow="0" w:lastRow="0" w:firstColumn="1" w:lastColumn="0" w:oddVBand="0" w:evenVBand="0" w:oddHBand="0" w:evenHBand="0" w:firstRowFirstColumn="0" w:firstRowLastColumn="0" w:lastRowFirstColumn="0" w:lastRowLastColumn="0"/>
            <w:tcW w:w="2265" w:type="dxa"/>
          </w:tcPr>
          <w:p w14:paraId="13FD64FC" w14:textId="77777777" w:rsidR="00845403" w:rsidRDefault="00845403" w:rsidP="007674A5">
            <w:pPr>
              <w:spacing w:line="276" w:lineRule="auto"/>
              <w:jc w:val="both"/>
              <w:rPr>
                <w:lang w:val="en-US"/>
              </w:rPr>
            </w:pPr>
            <w:r>
              <w:rPr>
                <w:lang w:val="en-US"/>
              </w:rPr>
              <w:t>Tanzania</w:t>
            </w:r>
          </w:p>
        </w:tc>
        <w:tc>
          <w:tcPr>
            <w:tcW w:w="2265" w:type="dxa"/>
          </w:tcPr>
          <w:p w14:paraId="7B17C7A6" w14:textId="77777777"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E07A1D">
              <w:rPr>
                <w:lang w:val="en-US"/>
              </w:rPr>
              <w:t>311.30</w:t>
            </w:r>
          </w:p>
        </w:tc>
        <w:tc>
          <w:tcPr>
            <w:tcW w:w="2266" w:type="dxa"/>
          </w:tcPr>
          <w:p w14:paraId="5A531CAB" w14:textId="435C5CB1"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-3</w:t>
            </w:r>
            <w:r w:rsidR="00041D17">
              <w:rPr>
                <w:rFonts w:ascii="Calibri" w:hAnsi="Calibri" w:cs="Calibri"/>
                <w:color w:val="000000"/>
              </w:rPr>
              <w:t>.</w:t>
            </w:r>
            <w:r>
              <w:rPr>
                <w:rFonts w:ascii="Calibri" w:hAnsi="Calibri" w:cs="Calibri"/>
                <w:color w:val="000000"/>
              </w:rPr>
              <w:t>28</w:t>
            </w:r>
          </w:p>
        </w:tc>
        <w:tc>
          <w:tcPr>
            <w:tcW w:w="2266" w:type="dxa"/>
          </w:tcPr>
          <w:p w14:paraId="417FC595" w14:textId="3A7487CA"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C39C2">
              <w:rPr>
                <w:lang w:val="en-US"/>
              </w:rPr>
              <w:t>-0.3</w:t>
            </w:r>
            <w:r>
              <w:rPr>
                <w:lang w:val="en-US"/>
              </w:rPr>
              <w:t>2</w:t>
            </w:r>
          </w:p>
        </w:tc>
      </w:tr>
    </w:tbl>
    <w:p w14:paraId="693106E1" w14:textId="77777777" w:rsidR="00845403" w:rsidRDefault="00845403" w:rsidP="007674A5">
      <w:pPr>
        <w:spacing w:after="0" w:line="276" w:lineRule="auto"/>
        <w:jc w:val="both"/>
        <w:rPr>
          <w:lang w:val="en-US"/>
        </w:rPr>
      </w:pPr>
    </w:p>
    <w:p w14:paraId="18E1DEFA" w14:textId="10C45689" w:rsidR="00845403" w:rsidRDefault="00845403" w:rsidP="007674A5">
      <w:pPr>
        <w:spacing w:after="0" w:line="276" w:lineRule="auto"/>
        <w:jc w:val="both"/>
        <w:rPr>
          <w:lang w:val="en-US"/>
        </w:rPr>
      </w:pPr>
      <w:r>
        <w:rPr>
          <w:lang w:val="en-US"/>
        </w:rPr>
        <w:t xml:space="preserve">Table </w:t>
      </w:r>
      <w:r w:rsidR="00B84A59">
        <w:rPr>
          <w:lang w:val="en-US"/>
        </w:rPr>
        <w:t>6</w:t>
      </w:r>
      <w:r>
        <w:rPr>
          <w:lang w:val="en-US"/>
        </w:rPr>
        <w:t>.</w:t>
      </w:r>
      <w:r w:rsidR="00B84A59">
        <w:rPr>
          <w:lang w:val="en-US"/>
        </w:rPr>
        <w:t>1</w:t>
      </w:r>
      <w:r w:rsidR="00041D17">
        <w:rPr>
          <w:lang w:val="en-US"/>
        </w:rPr>
        <w:t>3</w:t>
      </w:r>
      <w:r>
        <w:rPr>
          <w:lang w:val="en-US"/>
        </w:rPr>
        <w:t xml:space="preserve"> show</w:t>
      </w:r>
      <w:r w:rsidR="00041D17">
        <w:rPr>
          <w:lang w:val="en-US"/>
        </w:rPr>
        <w:t>s</w:t>
      </w:r>
      <w:r>
        <w:rPr>
          <w:lang w:val="en-US"/>
        </w:rPr>
        <w:t xml:space="preserve"> the welfare changes </w:t>
      </w:r>
      <w:r w:rsidR="00041D17">
        <w:rPr>
          <w:lang w:val="en-US"/>
        </w:rPr>
        <w:t>in this scenario</w:t>
      </w:r>
      <w:r>
        <w:rPr>
          <w:lang w:val="en-US"/>
        </w:rPr>
        <w:t xml:space="preserve"> Burundian; Kenyan, and Ugandan rice farmers benefit from increased internal tariffs. While Rwandan and Tanzanian farmers are expected to lose welfare. As expected, an increase in tariffs will increase the tariff revenue.</w:t>
      </w:r>
      <w:r w:rsidRPr="00F749A8">
        <w:rPr>
          <w:lang w:val="en-US"/>
        </w:rPr>
        <w:t xml:space="preserve"> </w:t>
      </w:r>
      <w:r>
        <w:rPr>
          <w:lang w:val="en-US"/>
        </w:rPr>
        <w:t xml:space="preserve">Total welfare is expected to suffer except in Tanzania. With the largest losses in welfare being in the countries with already high transaction costs. </w:t>
      </w:r>
    </w:p>
    <w:p w14:paraId="57387D71" w14:textId="77777777" w:rsidR="00041D17" w:rsidRDefault="00041D17" w:rsidP="007674A5">
      <w:pPr>
        <w:spacing w:after="0" w:line="276" w:lineRule="auto"/>
        <w:jc w:val="both"/>
        <w:rPr>
          <w:lang w:val="en-US"/>
        </w:rPr>
      </w:pPr>
    </w:p>
    <w:p w14:paraId="30C6C0CC" w14:textId="77777777" w:rsidR="00041D17" w:rsidRDefault="00041D17">
      <w:pPr>
        <w:rPr>
          <w:lang w:val="en-US"/>
        </w:rPr>
      </w:pPr>
      <w:r>
        <w:rPr>
          <w:lang w:val="en-US"/>
        </w:rPr>
        <w:br w:type="page"/>
      </w:r>
    </w:p>
    <w:p w14:paraId="2C33CC40" w14:textId="449F5D30" w:rsidR="00845403" w:rsidRDefault="00845403" w:rsidP="007674A5">
      <w:pPr>
        <w:spacing w:after="0" w:line="276" w:lineRule="auto"/>
        <w:jc w:val="both"/>
        <w:rPr>
          <w:lang w:val="en-US"/>
        </w:rPr>
      </w:pPr>
      <w:r>
        <w:rPr>
          <w:lang w:val="en-US"/>
        </w:rPr>
        <w:lastRenderedPageBreak/>
        <w:t xml:space="preserve">Table </w:t>
      </w:r>
      <w:r w:rsidR="00B84A59">
        <w:rPr>
          <w:lang w:val="en-US"/>
        </w:rPr>
        <w:t>6</w:t>
      </w:r>
      <w:r>
        <w:rPr>
          <w:lang w:val="en-US"/>
        </w:rPr>
        <w:t>.1</w:t>
      </w:r>
      <w:r w:rsidR="00041D17">
        <w:rPr>
          <w:lang w:val="en-US"/>
        </w:rPr>
        <w:t>3</w:t>
      </w:r>
      <w:r w:rsidRPr="00302C17">
        <w:rPr>
          <w:lang w:val="en-US"/>
        </w:rPr>
        <w:t xml:space="preserve"> </w:t>
      </w:r>
      <w:r>
        <w:rPr>
          <w:lang w:val="en-US"/>
        </w:rPr>
        <w:t>Change in producer welfare, tariff revenue, and total welfare</w:t>
      </w:r>
    </w:p>
    <w:tbl>
      <w:tblPr>
        <w:tblStyle w:val="TableauGrille1Clair"/>
        <w:tblW w:w="9052" w:type="dxa"/>
        <w:tblLook w:val="04A0" w:firstRow="1" w:lastRow="0" w:firstColumn="1" w:lastColumn="0" w:noHBand="0" w:noVBand="1"/>
      </w:tblPr>
      <w:tblGrid>
        <w:gridCol w:w="2263"/>
        <w:gridCol w:w="2263"/>
        <w:gridCol w:w="2263"/>
        <w:gridCol w:w="2263"/>
      </w:tblGrid>
      <w:tr w:rsidR="00845403" w:rsidRPr="008238F0" w14:paraId="70673E28" w14:textId="77777777" w:rsidTr="00041D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A2F8C43" w14:textId="77777777" w:rsidR="00845403" w:rsidRDefault="00845403" w:rsidP="007674A5">
            <w:pPr>
              <w:spacing w:line="276" w:lineRule="auto"/>
              <w:jc w:val="both"/>
              <w:rPr>
                <w:lang w:val="en-US"/>
              </w:rPr>
            </w:pPr>
            <w:r>
              <w:rPr>
                <w:lang w:val="en-US"/>
              </w:rPr>
              <w:t>Country</w:t>
            </w:r>
          </w:p>
        </w:tc>
        <w:tc>
          <w:tcPr>
            <w:tcW w:w="2263" w:type="dxa"/>
          </w:tcPr>
          <w:p w14:paraId="6D24DE73" w14:textId="7D3074CD" w:rsidR="00845403" w:rsidRDefault="00845403" w:rsidP="00041D17">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Change in producer welfare </w:t>
            </w:r>
            <w:r w:rsidR="00653C21">
              <w:rPr>
                <w:lang w:val="en-US"/>
              </w:rPr>
              <w:t>USD</w:t>
            </w:r>
          </w:p>
        </w:tc>
        <w:tc>
          <w:tcPr>
            <w:tcW w:w="2263" w:type="dxa"/>
          </w:tcPr>
          <w:p w14:paraId="3A76C223" w14:textId="0CD7D8DA" w:rsidR="00845403" w:rsidRDefault="00845403" w:rsidP="00041D17">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Change in tariff revenue </w:t>
            </w:r>
            <w:r w:rsidR="00653C21">
              <w:rPr>
                <w:lang w:val="en-US"/>
              </w:rPr>
              <w:t>USD</w:t>
            </w:r>
          </w:p>
        </w:tc>
        <w:tc>
          <w:tcPr>
            <w:tcW w:w="2263" w:type="dxa"/>
          </w:tcPr>
          <w:p w14:paraId="790282F7" w14:textId="48D62FF1" w:rsidR="00845403" w:rsidRDefault="00845403" w:rsidP="00041D17">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Change in total welfare </w:t>
            </w:r>
            <w:r w:rsidR="00653C21">
              <w:rPr>
                <w:lang w:val="en-US"/>
              </w:rPr>
              <w:t>USD</w:t>
            </w:r>
          </w:p>
        </w:tc>
      </w:tr>
      <w:tr w:rsidR="00845403" w14:paraId="6FA456AA" w14:textId="77777777" w:rsidTr="00041D17">
        <w:tc>
          <w:tcPr>
            <w:cnfStyle w:val="001000000000" w:firstRow="0" w:lastRow="0" w:firstColumn="1" w:lastColumn="0" w:oddVBand="0" w:evenVBand="0" w:oddHBand="0" w:evenHBand="0" w:firstRowFirstColumn="0" w:firstRowLastColumn="0" w:lastRowFirstColumn="0" w:lastRowLastColumn="0"/>
            <w:tcW w:w="2263" w:type="dxa"/>
          </w:tcPr>
          <w:p w14:paraId="43C86B42" w14:textId="77777777" w:rsidR="00845403" w:rsidRDefault="00845403" w:rsidP="007674A5">
            <w:pPr>
              <w:spacing w:line="276" w:lineRule="auto"/>
              <w:jc w:val="both"/>
              <w:rPr>
                <w:lang w:val="en-US"/>
              </w:rPr>
            </w:pPr>
            <w:r>
              <w:rPr>
                <w:lang w:val="en-US"/>
              </w:rPr>
              <w:t>Burundi</w:t>
            </w:r>
          </w:p>
        </w:tc>
        <w:tc>
          <w:tcPr>
            <w:tcW w:w="2263" w:type="dxa"/>
          </w:tcPr>
          <w:p w14:paraId="7AC79E03" w14:textId="77777777"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892CAA">
              <w:rPr>
                <w:lang w:val="en-US"/>
              </w:rPr>
              <w:t>944272</w:t>
            </w:r>
          </w:p>
        </w:tc>
        <w:tc>
          <w:tcPr>
            <w:tcW w:w="2263" w:type="dxa"/>
          </w:tcPr>
          <w:p w14:paraId="5705CD87" w14:textId="77777777" w:rsidR="00845403" w:rsidRPr="00892CAA"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5F602E">
              <w:rPr>
                <w:lang w:val="en-US"/>
              </w:rPr>
              <w:t>8745</w:t>
            </w:r>
            <w:r>
              <w:rPr>
                <w:lang w:val="en-US"/>
              </w:rPr>
              <w:t>6</w:t>
            </w:r>
          </w:p>
        </w:tc>
        <w:tc>
          <w:tcPr>
            <w:tcW w:w="2263" w:type="dxa"/>
          </w:tcPr>
          <w:p w14:paraId="14AA9860" w14:textId="77777777" w:rsidR="00845403" w:rsidRPr="00892CAA"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AE2A6E">
              <w:rPr>
                <w:lang w:val="en-US"/>
              </w:rPr>
              <w:t>-388988</w:t>
            </w:r>
          </w:p>
        </w:tc>
      </w:tr>
      <w:tr w:rsidR="00845403" w14:paraId="64D1E924" w14:textId="77777777" w:rsidTr="00041D17">
        <w:tc>
          <w:tcPr>
            <w:cnfStyle w:val="001000000000" w:firstRow="0" w:lastRow="0" w:firstColumn="1" w:lastColumn="0" w:oddVBand="0" w:evenVBand="0" w:oddHBand="0" w:evenHBand="0" w:firstRowFirstColumn="0" w:firstRowLastColumn="0" w:lastRowFirstColumn="0" w:lastRowLastColumn="0"/>
            <w:tcW w:w="2263" w:type="dxa"/>
          </w:tcPr>
          <w:p w14:paraId="0E9DB604" w14:textId="77777777" w:rsidR="00845403" w:rsidRDefault="00845403" w:rsidP="007674A5">
            <w:pPr>
              <w:spacing w:line="276" w:lineRule="auto"/>
              <w:jc w:val="both"/>
              <w:rPr>
                <w:lang w:val="en-US"/>
              </w:rPr>
            </w:pPr>
            <w:r>
              <w:rPr>
                <w:lang w:val="en-US"/>
              </w:rPr>
              <w:t>Kenya</w:t>
            </w:r>
          </w:p>
        </w:tc>
        <w:tc>
          <w:tcPr>
            <w:tcW w:w="2263" w:type="dxa"/>
          </w:tcPr>
          <w:p w14:paraId="535C6D7A" w14:textId="77777777"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892CAA">
              <w:rPr>
                <w:lang w:val="en-US"/>
              </w:rPr>
              <w:t>1172485</w:t>
            </w:r>
          </w:p>
        </w:tc>
        <w:tc>
          <w:tcPr>
            <w:tcW w:w="2263" w:type="dxa"/>
          </w:tcPr>
          <w:p w14:paraId="1BE0B9BD" w14:textId="77777777" w:rsidR="00845403" w:rsidRPr="00892CAA"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5F602E">
              <w:rPr>
                <w:lang w:val="en-US"/>
              </w:rPr>
              <w:t>319564</w:t>
            </w:r>
          </w:p>
        </w:tc>
        <w:tc>
          <w:tcPr>
            <w:tcW w:w="2263" w:type="dxa"/>
          </w:tcPr>
          <w:p w14:paraId="17424807" w14:textId="77777777" w:rsidR="00845403" w:rsidRPr="00892CAA"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AE2A6E">
              <w:rPr>
                <w:lang w:val="en-US"/>
              </w:rPr>
              <w:t>-248088</w:t>
            </w:r>
            <w:r>
              <w:rPr>
                <w:lang w:val="en-US"/>
              </w:rPr>
              <w:t>0</w:t>
            </w:r>
          </w:p>
        </w:tc>
      </w:tr>
      <w:tr w:rsidR="00845403" w14:paraId="10775962" w14:textId="77777777" w:rsidTr="00041D17">
        <w:tc>
          <w:tcPr>
            <w:cnfStyle w:val="001000000000" w:firstRow="0" w:lastRow="0" w:firstColumn="1" w:lastColumn="0" w:oddVBand="0" w:evenVBand="0" w:oddHBand="0" w:evenHBand="0" w:firstRowFirstColumn="0" w:firstRowLastColumn="0" w:lastRowFirstColumn="0" w:lastRowLastColumn="0"/>
            <w:tcW w:w="2263" w:type="dxa"/>
          </w:tcPr>
          <w:p w14:paraId="63E9F78C" w14:textId="77777777" w:rsidR="00845403" w:rsidRDefault="00845403" w:rsidP="007674A5">
            <w:pPr>
              <w:spacing w:line="276" w:lineRule="auto"/>
              <w:jc w:val="both"/>
              <w:rPr>
                <w:lang w:val="en-US"/>
              </w:rPr>
            </w:pPr>
            <w:r>
              <w:rPr>
                <w:lang w:val="en-US"/>
              </w:rPr>
              <w:t>Rwanda</w:t>
            </w:r>
          </w:p>
        </w:tc>
        <w:tc>
          <w:tcPr>
            <w:tcW w:w="2263" w:type="dxa"/>
          </w:tcPr>
          <w:p w14:paraId="21CA9E29" w14:textId="77777777"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892CAA">
              <w:rPr>
                <w:lang w:val="en-US"/>
              </w:rPr>
              <w:t>-660</w:t>
            </w:r>
            <w:r>
              <w:rPr>
                <w:lang w:val="en-US"/>
              </w:rPr>
              <w:t>5</w:t>
            </w:r>
          </w:p>
        </w:tc>
        <w:tc>
          <w:tcPr>
            <w:tcW w:w="2263" w:type="dxa"/>
          </w:tcPr>
          <w:p w14:paraId="75225EBD" w14:textId="77777777" w:rsidR="00845403" w:rsidRPr="00892CAA"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5F602E">
              <w:rPr>
                <w:lang w:val="en-US"/>
              </w:rPr>
              <w:t>3652609</w:t>
            </w:r>
          </w:p>
        </w:tc>
        <w:tc>
          <w:tcPr>
            <w:tcW w:w="2263" w:type="dxa"/>
          </w:tcPr>
          <w:p w14:paraId="42995C51" w14:textId="77777777" w:rsidR="00845403" w:rsidRPr="00892CAA"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AE2A6E">
              <w:rPr>
                <w:lang w:val="en-US"/>
              </w:rPr>
              <w:t>18957</w:t>
            </w:r>
            <w:r>
              <w:rPr>
                <w:lang w:val="en-US"/>
              </w:rPr>
              <w:t>3</w:t>
            </w:r>
          </w:p>
        </w:tc>
      </w:tr>
      <w:tr w:rsidR="00845403" w14:paraId="28BEF0CB" w14:textId="77777777" w:rsidTr="00041D17">
        <w:tc>
          <w:tcPr>
            <w:cnfStyle w:val="001000000000" w:firstRow="0" w:lastRow="0" w:firstColumn="1" w:lastColumn="0" w:oddVBand="0" w:evenVBand="0" w:oddHBand="0" w:evenHBand="0" w:firstRowFirstColumn="0" w:firstRowLastColumn="0" w:lastRowFirstColumn="0" w:lastRowLastColumn="0"/>
            <w:tcW w:w="2263" w:type="dxa"/>
          </w:tcPr>
          <w:p w14:paraId="4DACC2CB" w14:textId="77777777" w:rsidR="00845403" w:rsidRDefault="00845403" w:rsidP="007674A5">
            <w:pPr>
              <w:spacing w:line="276" w:lineRule="auto"/>
              <w:jc w:val="both"/>
              <w:rPr>
                <w:lang w:val="en-US"/>
              </w:rPr>
            </w:pPr>
            <w:r>
              <w:rPr>
                <w:lang w:val="en-US"/>
              </w:rPr>
              <w:t>Uganda</w:t>
            </w:r>
          </w:p>
        </w:tc>
        <w:tc>
          <w:tcPr>
            <w:tcW w:w="2263" w:type="dxa"/>
          </w:tcPr>
          <w:p w14:paraId="77B9B671" w14:textId="77777777"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892CAA">
              <w:rPr>
                <w:lang w:val="en-US"/>
              </w:rPr>
              <w:t>392959</w:t>
            </w:r>
          </w:p>
        </w:tc>
        <w:tc>
          <w:tcPr>
            <w:tcW w:w="2263" w:type="dxa"/>
          </w:tcPr>
          <w:p w14:paraId="2A98FEF2" w14:textId="77777777" w:rsidR="00845403" w:rsidRPr="00892CAA"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5F602E">
              <w:rPr>
                <w:lang w:val="en-US"/>
              </w:rPr>
              <w:t>998230.078</w:t>
            </w:r>
          </w:p>
        </w:tc>
        <w:tc>
          <w:tcPr>
            <w:tcW w:w="2263" w:type="dxa"/>
          </w:tcPr>
          <w:p w14:paraId="4A7940FC" w14:textId="77777777" w:rsidR="00845403" w:rsidRPr="00892CAA"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AE2A6E">
              <w:rPr>
                <w:lang w:val="en-US"/>
              </w:rPr>
              <w:t>-630676</w:t>
            </w:r>
            <w:r>
              <w:rPr>
                <w:lang w:val="en-US"/>
              </w:rPr>
              <w:t>0</w:t>
            </w:r>
          </w:p>
        </w:tc>
      </w:tr>
      <w:tr w:rsidR="00845403" w14:paraId="1C634E6D" w14:textId="77777777" w:rsidTr="00041D17">
        <w:tc>
          <w:tcPr>
            <w:cnfStyle w:val="001000000000" w:firstRow="0" w:lastRow="0" w:firstColumn="1" w:lastColumn="0" w:oddVBand="0" w:evenVBand="0" w:oddHBand="0" w:evenHBand="0" w:firstRowFirstColumn="0" w:firstRowLastColumn="0" w:lastRowFirstColumn="0" w:lastRowLastColumn="0"/>
            <w:tcW w:w="2263" w:type="dxa"/>
          </w:tcPr>
          <w:p w14:paraId="40286F24" w14:textId="77777777" w:rsidR="00845403" w:rsidRDefault="00845403" w:rsidP="007674A5">
            <w:pPr>
              <w:spacing w:line="276" w:lineRule="auto"/>
              <w:jc w:val="both"/>
              <w:rPr>
                <w:lang w:val="en-US"/>
              </w:rPr>
            </w:pPr>
            <w:r>
              <w:rPr>
                <w:lang w:val="en-US"/>
              </w:rPr>
              <w:t>Tanzania</w:t>
            </w:r>
          </w:p>
        </w:tc>
        <w:tc>
          <w:tcPr>
            <w:tcW w:w="2263" w:type="dxa"/>
          </w:tcPr>
          <w:p w14:paraId="6A3C9849" w14:textId="77777777" w:rsidR="00845403"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892CAA">
              <w:rPr>
                <w:lang w:val="en-US"/>
              </w:rPr>
              <w:t>-485551</w:t>
            </w:r>
            <w:r>
              <w:rPr>
                <w:lang w:val="en-US"/>
              </w:rPr>
              <w:t>00</w:t>
            </w:r>
          </w:p>
        </w:tc>
        <w:tc>
          <w:tcPr>
            <w:tcW w:w="2263" w:type="dxa"/>
          </w:tcPr>
          <w:p w14:paraId="31AB0B0D" w14:textId="77777777" w:rsidR="00845403" w:rsidRPr="00892CAA"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5F602E">
              <w:rPr>
                <w:lang w:val="en-US"/>
              </w:rPr>
              <w:t>2.260573E+7</w:t>
            </w:r>
          </w:p>
        </w:tc>
        <w:tc>
          <w:tcPr>
            <w:tcW w:w="2263" w:type="dxa"/>
          </w:tcPr>
          <w:p w14:paraId="09D3C618" w14:textId="77777777" w:rsidR="00845403" w:rsidRPr="00892CAA" w:rsidRDefault="00845403" w:rsidP="00041D17">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AE2A6E">
              <w:rPr>
                <w:lang w:val="en-US"/>
              </w:rPr>
              <w:t>1074318</w:t>
            </w:r>
            <w:r>
              <w:rPr>
                <w:lang w:val="en-US"/>
              </w:rPr>
              <w:t>0</w:t>
            </w:r>
          </w:p>
        </w:tc>
      </w:tr>
    </w:tbl>
    <w:p w14:paraId="28C47EEB" w14:textId="77777777" w:rsidR="00845403" w:rsidRDefault="00845403" w:rsidP="007674A5">
      <w:pPr>
        <w:spacing w:after="0" w:line="276" w:lineRule="auto"/>
        <w:jc w:val="both"/>
        <w:rPr>
          <w:lang w:val="en-US"/>
        </w:rPr>
      </w:pPr>
    </w:p>
    <w:p w14:paraId="1545D69D" w14:textId="1B18C93D" w:rsidR="00845403" w:rsidRDefault="00845403" w:rsidP="007674A5">
      <w:pPr>
        <w:spacing w:after="0" w:line="276" w:lineRule="auto"/>
        <w:jc w:val="both"/>
        <w:rPr>
          <w:lang w:val="en-US"/>
        </w:rPr>
      </w:pPr>
      <w:r w:rsidRPr="00C83198">
        <w:rPr>
          <w:lang w:val="en-US"/>
        </w:rPr>
        <w:t xml:space="preserve">The </w:t>
      </w:r>
      <w:r>
        <w:rPr>
          <w:lang w:val="en-US"/>
        </w:rPr>
        <w:t xml:space="preserve">results from the </w:t>
      </w:r>
      <w:r w:rsidRPr="00C83198">
        <w:rPr>
          <w:lang w:val="en-US"/>
        </w:rPr>
        <w:t xml:space="preserve">scenario </w:t>
      </w:r>
      <w:r>
        <w:rPr>
          <w:lang w:val="en-US"/>
        </w:rPr>
        <w:t>indicate</w:t>
      </w:r>
      <w:r w:rsidRPr="00C83198">
        <w:rPr>
          <w:lang w:val="en-US"/>
        </w:rPr>
        <w:t xml:space="preserve"> that the imposition of internal tariffs lead</w:t>
      </w:r>
      <w:r w:rsidR="004B598C">
        <w:rPr>
          <w:lang w:val="en-US"/>
        </w:rPr>
        <w:t>s</w:t>
      </w:r>
      <w:r w:rsidRPr="00C83198">
        <w:rPr>
          <w:lang w:val="en-US"/>
        </w:rPr>
        <w:t xml:space="preserve"> to a total welfare loss in all countries except Tanzania, while farmers in Burundi, Kenya, and Uganda benefit. The increased tariff revenue is not enough to offset the negative impact on consumers, and it highlights the need for a comprehensive approach to promote free trade and economic integration in the region.</w:t>
      </w:r>
      <w:r>
        <w:rPr>
          <w:lang w:val="en-US"/>
        </w:rPr>
        <w:t xml:space="preserve"> As such </w:t>
      </w:r>
      <w:r w:rsidRPr="00C83198">
        <w:rPr>
          <w:lang w:val="en-US"/>
        </w:rPr>
        <w:t>consider</w:t>
      </w:r>
      <w:r>
        <w:rPr>
          <w:lang w:val="en-US"/>
        </w:rPr>
        <w:t>ing</w:t>
      </w:r>
      <w:r w:rsidRPr="00C83198">
        <w:rPr>
          <w:lang w:val="en-US"/>
        </w:rPr>
        <w:t xml:space="preserve"> the impact on all stakeholders, </w:t>
      </w:r>
      <w:r>
        <w:rPr>
          <w:lang w:val="en-US"/>
        </w:rPr>
        <w:t>policy makers should</w:t>
      </w:r>
      <w:r w:rsidRPr="00C83198">
        <w:rPr>
          <w:lang w:val="en-US"/>
        </w:rPr>
        <w:t xml:space="preserve"> commit to reducing trade barriers.</w:t>
      </w:r>
      <w:r>
        <w:rPr>
          <w:lang w:val="en-US"/>
        </w:rPr>
        <w:t xml:space="preserve"> </w:t>
      </w:r>
    </w:p>
    <w:p w14:paraId="33470553" w14:textId="20ECE182" w:rsidR="00845403" w:rsidRDefault="00845403" w:rsidP="007674A5">
      <w:pPr>
        <w:spacing w:after="0" w:line="276" w:lineRule="auto"/>
        <w:jc w:val="both"/>
        <w:rPr>
          <w:lang w:val="en-US"/>
        </w:rPr>
      </w:pPr>
    </w:p>
    <w:p w14:paraId="3A94027B" w14:textId="77777777" w:rsidR="004B598C" w:rsidRDefault="004B598C" w:rsidP="007674A5">
      <w:pPr>
        <w:spacing w:after="0" w:line="276" w:lineRule="auto"/>
        <w:jc w:val="both"/>
        <w:rPr>
          <w:lang w:val="en-US"/>
        </w:rPr>
      </w:pPr>
    </w:p>
    <w:p w14:paraId="46A41526" w14:textId="55F20CBB" w:rsidR="00845403" w:rsidRPr="00266A62" w:rsidRDefault="00100491" w:rsidP="00266A62">
      <w:pPr>
        <w:pStyle w:val="Titre3"/>
        <w:rPr>
          <w:color w:val="000000" w:themeColor="text1"/>
          <w:lang w:val="en-US"/>
        </w:rPr>
      </w:pPr>
      <w:bookmarkStart w:id="23" w:name="_Toc135834949"/>
      <w:proofErr w:type="gramStart"/>
      <w:r w:rsidRPr="00266A62">
        <w:rPr>
          <w:color w:val="000000" w:themeColor="text1"/>
          <w:lang w:val="en-US"/>
        </w:rPr>
        <w:t xml:space="preserve">6.2.4  </w:t>
      </w:r>
      <w:r w:rsidR="00845403" w:rsidRPr="00266A62">
        <w:rPr>
          <w:color w:val="000000" w:themeColor="text1"/>
          <w:lang w:val="en-US"/>
        </w:rPr>
        <w:t>Scenario</w:t>
      </w:r>
      <w:proofErr w:type="gramEnd"/>
      <w:r w:rsidR="00845403" w:rsidRPr="00266A62">
        <w:rPr>
          <w:color w:val="000000" w:themeColor="text1"/>
          <w:lang w:val="en-US"/>
        </w:rPr>
        <w:t xml:space="preserve"> 4: DRC joining a customs union adhering to an unchanged CET</w:t>
      </w:r>
      <w:bookmarkEnd w:id="23"/>
    </w:p>
    <w:p w14:paraId="1FCC1E09" w14:textId="33B5DE2D" w:rsidR="00845403" w:rsidRDefault="00046EF0" w:rsidP="007674A5">
      <w:pPr>
        <w:spacing w:after="0" w:line="276" w:lineRule="auto"/>
        <w:jc w:val="both"/>
        <w:rPr>
          <w:lang w:val="en-US"/>
        </w:rPr>
      </w:pPr>
      <w:r>
        <w:rPr>
          <w:lang w:val="en-US"/>
        </w:rPr>
        <w:t xml:space="preserve">This </w:t>
      </w:r>
      <w:r w:rsidR="00845403">
        <w:rPr>
          <w:lang w:val="en-US"/>
        </w:rPr>
        <w:t>scenario evaluate</w:t>
      </w:r>
      <w:r>
        <w:rPr>
          <w:lang w:val="en-US"/>
        </w:rPr>
        <w:t>s</w:t>
      </w:r>
      <w:r w:rsidR="00845403">
        <w:rPr>
          <w:lang w:val="en-US"/>
        </w:rPr>
        <w:t xml:space="preserve"> the welfare effects for the DRC when it join</w:t>
      </w:r>
      <w:r>
        <w:rPr>
          <w:lang w:val="en-US"/>
        </w:rPr>
        <w:t>s</w:t>
      </w:r>
      <w:r w:rsidR="00845403">
        <w:rPr>
          <w:lang w:val="en-US"/>
        </w:rPr>
        <w:t xml:space="preserve"> the CET. This scenario</w:t>
      </w:r>
      <w:r>
        <w:rPr>
          <w:lang w:val="en-US"/>
        </w:rPr>
        <w:t>,</w:t>
      </w:r>
      <w:r w:rsidR="00845403">
        <w:rPr>
          <w:lang w:val="en-US"/>
        </w:rPr>
        <w:t xml:space="preserve"> even more than the others</w:t>
      </w:r>
      <w:r>
        <w:rPr>
          <w:lang w:val="en-US"/>
        </w:rPr>
        <w:t>,</w:t>
      </w:r>
      <w:r w:rsidR="00845403">
        <w:rPr>
          <w:lang w:val="en-US"/>
        </w:rPr>
        <w:t xml:space="preserve"> suffers from problems regarding the data used, see data chapter, and as such one should be cautious regarding the conclusions. </w:t>
      </w:r>
      <w:r>
        <w:rPr>
          <w:lang w:val="en-US"/>
        </w:rPr>
        <w:t xml:space="preserve">The scenario assumes that </w:t>
      </w:r>
      <w:r w:rsidR="00845403">
        <w:rPr>
          <w:lang w:val="en-US"/>
        </w:rPr>
        <w:t>the DRC raise</w:t>
      </w:r>
      <w:r>
        <w:rPr>
          <w:lang w:val="en-US"/>
        </w:rPr>
        <w:t>s</w:t>
      </w:r>
      <w:r w:rsidR="00845403">
        <w:rPr>
          <w:lang w:val="en-US"/>
        </w:rPr>
        <w:t xml:space="preserve"> </w:t>
      </w:r>
      <w:r>
        <w:rPr>
          <w:lang w:val="en-US"/>
        </w:rPr>
        <w:t>its</w:t>
      </w:r>
      <w:r w:rsidR="00845403">
        <w:rPr>
          <w:lang w:val="en-US"/>
        </w:rPr>
        <w:t xml:space="preserve"> own tariffs for imported rice </w:t>
      </w:r>
      <w:r>
        <w:rPr>
          <w:lang w:val="en-US"/>
        </w:rPr>
        <w:t xml:space="preserve">from the rest of the world </w:t>
      </w:r>
      <w:r w:rsidR="00845403">
        <w:rPr>
          <w:lang w:val="en-US"/>
        </w:rPr>
        <w:t>to 75%</w:t>
      </w:r>
      <w:r>
        <w:rPr>
          <w:lang w:val="en-US"/>
        </w:rPr>
        <w:t>,</w:t>
      </w:r>
      <w:r w:rsidR="00845403">
        <w:rPr>
          <w:lang w:val="en-US"/>
        </w:rPr>
        <w:t xml:space="preserve"> from 8% currently</w:t>
      </w:r>
      <w:r>
        <w:rPr>
          <w:lang w:val="en-US"/>
        </w:rPr>
        <w:t>,</w:t>
      </w:r>
      <w:r w:rsidR="00845403">
        <w:rPr>
          <w:lang w:val="en-US"/>
        </w:rPr>
        <w:t xml:space="preserve"> and would remove tariffs for imports for the member countries of the CET.</w:t>
      </w:r>
    </w:p>
    <w:p w14:paraId="74A900D4" w14:textId="77777777" w:rsidR="00845403" w:rsidRDefault="00845403" w:rsidP="007674A5">
      <w:pPr>
        <w:spacing w:after="0" w:line="276" w:lineRule="auto"/>
        <w:jc w:val="both"/>
        <w:rPr>
          <w:lang w:val="en-US"/>
        </w:rPr>
      </w:pPr>
    </w:p>
    <w:p w14:paraId="1291C2C0" w14:textId="56A012A6" w:rsidR="00845403" w:rsidRPr="00446F5F" w:rsidRDefault="00446F5F" w:rsidP="007674A5">
      <w:pPr>
        <w:spacing w:after="0" w:line="276" w:lineRule="auto"/>
        <w:jc w:val="both"/>
        <w:rPr>
          <w:i/>
          <w:iCs/>
          <w:lang w:val="en-US"/>
        </w:rPr>
      </w:pPr>
      <w:r w:rsidRPr="00446F5F">
        <w:rPr>
          <w:i/>
          <w:iCs/>
          <w:lang w:val="en-US"/>
        </w:rPr>
        <w:t>Effects on c</w:t>
      </w:r>
      <w:r w:rsidR="00845403" w:rsidRPr="00446F5F">
        <w:rPr>
          <w:i/>
          <w:iCs/>
          <w:lang w:val="en-US"/>
        </w:rPr>
        <w:t>onsumption</w:t>
      </w:r>
    </w:p>
    <w:p w14:paraId="0E9CD732" w14:textId="550EBE7D" w:rsidR="00845403" w:rsidRDefault="00845403" w:rsidP="007674A5">
      <w:pPr>
        <w:spacing w:after="0" w:line="276" w:lineRule="auto"/>
        <w:jc w:val="both"/>
        <w:rPr>
          <w:lang w:val="en-US"/>
        </w:rPr>
      </w:pPr>
      <w:r>
        <w:rPr>
          <w:lang w:val="en-US"/>
        </w:rPr>
        <w:t>Prices increase substantially if the DRC join</w:t>
      </w:r>
      <w:r w:rsidR="00046EF0">
        <w:rPr>
          <w:lang w:val="en-US"/>
        </w:rPr>
        <w:t>s</w:t>
      </w:r>
      <w:r>
        <w:rPr>
          <w:lang w:val="en-US"/>
        </w:rPr>
        <w:t xml:space="preserve"> the CET in its current form</w:t>
      </w:r>
      <w:r w:rsidR="00074071">
        <w:rPr>
          <w:lang w:val="en-US"/>
        </w:rPr>
        <w:t xml:space="preserve"> (table 6.14)</w:t>
      </w:r>
      <w:r>
        <w:rPr>
          <w:lang w:val="en-US"/>
        </w:rPr>
        <w:t xml:space="preserve">. The results also indicate that the increase in consumer prices subsequently will result in lower consumption of rice in the DRC, consumption is expected to decrease by 4.13%. </w:t>
      </w:r>
      <w:r w:rsidR="00046EF0">
        <w:rPr>
          <w:lang w:val="en-US"/>
        </w:rPr>
        <w:t>Higher prices and less consumption r</w:t>
      </w:r>
      <w:r>
        <w:rPr>
          <w:lang w:val="en-US"/>
        </w:rPr>
        <w:t>esult</w:t>
      </w:r>
      <w:r w:rsidR="00046EF0">
        <w:rPr>
          <w:lang w:val="en-US"/>
        </w:rPr>
        <w:t>s</w:t>
      </w:r>
      <w:r>
        <w:rPr>
          <w:lang w:val="en-US"/>
        </w:rPr>
        <w:t xml:space="preserve"> in a consumer welfare decrease as shown in table </w:t>
      </w:r>
      <w:r w:rsidR="00B84A59">
        <w:rPr>
          <w:lang w:val="en-US"/>
        </w:rPr>
        <w:t>6</w:t>
      </w:r>
      <w:r>
        <w:rPr>
          <w:lang w:val="en-US"/>
        </w:rPr>
        <w:t>.15.</w:t>
      </w:r>
    </w:p>
    <w:p w14:paraId="1E927664" w14:textId="77777777" w:rsidR="00845403" w:rsidRDefault="00845403" w:rsidP="007674A5">
      <w:pPr>
        <w:spacing w:after="0" w:line="276" w:lineRule="auto"/>
        <w:jc w:val="both"/>
        <w:rPr>
          <w:lang w:val="en-US"/>
        </w:rPr>
      </w:pPr>
    </w:p>
    <w:p w14:paraId="73D48C74" w14:textId="63D94D69" w:rsidR="00845403" w:rsidRDefault="00845403" w:rsidP="007674A5">
      <w:pPr>
        <w:spacing w:after="0" w:line="276" w:lineRule="auto"/>
        <w:rPr>
          <w:lang w:val="en-US"/>
        </w:rPr>
      </w:pPr>
      <w:r>
        <w:rPr>
          <w:lang w:val="en-US"/>
        </w:rPr>
        <w:t xml:space="preserve">Table </w:t>
      </w:r>
      <w:r w:rsidR="00B84A59">
        <w:rPr>
          <w:lang w:val="en-US"/>
        </w:rPr>
        <w:t>6</w:t>
      </w:r>
      <w:r>
        <w:rPr>
          <w:lang w:val="en-US"/>
        </w:rPr>
        <w:t xml:space="preserve">.14 </w:t>
      </w:r>
      <w:r w:rsidR="00703F14">
        <w:rPr>
          <w:lang w:val="en-US"/>
        </w:rPr>
        <w:t>C</w:t>
      </w:r>
      <w:r>
        <w:rPr>
          <w:lang w:val="en-US"/>
        </w:rPr>
        <w:t xml:space="preserve">hange in </w:t>
      </w:r>
      <w:r w:rsidRPr="00C0529A">
        <w:rPr>
          <w:lang w:val="en-US"/>
        </w:rPr>
        <w:t xml:space="preserve">prices </w:t>
      </w:r>
      <w:r>
        <w:rPr>
          <w:lang w:val="en-US"/>
        </w:rPr>
        <w:t>and value of consumption</w:t>
      </w:r>
    </w:p>
    <w:tbl>
      <w:tblPr>
        <w:tblStyle w:val="TableauGrille1Clair"/>
        <w:tblW w:w="7933" w:type="dxa"/>
        <w:tblLook w:val="04A0" w:firstRow="1" w:lastRow="0" w:firstColumn="1" w:lastColumn="0" w:noHBand="0" w:noVBand="1"/>
      </w:tblPr>
      <w:tblGrid>
        <w:gridCol w:w="2265"/>
        <w:gridCol w:w="1274"/>
        <w:gridCol w:w="1985"/>
        <w:gridCol w:w="2409"/>
      </w:tblGrid>
      <w:tr w:rsidR="00845403" w14:paraId="4A19D079" w14:textId="77777777" w:rsidTr="00046E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C1D2BD6" w14:textId="77777777" w:rsidR="00845403" w:rsidRDefault="00845403" w:rsidP="00046EF0">
            <w:pPr>
              <w:spacing w:line="276" w:lineRule="auto"/>
              <w:rPr>
                <w:lang w:val="en-US"/>
              </w:rPr>
            </w:pPr>
          </w:p>
        </w:tc>
        <w:tc>
          <w:tcPr>
            <w:tcW w:w="1274" w:type="dxa"/>
          </w:tcPr>
          <w:p w14:paraId="46278796" w14:textId="77777777" w:rsidR="00845403" w:rsidRDefault="00845403" w:rsidP="00046EF0">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Price CET </w:t>
            </w:r>
          </w:p>
        </w:tc>
        <w:tc>
          <w:tcPr>
            <w:tcW w:w="1985" w:type="dxa"/>
          </w:tcPr>
          <w:p w14:paraId="75894CF9" w14:textId="77777777" w:rsidR="00845403" w:rsidRDefault="00845403" w:rsidP="00046EF0">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Change in price % </w:t>
            </w:r>
          </w:p>
        </w:tc>
        <w:tc>
          <w:tcPr>
            <w:tcW w:w="2409" w:type="dxa"/>
          </w:tcPr>
          <w:p w14:paraId="2F5AD13D" w14:textId="77777777" w:rsidR="00845403" w:rsidRDefault="00845403" w:rsidP="00046EF0">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change in consumption value % </w:t>
            </w:r>
          </w:p>
        </w:tc>
      </w:tr>
      <w:tr w:rsidR="00845403" w14:paraId="1C8BBEDE" w14:textId="77777777" w:rsidTr="00046EF0">
        <w:tc>
          <w:tcPr>
            <w:cnfStyle w:val="001000000000" w:firstRow="0" w:lastRow="0" w:firstColumn="1" w:lastColumn="0" w:oddVBand="0" w:evenVBand="0" w:oddHBand="0" w:evenHBand="0" w:firstRowFirstColumn="0" w:firstRowLastColumn="0" w:lastRowFirstColumn="0" w:lastRowLastColumn="0"/>
            <w:tcW w:w="2265" w:type="dxa"/>
          </w:tcPr>
          <w:p w14:paraId="5B5F9E74" w14:textId="77777777" w:rsidR="00845403" w:rsidRDefault="00845403" w:rsidP="00046EF0">
            <w:pPr>
              <w:spacing w:line="276" w:lineRule="auto"/>
              <w:rPr>
                <w:lang w:val="en-US"/>
              </w:rPr>
            </w:pPr>
            <w:r>
              <w:rPr>
                <w:lang w:val="en-US"/>
              </w:rPr>
              <w:t>Congo</w:t>
            </w:r>
          </w:p>
        </w:tc>
        <w:tc>
          <w:tcPr>
            <w:tcW w:w="1274" w:type="dxa"/>
          </w:tcPr>
          <w:p w14:paraId="7E4EA293" w14:textId="77777777" w:rsidR="00845403" w:rsidRDefault="00845403" w:rsidP="00046EF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1B2ECA">
              <w:rPr>
                <w:lang w:val="en-US"/>
              </w:rPr>
              <w:t>229.20</w:t>
            </w:r>
          </w:p>
        </w:tc>
        <w:tc>
          <w:tcPr>
            <w:tcW w:w="1985" w:type="dxa"/>
          </w:tcPr>
          <w:p w14:paraId="29BFEAD3" w14:textId="1A9D7944" w:rsidR="00845403" w:rsidRPr="00C8519D" w:rsidRDefault="00845403" w:rsidP="00046EF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r w:rsidR="00046EF0">
              <w:rPr>
                <w:rFonts w:ascii="Calibri" w:hAnsi="Calibri" w:cs="Calibri"/>
                <w:color w:val="000000"/>
              </w:rPr>
              <w:t>.</w:t>
            </w:r>
            <w:r>
              <w:rPr>
                <w:rFonts w:ascii="Calibri" w:hAnsi="Calibri" w:cs="Calibri"/>
                <w:color w:val="000000"/>
              </w:rPr>
              <w:t>10</w:t>
            </w:r>
          </w:p>
        </w:tc>
        <w:tc>
          <w:tcPr>
            <w:tcW w:w="2409" w:type="dxa"/>
          </w:tcPr>
          <w:p w14:paraId="42A05939" w14:textId="77777777" w:rsidR="00845403" w:rsidRDefault="00845403" w:rsidP="00046EF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C6E4D">
              <w:rPr>
                <w:lang w:val="en-US"/>
              </w:rPr>
              <w:t>-4.13</w:t>
            </w:r>
          </w:p>
        </w:tc>
      </w:tr>
    </w:tbl>
    <w:p w14:paraId="3826185A" w14:textId="77777777" w:rsidR="00845403" w:rsidRDefault="00845403" w:rsidP="007674A5">
      <w:pPr>
        <w:spacing w:after="0" w:line="276" w:lineRule="auto"/>
        <w:jc w:val="both"/>
        <w:rPr>
          <w:lang w:val="en-US"/>
        </w:rPr>
      </w:pPr>
    </w:p>
    <w:p w14:paraId="2880F609" w14:textId="7C9E8362" w:rsidR="00845403" w:rsidRDefault="00845403" w:rsidP="007674A5">
      <w:pPr>
        <w:spacing w:after="0" w:line="276" w:lineRule="auto"/>
        <w:jc w:val="both"/>
        <w:rPr>
          <w:lang w:val="en-US"/>
        </w:rPr>
      </w:pPr>
      <w:r>
        <w:rPr>
          <w:lang w:val="en-US"/>
        </w:rPr>
        <w:t xml:space="preserve">Table </w:t>
      </w:r>
      <w:r w:rsidR="00B84A59">
        <w:rPr>
          <w:lang w:val="en-US"/>
        </w:rPr>
        <w:t>6</w:t>
      </w:r>
      <w:r>
        <w:rPr>
          <w:lang w:val="en-US"/>
        </w:rPr>
        <w:t>.15</w:t>
      </w:r>
      <w:r w:rsidRPr="00302C17">
        <w:rPr>
          <w:lang w:val="en-US"/>
        </w:rPr>
        <w:t xml:space="preserve"> </w:t>
      </w:r>
      <w:r>
        <w:rPr>
          <w:lang w:val="en-US"/>
        </w:rPr>
        <w:t>Change in consumer welfare</w:t>
      </w:r>
    </w:p>
    <w:tbl>
      <w:tblPr>
        <w:tblStyle w:val="TableauGrille1Clair"/>
        <w:tblW w:w="4530" w:type="dxa"/>
        <w:tblLook w:val="04A0" w:firstRow="1" w:lastRow="0" w:firstColumn="1" w:lastColumn="0" w:noHBand="0" w:noVBand="1"/>
      </w:tblPr>
      <w:tblGrid>
        <w:gridCol w:w="2265"/>
        <w:gridCol w:w="2265"/>
      </w:tblGrid>
      <w:tr w:rsidR="00845403" w14:paraId="247E1A20" w14:textId="77777777" w:rsidTr="00046E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66B79BA" w14:textId="77777777" w:rsidR="00845403" w:rsidRDefault="00845403" w:rsidP="007674A5">
            <w:pPr>
              <w:spacing w:line="276" w:lineRule="auto"/>
              <w:jc w:val="both"/>
              <w:rPr>
                <w:lang w:val="en-US"/>
              </w:rPr>
            </w:pPr>
            <w:r>
              <w:rPr>
                <w:lang w:val="en-US"/>
              </w:rPr>
              <w:t>Country</w:t>
            </w:r>
          </w:p>
        </w:tc>
        <w:tc>
          <w:tcPr>
            <w:tcW w:w="2265" w:type="dxa"/>
          </w:tcPr>
          <w:p w14:paraId="1429D932" w14:textId="6DF04023" w:rsidR="00845403" w:rsidRDefault="00653C21" w:rsidP="00046EF0">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USD</w:t>
            </w:r>
          </w:p>
        </w:tc>
      </w:tr>
      <w:tr w:rsidR="00845403" w14:paraId="0480F187" w14:textId="77777777" w:rsidTr="00046EF0">
        <w:tc>
          <w:tcPr>
            <w:cnfStyle w:val="001000000000" w:firstRow="0" w:lastRow="0" w:firstColumn="1" w:lastColumn="0" w:oddVBand="0" w:evenVBand="0" w:oddHBand="0" w:evenHBand="0" w:firstRowFirstColumn="0" w:firstRowLastColumn="0" w:lastRowFirstColumn="0" w:lastRowLastColumn="0"/>
            <w:tcW w:w="2265" w:type="dxa"/>
          </w:tcPr>
          <w:p w14:paraId="14BCF1A1" w14:textId="77777777" w:rsidR="00845403" w:rsidRDefault="00845403" w:rsidP="007674A5">
            <w:pPr>
              <w:spacing w:line="276" w:lineRule="auto"/>
              <w:jc w:val="both"/>
              <w:rPr>
                <w:lang w:val="en-US"/>
              </w:rPr>
            </w:pPr>
            <w:r>
              <w:rPr>
                <w:lang w:val="en-US"/>
              </w:rPr>
              <w:t>Congo</w:t>
            </w:r>
          </w:p>
        </w:tc>
        <w:tc>
          <w:tcPr>
            <w:tcW w:w="2265" w:type="dxa"/>
          </w:tcPr>
          <w:p w14:paraId="2F8E6337" w14:textId="77777777" w:rsidR="00845403" w:rsidRDefault="00845403" w:rsidP="00046EF0">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5F5728">
              <w:rPr>
                <w:lang w:val="en-US"/>
              </w:rPr>
              <w:t>-516874</w:t>
            </w:r>
            <w:r>
              <w:rPr>
                <w:lang w:val="en-US"/>
              </w:rPr>
              <w:t>00</w:t>
            </w:r>
          </w:p>
        </w:tc>
      </w:tr>
    </w:tbl>
    <w:p w14:paraId="61BE7287" w14:textId="77777777" w:rsidR="00845403" w:rsidRDefault="00845403" w:rsidP="007674A5">
      <w:pPr>
        <w:spacing w:after="0" w:line="276" w:lineRule="auto"/>
        <w:jc w:val="both"/>
        <w:rPr>
          <w:lang w:val="en-US"/>
        </w:rPr>
      </w:pPr>
    </w:p>
    <w:p w14:paraId="7533BA90" w14:textId="77777777" w:rsidR="005F3A95" w:rsidRDefault="005F3A95" w:rsidP="007674A5">
      <w:pPr>
        <w:spacing w:after="0" w:line="276" w:lineRule="auto"/>
        <w:jc w:val="both"/>
        <w:rPr>
          <w:lang w:val="en-US"/>
        </w:rPr>
      </w:pPr>
    </w:p>
    <w:p w14:paraId="623C7E81" w14:textId="581E4E8A" w:rsidR="00845403" w:rsidRPr="005F3A95" w:rsidRDefault="005F3A95" w:rsidP="007674A5">
      <w:pPr>
        <w:spacing w:after="0" w:line="276" w:lineRule="auto"/>
        <w:jc w:val="both"/>
        <w:rPr>
          <w:i/>
          <w:iCs/>
          <w:lang w:val="en-US"/>
        </w:rPr>
      </w:pPr>
      <w:r w:rsidRPr="005F3A95">
        <w:rPr>
          <w:i/>
          <w:iCs/>
          <w:lang w:val="en-US"/>
        </w:rPr>
        <w:t>Effects on p</w:t>
      </w:r>
      <w:r w:rsidR="00845403" w:rsidRPr="005F3A95">
        <w:rPr>
          <w:i/>
          <w:iCs/>
          <w:lang w:val="en-US"/>
        </w:rPr>
        <w:t>roduc</w:t>
      </w:r>
      <w:r>
        <w:rPr>
          <w:i/>
          <w:iCs/>
          <w:lang w:val="en-US"/>
        </w:rPr>
        <w:t>tion</w:t>
      </w:r>
    </w:p>
    <w:p w14:paraId="45CE166C" w14:textId="01F80224" w:rsidR="00845403" w:rsidRDefault="00845403" w:rsidP="007674A5">
      <w:pPr>
        <w:spacing w:after="0" w:line="276" w:lineRule="auto"/>
        <w:jc w:val="both"/>
        <w:rPr>
          <w:lang w:val="en-US"/>
        </w:rPr>
      </w:pPr>
      <w:r>
        <w:rPr>
          <w:lang w:val="en-US"/>
        </w:rPr>
        <w:t xml:space="preserve">Producer prices not surprisingly are set to increase as shown in table </w:t>
      </w:r>
      <w:r w:rsidR="00B84A59">
        <w:rPr>
          <w:lang w:val="en-US"/>
        </w:rPr>
        <w:t>6</w:t>
      </w:r>
      <w:r>
        <w:rPr>
          <w:lang w:val="en-US"/>
        </w:rPr>
        <w:t>.16, and production is expected to increase. This results in a welfare gain for producers of around 35 million USD</w:t>
      </w:r>
      <w:r w:rsidR="00074071">
        <w:rPr>
          <w:lang w:val="en-US"/>
        </w:rPr>
        <w:t xml:space="preserve"> (table 6.17)</w:t>
      </w:r>
      <w:r>
        <w:rPr>
          <w:lang w:val="en-US"/>
        </w:rPr>
        <w:t>.</w:t>
      </w:r>
    </w:p>
    <w:p w14:paraId="1024FBB9" w14:textId="77777777" w:rsidR="007F38E8" w:rsidRDefault="007F38E8" w:rsidP="007674A5">
      <w:pPr>
        <w:spacing w:after="0" w:line="276" w:lineRule="auto"/>
        <w:jc w:val="both"/>
        <w:rPr>
          <w:lang w:val="en-US"/>
        </w:rPr>
      </w:pPr>
    </w:p>
    <w:p w14:paraId="46EE63D9" w14:textId="77777777" w:rsidR="007F38E8" w:rsidRDefault="007F38E8">
      <w:pPr>
        <w:rPr>
          <w:lang w:val="en-US"/>
        </w:rPr>
      </w:pPr>
      <w:r>
        <w:rPr>
          <w:lang w:val="en-US"/>
        </w:rPr>
        <w:br w:type="page"/>
      </w:r>
    </w:p>
    <w:p w14:paraId="0E3EF4DF" w14:textId="3B58562A" w:rsidR="00845403" w:rsidRDefault="00845403" w:rsidP="007674A5">
      <w:pPr>
        <w:spacing w:after="0" w:line="276" w:lineRule="auto"/>
        <w:jc w:val="both"/>
        <w:rPr>
          <w:lang w:val="en-US"/>
        </w:rPr>
      </w:pPr>
      <w:r>
        <w:rPr>
          <w:lang w:val="en-US"/>
        </w:rPr>
        <w:lastRenderedPageBreak/>
        <w:t xml:space="preserve">Table </w:t>
      </w:r>
      <w:r w:rsidR="00B84A59">
        <w:rPr>
          <w:lang w:val="en-US"/>
        </w:rPr>
        <w:t>6</w:t>
      </w:r>
      <w:r>
        <w:rPr>
          <w:lang w:val="en-US"/>
        </w:rPr>
        <w:t>.16</w:t>
      </w:r>
      <w:r w:rsidRPr="00302C17">
        <w:rPr>
          <w:lang w:val="en-US"/>
        </w:rPr>
        <w:t xml:space="preserve"> </w:t>
      </w:r>
      <w:r>
        <w:rPr>
          <w:lang w:val="en-US"/>
        </w:rPr>
        <w:t>Changes in prices of production and production value</w:t>
      </w:r>
    </w:p>
    <w:tbl>
      <w:tblPr>
        <w:tblStyle w:val="TableauGrille1Clair"/>
        <w:tblW w:w="9062" w:type="dxa"/>
        <w:tblLook w:val="04A0" w:firstRow="1" w:lastRow="0" w:firstColumn="1" w:lastColumn="0" w:noHBand="0" w:noVBand="1"/>
      </w:tblPr>
      <w:tblGrid>
        <w:gridCol w:w="2265"/>
        <w:gridCol w:w="2265"/>
        <w:gridCol w:w="2266"/>
        <w:gridCol w:w="2266"/>
      </w:tblGrid>
      <w:tr w:rsidR="00845403" w14:paraId="3FBFF354" w14:textId="77777777" w:rsidTr="007F3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044B501" w14:textId="77777777" w:rsidR="00845403" w:rsidRDefault="00845403" w:rsidP="007674A5">
            <w:pPr>
              <w:spacing w:line="276" w:lineRule="auto"/>
              <w:jc w:val="both"/>
              <w:rPr>
                <w:lang w:val="en-US"/>
              </w:rPr>
            </w:pPr>
            <w:r>
              <w:rPr>
                <w:lang w:val="en-US"/>
              </w:rPr>
              <w:t>Country</w:t>
            </w:r>
          </w:p>
        </w:tc>
        <w:tc>
          <w:tcPr>
            <w:tcW w:w="2265" w:type="dxa"/>
          </w:tcPr>
          <w:p w14:paraId="06E09E5D" w14:textId="77777777" w:rsidR="00845403" w:rsidRDefault="00845403" w:rsidP="007F38E8">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Price CET 75%</w:t>
            </w:r>
          </w:p>
        </w:tc>
        <w:tc>
          <w:tcPr>
            <w:tcW w:w="2266" w:type="dxa"/>
          </w:tcPr>
          <w:p w14:paraId="722815B2" w14:textId="77777777" w:rsidR="00845403" w:rsidRDefault="00845403" w:rsidP="007F38E8">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Change % </w:t>
            </w:r>
          </w:p>
        </w:tc>
        <w:tc>
          <w:tcPr>
            <w:tcW w:w="2266" w:type="dxa"/>
          </w:tcPr>
          <w:p w14:paraId="06D54B8C" w14:textId="77777777" w:rsidR="00845403" w:rsidRDefault="00845403" w:rsidP="007F38E8">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Change in production value %</w:t>
            </w:r>
          </w:p>
        </w:tc>
      </w:tr>
      <w:tr w:rsidR="00845403" w14:paraId="1ABEBE24" w14:textId="77777777" w:rsidTr="007F38E8">
        <w:tc>
          <w:tcPr>
            <w:cnfStyle w:val="001000000000" w:firstRow="0" w:lastRow="0" w:firstColumn="1" w:lastColumn="0" w:oddVBand="0" w:evenVBand="0" w:oddHBand="0" w:evenHBand="0" w:firstRowFirstColumn="0" w:firstRowLastColumn="0" w:lastRowFirstColumn="0" w:lastRowLastColumn="0"/>
            <w:tcW w:w="2265" w:type="dxa"/>
          </w:tcPr>
          <w:p w14:paraId="41E6C391" w14:textId="77777777" w:rsidR="00845403" w:rsidRDefault="00845403" w:rsidP="007674A5">
            <w:pPr>
              <w:spacing w:line="276" w:lineRule="auto"/>
              <w:jc w:val="both"/>
              <w:rPr>
                <w:lang w:val="en-US"/>
              </w:rPr>
            </w:pPr>
            <w:r>
              <w:rPr>
                <w:lang w:val="en-US"/>
              </w:rPr>
              <w:t>Congo</w:t>
            </w:r>
          </w:p>
        </w:tc>
        <w:tc>
          <w:tcPr>
            <w:tcW w:w="2265" w:type="dxa"/>
          </w:tcPr>
          <w:p w14:paraId="4CE97AA6" w14:textId="77777777" w:rsidR="00845403" w:rsidRDefault="00845403" w:rsidP="007F38E8">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626817">
              <w:rPr>
                <w:lang w:val="en-US"/>
              </w:rPr>
              <w:t>220.20</w:t>
            </w:r>
          </w:p>
        </w:tc>
        <w:tc>
          <w:tcPr>
            <w:tcW w:w="2266" w:type="dxa"/>
          </w:tcPr>
          <w:p w14:paraId="34131E81" w14:textId="7CBAAECB" w:rsidR="00845403" w:rsidRPr="00FD36FD" w:rsidRDefault="00845403" w:rsidP="007F38E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w:t>
            </w:r>
            <w:r w:rsidR="007F38E8">
              <w:rPr>
                <w:rFonts w:ascii="Calibri" w:hAnsi="Calibri" w:cs="Calibri"/>
                <w:color w:val="000000"/>
              </w:rPr>
              <w:t>.</w:t>
            </w:r>
            <w:r>
              <w:rPr>
                <w:rFonts w:ascii="Calibri" w:hAnsi="Calibri" w:cs="Calibri"/>
                <w:color w:val="000000"/>
              </w:rPr>
              <w:t>75</w:t>
            </w:r>
          </w:p>
        </w:tc>
        <w:tc>
          <w:tcPr>
            <w:tcW w:w="2266" w:type="dxa"/>
          </w:tcPr>
          <w:p w14:paraId="5C85F96D" w14:textId="70D6D51D" w:rsidR="00845403" w:rsidRDefault="00845403" w:rsidP="007F38E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lang w:val="en-US"/>
              </w:rPr>
              <w:t>1.08</w:t>
            </w:r>
          </w:p>
        </w:tc>
      </w:tr>
    </w:tbl>
    <w:p w14:paraId="22912201" w14:textId="77777777" w:rsidR="00845403" w:rsidRDefault="00845403" w:rsidP="007674A5">
      <w:pPr>
        <w:spacing w:after="0" w:line="276" w:lineRule="auto"/>
        <w:jc w:val="both"/>
        <w:rPr>
          <w:lang w:val="en-US"/>
        </w:rPr>
      </w:pPr>
    </w:p>
    <w:p w14:paraId="34D2394F" w14:textId="7EB26FA1" w:rsidR="00845403" w:rsidRDefault="00845403" w:rsidP="007674A5">
      <w:pPr>
        <w:spacing w:after="0" w:line="276" w:lineRule="auto"/>
        <w:jc w:val="both"/>
        <w:rPr>
          <w:lang w:val="en-US"/>
        </w:rPr>
      </w:pPr>
      <w:r>
        <w:rPr>
          <w:lang w:val="en-US"/>
        </w:rPr>
        <w:t xml:space="preserve">Table </w:t>
      </w:r>
      <w:r w:rsidR="00B84A59">
        <w:rPr>
          <w:lang w:val="en-US"/>
        </w:rPr>
        <w:t>6</w:t>
      </w:r>
      <w:r>
        <w:rPr>
          <w:lang w:val="en-US"/>
        </w:rPr>
        <w:t>.17 change in producer welfare</w:t>
      </w:r>
    </w:p>
    <w:tbl>
      <w:tblPr>
        <w:tblStyle w:val="TableauGrille1Clair"/>
        <w:tblW w:w="0" w:type="auto"/>
        <w:tblLook w:val="04A0" w:firstRow="1" w:lastRow="0" w:firstColumn="1" w:lastColumn="0" w:noHBand="0" w:noVBand="1"/>
      </w:tblPr>
      <w:tblGrid>
        <w:gridCol w:w="2263"/>
        <w:gridCol w:w="2263"/>
      </w:tblGrid>
      <w:tr w:rsidR="00845403" w14:paraId="55C015C0" w14:textId="77777777" w:rsidTr="007F3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FED6755" w14:textId="77777777" w:rsidR="00845403" w:rsidRDefault="00845403" w:rsidP="007674A5">
            <w:pPr>
              <w:spacing w:line="276" w:lineRule="auto"/>
              <w:jc w:val="both"/>
              <w:rPr>
                <w:lang w:val="en-US"/>
              </w:rPr>
            </w:pPr>
            <w:r>
              <w:rPr>
                <w:lang w:val="en-US"/>
              </w:rPr>
              <w:t>Country</w:t>
            </w:r>
          </w:p>
        </w:tc>
        <w:tc>
          <w:tcPr>
            <w:tcW w:w="2263" w:type="dxa"/>
          </w:tcPr>
          <w:p w14:paraId="51A22DB3" w14:textId="4BCA8A78" w:rsidR="00845403" w:rsidRDefault="00845403" w:rsidP="007F38E8">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U</w:t>
            </w:r>
            <w:r w:rsidR="00653C21">
              <w:rPr>
                <w:lang w:val="en-US"/>
              </w:rPr>
              <w:t>SD</w:t>
            </w:r>
          </w:p>
        </w:tc>
      </w:tr>
      <w:tr w:rsidR="00845403" w14:paraId="00AF33ED" w14:textId="77777777" w:rsidTr="007F38E8">
        <w:tc>
          <w:tcPr>
            <w:cnfStyle w:val="001000000000" w:firstRow="0" w:lastRow="0" w:firstColumn="1" w:lastColumn="0" w:oddVBand="0" w:evenVBand="0" w:oddHBand="0" w:evenHBand="0" w:firstRowFirstColumn="0" w:firstRowLastColumn="0" w:lastRowFirstColumn="0" w:lastRowLastColumn="0"/>
            <w:tcW w:w="2263" w:type="dxa"/>
          </w:tcPr>
          <w:p w14:paraId="450F4BE7" w14:textId="77777777" w:rsidR="00845403" w:rsidRDefault="00845403" w:rsidP="007674A5">
            <w:pPr>
              <w:spacing w:line="276" w:lineRule="auto"/>
              <w:jc w:val="both"/>
              <w:rPr>
                <w:lang w:val="en-US"/>
              </w:rPr>
            </w:pPr>
            <w:r>
              <w:rPr>
                <w:lang w:val="en-US"/>
              </w:rPr>
              <w:t>Congo</w:t>
            </w:r>
          </w:p>
        </w:tc>
        <w:tc>
          <w:tcPr>
            <w:tcW w:w="2263" w:type="dxa"/>
          </w:tcPr>
          <w:p w14:paraId="76DFBEFF" w14:textId="77777777" w:rsidR="00845403" w:rsidRDefault="00845403" w:rsidP="007F38E8">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E33FF9">
              <w:rPr>
                <w:lang w:val="en-US"/>
              </w:rPr>
              <w:t>3515738</w:t>
            </w:r>
            <w:r>
              <w:rPr>
                <w:lang w:val="en-US"/>
              </w:rPr>
              <w:t>0</w:t>
            </w:r>
          </w:p>
        </w:tc>
      </w:tr>
    </w:tbl>
    <w:p w14:paraId="5C67C52A" w14:textId="77777777" w:rsidR="00845403" w:rsidRDefault="00845403" w:rsidP="007674A5">
      <w:pPr>
        <w:spacing w:after="0" w:line="276" w:lineRule="auto"/>
        <w:jc w:val="both"/>
        <w:rPr>
          <w:lang w:val="en-US"/>
        </w:rPr>
      </w:pPr>
    </w:p>
    <w:p w14:paraId="71DD2722" w14:textId="015CDF9B" w:rsidR="00845403" w:rsidRDefault="00845403" w:rsidP="007674A5">
      <w:pPr>
        <w:spacing w:after="0" w:line="276" w:lineRule="auto"/>
        <w:jc w:val="both"/>
        <w:rPr>
          <w:lang w:val="en-US"/>
        </w:rPr>
      </w:pPr>
      <w:r>
        <w:rPr>
          <w:lang w:val="en-US"/>
        </w:rPr>
        <w:t>Government revenue is expected to increase by 6.3 million USD as ca</w:t>
      </w:r>
      <w:r w:rsidR="00074071">
        <w:rPr>
          <w:lang w:val="en-US"/>
        </w:rPr>
        <w:t>n</w:t>
      </w:r>
      <w:r>
        <w:rPr>
          <w:lang w:val="en-US"/>
        </w:rPr>
        <w:t xml:space="preserve"> be seen in table </w:t>
      </w:r>
      <w:r w:rsidR="00B84A59">
        <w:rPr>
          <w:lang w:val="en-US"/>
        </w:rPr>
        <w:t>6</w:t>
      </w:r>
      <w:r>
        <w:rPr>
          <w:lang w:val="en-US"/>
        </w:rPr>
        <w:t>.18. Which is expected from a 67% increase of the tariffs levied for rice.</w:t>
      </w:r>
      <w:r w:rsidRPr="00746103">
        <w:rPr>
          <w:lang w:val="en-US"/>
        </w:rPr>
        <w:t xml:space="preserve"> </w:t>
      </w:r>
      <w:r>
        <w:rPr>
          <w:lang w:val="en-US"/>
        </w:rPr>
        <w:t xml:space="preserve">Total change in welfare however is expected to decrease by 10 million. Showing that it would be welfare decreasing for the DRC to introduce the CET in its current form.  </w:t>
      </w:r>
    </w:p>
    <w:p w14:paraId="61F35B87" w14:textId="48303478" w:rsidR="00D817F8" w:rsidRDefault="00D817F8" w:rsidP="007674A5">
      <w:pPr>
        <w:spacing w:after="0" w:line="276" w:lineRule="auto"/>
        <w:jc w:val="both"/>
        <w:rPr>
          <w:lang w:val="en-US"/>
        </w:rPr>
      </w:pPr>
    </w:p>
    <w:p w14:paraId="500B25C1" w14:textId="4AD7DA17" w:rsidR="00845403" w:rsidRDefault="00845403" w:rsidP="007674A5">
      <w:pPr>
        <w:spacing w:after="0" w:line="276" w:lineRule="auto"/>
        <w:jc w:val="both"/>
        <w:rPr>
          <w:lang w:val="en-US"/>
        </w:rPr>
      </w:pPr>
      <w:r>
        <w:rPr>
          <w:lang w:val="en-US"/>
        </w:rPr>
        <w:t xml:space="preserve">Table </w:t>
      </w:r>
      <w:r w:rsidR="00B84A59">
        <w:rPr>
          <w:lang w:val="en-US"/>
        </w:rPr>
        <w:t>6</w:t>
      </w:r>
      <w:r>
        <w:rPr>
          <w:lang w:val="en-US"/>
        </w:rPr>
        <w:t xml:space="preserve">.18 </w:t>
      </w:r>
      <w:r w:rsidR="00703F14">
        <w:rPr>
          <w:lang w:val="en-US"/>
        </w:rPr>
        <w:t>C</w:t>
      </w:r>
      <w:r>
        <w:rPr>
          <w:lang w:val="en-US"/>
        </w:rPr>
        <w:t>hange in tariff revenue and total revenue</w:t>
      </w:r>
    </w:p>
    <w:tbl>
      <w:tblPr>
        <w:tblStyle w:val="TableauGrille1Clair"/>
        <w:tblW w:w="0" w:type="auto"/>
        <w:tblLook w:val="04A0" w:firstRow="1" w:lastRow="0" w:firstColumn="1" w:lastColumn="0" w:noHBand="0" w:noVBand="1"/>
      </w:tblPr>
      <w:tblGrid>
        <w:gridCol w:w="2263"/>
        <w:gridCol w:w="2410"/>
        <w:gridCol w:w="2116"/>
      </w:tblGrid>
      <w:tr w:rsidR="00845403" w:rsidRPr="008238F0" w14:paraId="37D1906E" w14:textId="77777777" w:rsidTr="007F3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6B4438A" w14:textId="77777777" w:rsidR="00845403" w:rsidRDefault="00845403" w:rsidP="007674A5">
            <w:pPr>
              <w:spacing w:line="276" w:lineRule="auto"/>
              <w:jc w:val="both"/>
              <w:rPr>
                <w:lang w:val="en-US"/>
              </w:rPr>
            </w:pPr>
            <w:r>
              <w:rPr>
                <w:lang w:val="en-US"/>
              </w:rPr>
              <w:t>Country</w:t>
            </w:r>
          </w:p>
        </w:tc>
        <w:tc>
          <w:tcPr>
            <w:tcW w:w="2410" w:type="dxa"/>
          </w:tcPr>
          <w:p w14:paraId="5C8FEA96" w14:textId="18FB136E" w:rsidR="00845403" w:rsidRDefault="00845403" w:rsidP="007F38E8">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Government revenue </w:t>
            </w:r>
            <w:r w:rsidR="00653C21">
              <w:rPr>
                <w:lang w:val="en-US"/>
              </w:rPr>
              <w:t>USD</w:t>
            </w:r>
          </w:p>
        </w:tc>
        <w:tc>
          <w:tcPr>
            <w:tcW w:w="2116" w:type="dxa"/>
          </w:tcPr>
          <w:p w14:paraId="18275416" w14:textId="5F8ECE6B" w:rsidR="00845403" w:rsidRDefault="00845403" w:rsidP="007F38E8">
            <w:pPr>
              <w:spacing w:line="276" w:lineRule="auto"/>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Change in total welfare </w:t>
            </w:r>
            <w:r w:rsidR="00653C21">
              <w:rPr>
                <w:lang w:val="en-US"/>
              </w:rPr>
              <w:t>USD</w:t>
            </w:r>
          </w:p>
        </w:tc>
      </w:tr>
      <w:tr w:rsidR="00845403" w14:paraId="63FD363E" w14:textId="77777777" w:rsidTr="007F38E8">
        <w:tc>
          <w:tcPr>
            <w:cnfStyle w:val="001000000000" w:firstRow="0" w:lastRow="0" w:firstColumn="1" w:lastColumn="0" w:oddVBand="0" w:evenVBand="0" w:oddHBand="0" w:evenHBand="0" w:firstRowFirstColumn="0" w:firstRowLastColumn="0" w:lastRowFirstColumn="0" w:lastRowLastColumn="0"/>
            <w:tcW w:w="2263" w:type="dxa"/>
          </w:tcPr>
          <w:p w14:paraId="7D9EADE4" w14:textId="77777777" w:rsidR="00845403" w:rsidRDefault="00845403" w:rsidP="007674A5">
            <w:pPr>
              <w:spacing w:line="276" w:lineRule="auto"/>
              <w:jc w:val="both"/>
              <w:rPr>
                <w:lang w:val="en-US"/>
              </w:rPr>
            </w:pPr>
            <w:r>
              <w:rPr>
                <w:lang w:val="en-US"/>
              </w:rPr>
              <w:t>Congo</w:t>
            </w:r>
          </w:p>
        </w:tc>
        <w:tc>
          <w:tcPr>
            <w:tcW w:w="2410" w:type="dxa"/>
          </w:tcPr>
          <w:p w14:paraId="4B81ED2D" w14:textId="77777777" w:rsidR="00845403" w:rsidRDefault="00845403" w:rsidP="007F38E8">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sidRPr="003801F9">
              <w:rPr>
                <w:lang w:val="en-US"/>
              </w:rPr>
              <w:t>634804</w:t>
            </w:r>
            <w:r>
              <w:rPr>
                <w:lang w:val="en-US"/>
              </w:rPr>
              <w:t>7</w:t>
            </w:r>
          </w:p>
        </w:tc>
        <w:tc>
          <w:tcPr>
            <w:tcW w:w="2116" w:type="dxa"/>
          </w:tcPr>
          <w:p w14:paraId="5274C02C" w14:textId="77777777" w:rsidR="00845403" w:rsidRPr="003801F9" w:rsidRDefault="00845403" w:rsidP="007F38E8">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w:t>
            </w:r>
            <w:r>
              <w:t xml:space="preserve"> </w:t>
            </w:r>
            <w:r w:rsidRPr="009769B3">
              <w:rPr>
                <w:lang w:val="en-US"/>
              </w:rPr>
              <w:t>101820</w:t>
            </w:r>
            <w:r>
              <w:rPr>
                <w:lang w:val="en-US"/>
              </w:rPr>
              <w:t>00</w:t>
            </w:r>
          </w:p>
        </w:tc>
      </w:tr>
    </w:tbl>
    <w:p w14:paraId="0416D5B3" w14:textId="77777777" w:rsidR="00845403" w:rsidRDefault="00845403" w:rsidP="007674A5">
      <w:pPr>
        <w:spacing w:after="0" w:line="276" w:lineRule="auto"/>
        <w:jc w:val="both"/>
        <w:rPr>
          <w:lang w:val="en-US"/>
        </w:rPr>
      </w:pPr>
    </w:p>
    <w:p w14:paraId="508B88AF" w14:textId="089DBDE0" w:rsidR="00845403" w:rsidRDefault="00845403" w:rsidP="007674A5">
      <w:pPr>
        <w:spacing w:after="0" w:line="276" w:lineRule="auto"/>
        <w:jc w:val="both"/>
        <w:rPr>
          <w:lang w:val="en-US"/>
        </w:rPr>
      </w:pPr>
      <w:r w:rsidRPr="008F611A">
        <w:rPr>
          <w:lang w:val="en-US"/>
        </w:rPr>
        <w:t>The scenario evaluating the effects on welfare for the DRC of joining the E</w:t>
      </w:r>
      <w:r w:rsidR="00074071">
        <w:rPr>
          <w:lang w:val="en-US"/>
        </w:rPr>
        <w:t>AU</w:t>
      </w:r>
      <w:r w:rsidRPr="008F611A">
        <w:rPr>
          <w:lang w:val="en-US"/>
        </w:rPr>
        <w:t xml:space="preserve"> reveals some important insights into the potential benefits and challenges of economic integration in the region. </w:t>
      </w:r>
      <w:r>
        <w:rPr>
          <w:lang w:val="en-US"/>
        </w:rPr>
        <w:t xml:space="preserve">It indicates that the current CET rate of 75% </w:t>
      </w:r>
      <w:r w:rsidR="007B1672">
        <w:rPr>
          <w:lang w:val="en-US"/>
        </w:rPr>
        <w:t xml:space="preserve">is </w:t>
      </w:r>
      <w:r>
        <w:rPr>
          <w:lang w:val="en-US"/>
        </w:rPr>
        <w:t xml:space="preserve">welfare diminishing also for the DRC. </w:t>
      </w:r>
      <w:r w:rsidRPr="008F611A">
        <w:rPr>
          <w:lang w:val="en-US"/>
        </w:rPr>
        <w:t xml:space="preserve">The results </w:t>
      </w:r>
      <w:r w:rsidR="00074071">
        <w:rPr>
          <w:lang w:val="en-US"/>
        </w:rPr>
        <w:t xml:space="preserve">do </w:t>
      </w:r>
      <w:r>
        <w:rPr>
          <w:lang w:val="en-US"/>
        </w:rPr>
        <w:t>however show</w:t>
      </w:r>
      <w:r w:rsidRPr="008F611A">
        <w:rPr>
          <w:lang w:val="en-US"/>
        </w:rPr>
        <w:t xml:space="preserve"> that producers and government revenue benefit from the high common external tariff of 75%</w:t>
      </w:r>
      <w:r>
        <w:rPr>
          <w:lang w:val="en-US"/>
        </w:rPr>
        <w:t xml:space="preserve">. Nevertheless, </w:t>
      </w:r>
      <w:r w:rsidRPr="008F611A">
        <w:rPr>
          <w:lang w:val="en-US"/>
        </w:rPr>
        <w:t>consumer welfare decrease</w:t>
      </w:r>
      <w:r w:rsidR="007B1672">
        <w:rPr>
          <w:lang w:val="en-US"/>
        </w:rPr>
        <w:t>s</w:t>
      </w:r>
      <w:r w:rsidRPr="008F611A">
        <w:rPr>
          <w:lang w:val="en-US"/>
        </w:rPr>
        <w:t xml:space="preserve"> by such a</w:t>
      </w:r>
      <w:r w:rsidR="00074071">
        <w:rPr>
          <w:lang w:val="en-US"/>
        </w:rPr>
        <w:t xml:space="preserve"> large </w:t>
      </w:r>
      <w:r w:rsidRPr="008F611A">
        <w:rPr>
          <w:lang w:val="en-US"/>
        </w:rPr>
        <w:t>amount that the total welfare change is negative.</w:t>
      </w:r>
      <w:r>
        <w:rPr>
          <w:lang w:val="en-US"/>
        </w:rPr>
        <w:t xml:space="preserve"> T</w:t>
      </w:r>
      <w:r w:rsidRPr="008F611A">
        <w:rPr>
          <w:lang w:val="en-US"/>
        </w:rPr>
        <w:t xml:space="preserve">he negative impact on consumers must </w:t>
      </w:r>
      <w:r w:rsidR="00074071">
        <w:rPr>
          <w:lang w:val="en-US"/>
        </w:rPr>
        <w:t xml:space="preserve">therefore </w:t>
      </w:r>
      <w:r w:rsidRPr="008F611A">
        <w:rPr>
          <w:lang w:val="en-US"/>
        </w:rPr>
        <w:t>be taken into account. The decrease in consumer welfare could lead to a reduction in purchasing power, decreased access to goods and services, and ultimately lower living standards for the population.</w:t>
      </w:r>
    </w:p>
    <w:p w14:paraId="41E035A0" w14:textId="77777777" w:rsidR="00074071" w:rsidRPr="008F611A" w:rsidRDefault="00074071" w:rsidP="007674A5">
      <w:pPr>
        <w:spacing w:after="0" w:line="276" w:lineRule="auto"/>
        <w:jc w:val="both"/>
        <w:rPr>
          <w:lang w:val="en-US"/>
        </w:rPr>
      </w:pPr>
    </w:p>
    <w:p w14:paraId="140783CF" w14:textId="51760EE5" w:rsidR="00845403" w:rsidRDefault="00845403" w:rsidP="00074071">
      <w:pPr>
        <w:spacing w:after="0" w:line="276" w:lineRule="auto"/>
        <w:jc w:val="both"/>
        <w:rPr>
          <w:lang w:val="en-US"/>
        </w:rPr>
      </w:pPr>
      <w:r>
        <w:rPr>
          <w:lang w:val="en-US"/>
        </w:rPr>
        <w:t>S</w:t>
      </w:r>
      <w:r w:rsidRPr="008F611A">
        <w:rPr>
          <w:lang w:val="en-US"/>
        </w:rPr>
        <w:t>cenario</w:t>
      </w:r>
      <w:r>
        <w:rPr>
          <w:lang w:val="en-US"/>
        </w:rPr>
        <w:t xml:space="preserve"> 4</w:t>
      </w:r>
      <w:r w:rsidRPr="008F611A">
        <w:rPr>
          <w:lang w:val="en-US"/>
        </w:rPr>
        <w:t xml:space="preserve"> highlights the importance of a comprehensive approach to economic integration that considers the interests of all stakeholders</w:t>
      </w:r>
      <w:r>
        <w:rPr>
          <w:lang w:val="en-US"/>
        </w:rPr>
        <w:t>, and strengthens the conclusions from scenario 1 that the current tariff is welfare decreasing</w:t>
      </w:r>
      <w:r w:rsidRPr="008F611A">
        <w:rPr>
          <w:lang w:val="en-US"/>
        </w:rPr>
        <w:t xml:space="preserve">. Policymakers need to carefully weigh the potential benefits and challenges of economic integration to ensure that it promotes economic growth and development while also safeguarding the welfare of all members of society. </w:t>
      </w:r>
    </w:p>
    <w:p w14:paraId="7F5854B1" w14:textId="77777777" w:rsidR="00845403" w:rsidRDefault="00845403" w:rsidP="007674A5">
      <w:pPr>
        <w:spacing w:after="0" w:line="276" w:lineRule="auto"/>
        <w:jc w:val="both"/>
        <w:rPr>
          <w:lang w:val="en-US"/>
        </w:rPr>
      </w:pPr>
    </w:p>
    <w:p w14:paraId="65409240" w14:textId="77777777" w:rsidR="00703F14" w:rsidRDefault="00703F14" w:rsidP="007674A5">
      <w:pPr>
        <w:spacing w:after="0" w:line="276" w:lineRule="auto"/>
        <w:rPr>
          <w:lang w:val="en-US"/>
        </w:rPr>
      </w:pPr>
      <w:r>
        <w:rPr>
          <w:lang w:val="en-US"/>
        </w:rPr>
        <w:br w:type="page"/>
      </w:r>
    </w:p>
    <w:p w14:paraId="7D159411" w14:textId="189B9107" w:rsidR="00CB024D" w:rsidRPr="00266A62" w:rsidRDefault="00CB024D" w:rsidP="00266A62">
      <w:pPr>
        <w:pStyle w:val="Titre1"/>
        <w:rPr>
          <w:b/>
          <w:bCs/>
          <w:color w:val="000000" w:themeColor="text1"/>
          <w:lang w:val="en-US"/>
        </w:rPr>
      </w:pPr>
      <w:bookmarkStart w:id="24" w:name="_Toc135834950"/>
      <w:r w:rsidRPr="00266A62">
        <w:rPr>
          <w:b/>
          <w:bCs/>
          <w:color w:val="000000" w:themeColor="text1"/>
          <w:lang w:val="en-US"/>
        </w:rPr>
        <w:lastRenderedPageBreak/>
        <w:t>Chapter 7 Discussion</w:t>
      </w:r>
      <w:bookmarkEnd w:id="24"/>
    </w:p>
    <w:p w14:paraId="4EF3988E" w14:textId="44DFA659" w:rsidR="00CB024D" w:rsidRDefault="005C3291" w:rsidP="00266A62">
      <w:pPr>
        <w:spacing w:after="0" w:line="276" w:lineRule="auto"/>
        <w:jc w:val="both"/>
        <w:rPr>
          <w:lang w:val="en-US"/>
        </w:rPr>
      </w:pPr>
      <w:r>
        <w:rPr>
          <w:lang w:val="en-US"/>
        </w:rPr>
        <w:t xml:space="preserve">The results </w:t>
      </w:r>
      <w:r w:rsidR="00CC461F">
        <w:rPr>
          <w:lang w:val="en-US"/>
        </w:rPr>
        <w:t xml:space="preserve">in this thesis </w:t>
      </w:r>
      <w:r>
        <w:rPr>
          <w:lang w:val="en-US"/>
        </w:rPr>
        <w:t xml:space="preserve">are in line with work done by </w:t>
      </w:r>
      <w:proofErr w:type="spellStart"/>
      <w:r>
        <w:rPr>
          <w:lang w:val="en-US"/>
        </w:rPr>
        <w:t>Buiget</w:t>
      </w:r>
      <w:proofErr w:type="spellEnd"/>
      <w:r>
        <w:rPr>
          <w:lang w:val="en-US"/>
        </w:rPr>
        <w:t xml:space="preserve"> (2012), who also predicted that the sensitive item list would be trade diverting and welfare decreasing. Studies done by </w:t>
      </w:r>
      <w:proofErr w:type="spellStart"/>
      <w:r w:rsidRPr="009101D1">
        <w:rPr>
          <w:lang w:val="en-US"/>
        </w:rPr>
        <w:t>Shinyekwa</w:t>
      </w:r>
      <w:proofErr w:type="spellEnd"/>
      <w:r>
        <w:rPr>
          <w:lang w:val="en-US"/>
        </w:rPr>
        <w:t xml:space="preserve"> (2011) (2015) and (2013) contradicted </w:t>
      </w:r>
      <w:proofErr w:type="spellStart"/>
      <w:r>
        <w:rPr>
          <w:lang w:val="en-US"/>
        </w:rPr>
        <w:t>Buiget</w:t>
      </w:r>
      <w:proofErr w:type="spellEnd"/>
      <w:r>
        <w:rPr>
          <w:lang w:val="en-US"/>
        </w:rPr>
        <w:t xml:space="preserve"> and predicted that the tariffs even in the case of rice would be welfare enhancing. However, none of these studies looked at specifically at the goods on the sensitive item list. </w:t>
      </w:r>
      <w:r w:rsidR="00CB024D" w:rsidRPr="00CB024D">
        <w:rPr>
          <w:lang w:val="en-US"/>
        </w:rPr>
        <w:t xml:space="preserve">As discussed in the literature by Bunder (2018) and </w:t>
      </w:r>
      <w:proofErr w:type="spellStart"/>
      <w:r w:rsidR="00CB024D" w:rsidRPr="00CB024D">
        <w:rPr>
          <w:lang w:val="en-US"/>
        </w:rPr>
        <w:t>Zamaroczy</w:t>
      </w:r>
      <w:proofErr w:type="spellEnd"/>
      <w:r w:rsidR="00CB024D" w:rsidRPr="00CB024D">
        <w:rPr>
          <w:lang w:val="en-US"/>
        </w:rPr>
        <w:t xml:space="preserve"> (2018) there have been challenges in implementing the CET. Our data confirms this and shows that tariffs levied often deviate from the agreed upon tariff of 75%. The scholars previously mentioned frame these deviations as a result from a power struggle between elites. This probably holds truth and it is important to understand the political landscape where elites seem to have outsized influence on policy formation and regulations in the EAC. However, the results from scenario 1 do indicate that these deviations from the agreed upon tariffs may be driven by welfare tradeoffs. It seems that deviation from the tariffs is welfare enhancing for the member states, beside for Tanzania.</w:t>
      </w:r>
      <w:r>
        <w:rPr>
          <w:lang w:val="en-US"/>
        </w:rPr>
        <w:t xml:space="preserve"> This indicates that the current CET tariffs are diverting trade away from more efficient producers outside of the bloc.</w:t>
      </w:r>
      <w:r w:rsidR="00CB024D" w:rsidRPr="00CB024D">
        <w:rPr>
          <w:lang w:val="en-US"/>
        </w:rPr>
        <w:t xml:space="preserve"> As such, there probably is merit to explore an evidence-based reevaluation of the CET for rice and consider a lowering of the import tariff on which is the topic of scenario 2.</w:t>
      </w:r>
    </w:p>
    <w:p w14:paraId="66FC9F22" w14:textId="77777777" w:rsidR="00266A62" w:rsidRPr="00CB024D" w:rsidRDefault="00266A62" w:rsidP="00266A62">
      <w:pPr>
        <w:spacing w:after="0" w:line="276" w:lineRule="auto"/>
        <w:jc w:val="both"/>
        <w:rPr>
          <w:lang w:val="en-US"/>
        </w:rPr>
      </w:pPr>
    </w:p>
    <w:p w14:paraId="72305CF2" w14:textId="52FD7D32" w:rsidR="00CB024D" w:rsidRDefault="00CB024D" w:rsidP="00266A62">
      <w:pPr>
        <w:spacing w:after="0" w:line="276" w:lineRule="auto"/>
        <w:jc w:val="both"/>
        <w:rPr>
          <w:lang w:val="en-US"/>
        </w:rPr>
      </w:pPr>
      <w:r w:rsidRPr="00CB024D">
        <w:rPr>
          <w:lang w:val="en-US"/>
        </w:rPr>
        <w:t xml:space="preserve">Lowering tariffs to 25% is indicated to be welfare enhancing for all countries beside Tanzania. The results also indicate that from the perspective of aggregate welfare the EAC should consider lowering the currently agreed upon tariff. Tanzania is the largest producer of rice in the trade bloc and by lowering tariffs imports from outside the bloc </w:t>
      </w:r>
      <w:r w:rsidR="00CC461F">
        <w:rPr>
          <w:lang w:val="en-US"/>
        </w:rPr>
        <w:t xml:space="preserve">imports </w:t>
      </w:r>
      <w:r w:rsidRPr="00CB024D">
        <w:rPr>
          <w:lang w:val="en-US"/>
        </w:rPr>
        <w:t xml:space="preserve">are set to increase. It does seem though that the aggregate welfare increases in the other countries are sufficiently high to compensate Tanzanian producers if the member countries would choose to do so. Tanzanian producers are relatively competitive beside in regard of higher quality aromatic rice varieties. </w:t>
      </w:r>
    </w:p>
    <w:p w14:paraId="19ED62B7" w14:textId="77777777" w:rsidR="00266A62" w:rsidRPr="00CB024D" w:rsidRDefault="00266A62" w:rsidP="00266A62">
      <w:pPr>
        <w:spacing w:after="0" w:line="276" w:lineRule="auto"/>
        <w:jc w:val="both"/>
        <w:rPr>
          <w:lang w:val="en-US"/>
        </w:rPr>
      </w:pPr>
    </w:p>
    <w:p w14:paraId="446A9631" w14:textId="42F0CEC9" w:rsidR="00CB024D" w:rsidRDefault="00CB024D" w:rsidP="00266A62">
      <w:pPr>
        <w:spacing w:after="0" w:line="276" w:lineRule="auto"/>
        <w:jc w:val="both"/>
        <w:rPr>
          <w:lang w:val="en-US"/>
        </w:rPr>
      </w:pPr>
      <w:r w:rsidRPr="00CB024D">
        <w:rPr>
          <w:lang w:val="en-US"/>
        </w:rPr>
        <w:t>Scenario 3 evaluated a situation where the CET would totally break down and countries would reimpose tariffs on their member countries. The results indicate that beside for Tanzanian consumers, this would be welfare decreasing for all other parties involved. Remarkably the countries making the most unilateral moves, Uganda and Kenya also benefit from the CET functioning and would lose welfare. The results from the scenarios indicate that there is merit for the trade bloc as seen in scenario 2 and 3, this is also the conclusion from most other evaluations regarding the EAC. Nevertheless, current trade policy might be too protectionist regarding rice and potentially this conclusion can be extended to other goods on the sensitive item list. My last scenario was focused on the ascension of the DRC to the CU.</w:t>
      </w:r>
    </w:p>
    <w:p w14:paraId="2B39D9BA" w14:textId="77777777" w:rsidR="00266A62" w:rsidRPr="00CB024D" w:rsidRDefault="00266A62" w:rsidP="00266A62">
      <w:pPr>
        <w:spacing w:after="0" w:line="276" w:lineRule="auto"/>
        <w:jc w:val="both"/>
        <w:rPr>
          <w:lang w:val="en-US"/>
        </w:rPr>
      </w:pPr>
    </w:p>
    <w:p w14:paraId="4810AD64" w14:textId="1D5DD4A0" w:rsidR="00CB024D" w:rsidRDefault="00CB024D" w:rsidP="00266A62">
      <w:pPr>
        <w:spacing w:after="0" w:line="276" w:lineRule="auto"/>
        <w:jc w:val="both"/>
        <w:rPr>
          <w:lang w:val="en-US"/>
        </w:rPr>
      </w:pPr>
      <w:r w:rsidRPr="00CB024D">
        <w:rPr>
          <w:lang w:val="en-US"/>
        </w:rPr>
        <w:t>Scenario 4 indicates that increasing the DRC’s tariffs from the current 10% to the 75% of the CET would specifically regarding the welfare of consumers have negative welfare effects. This is in line with the conclusions from the previous scenarios for the current members.</w:t>
      </w:r>
      <w:r w:rsidR="000C5EAC">
        <w:rPr>
          <w:lang w:val="en-US"/>
        </w:rPr>
        <w:t xml:space="preserve"> </w:t>
      </w:r>
      <w:r w:rsidR="00ED0F7F">
        <w:rPr>
          <w:lang w:val="en-US"/>
        </w:rPr>
        <w:t>Since the</w:t>
      </w:r>
      <w:r w:rsidR="000C5EAC">
        <w:rPr>
          <w:lang w:val="en-US"/>
        </w:rPr>
        <w:t xml:space="preserve"> CET is trade diverting for the current members who had </w:t>
      </w:r>
      <w:r w:rsidR="00ED0F7F">
        <w:rPr>
          <w:lang w:val="en-US"/>
        </w:rPr>
        <w:t>higher baseline tariffs before the CET, it is even more so for the DRC.</w:t>
      </w:r>
      <w:r w:rsidRPr="00CB024D">
        <w:rPr>
          <w:lang w:val="en-US"/>
        </w:rPr>
        <w:t xml:space="preserve"> It also indicates that the DRC should need to do a comprehensive review of the effects of implementing the CET regime. This discussion is currently mute due to a deterioration of relationships between the DRC and the EAC. The CU is currently not a topic in political discourse in the DRC.</w:t>
      </w:r>
    </w:p>
    <w:p w14:paraId="33B2C575" w14:textId="77777777" w:rsidR="00CC461F" w:rsidRPr="00CB024D" w:rsidRDefault="00CC461F" w:rsidP="00266A62">
      <w:pPr>
        <w:spacing w:after="0" w:line="276" w:lineRule="auto"/>
        <w:jc w:val="both"/>
        <w:rPr>
          <w:lang w:val="en-US"/>
        </w:rPr>
      </w:pPr>
    </w:p>
    <w:p w14:paraId="42D8BC21" w14:textId="77777777" w:rsidR="00CB024D" w:rsidRPr="00CB024D" w:rsidRDefault="00CB024D" w:rsidP="00266A62">
      <w:pPr>
        <w:spacing w:after="0" w:line="276" w:lineRule="auto"/>
        <w:jc w:val="both"/>
        <w:rPr>
          <w:lang w:val="en-US"/>
        </w:rPr>
      </w:pPr>
      <w:r w:rsidRPr="00CB024D">
        <w:rPr>
          <w:lang w:val="en-US"/>
        </w:rPr>
        <w:t xml:space="preserve">Summarizing notwithstanding, current tariffs might be too high, scenario2 and 3 do indicate that cooperation is in the interest of aggregate welfare in the East African union showing that a trade row </w:t>
      </w:r>
      <w:r w:rsidRPr="00CB024D">
        <w:rPr>
          <w:lang w:val="en-US"/>
        </w:rPr>
        <w:lastRenderedPageBreak/>
        <w:t xml:space="preserve">would hurt most countries. This finding also extends regarding the implementation of the CET in the DRC. As scenario 4 shows that extending the current tariffs of the East African Customs Union to the DRC could have negative implications for consumer, and aggregate welfare in the DRC. </w:t>
      </w:r>
    </w:p>
    <w:p w14:paraId="0FB61FEC" w14:textId="77777777" w:rsidR="00CB024D" w:rsidRPr="00CB024D" w:rsidRDefault="00CB024D" w:rsidP="00266A62">
      <w:pPr>
        <w:spacing w:after="0" w:line="276" w:lineRule="auto"/>
        <w:jc w:val="both"/>
        <w:rPr>
          <w:lang w:val="en-US"/>
        </w:rPr>
      </w:pPr>
    </w:p>
    <w:p w14:paraId="58F363B8" w14:textId="77777777" w:rsidR="00CB024D" w:rsidRPr="00CB024D" w:rsidRDefault="00CB024D" w:rsidP="00266A62">
      <w:pPr>
        <w:spacing w:after="0" w:line="276" w:lineRule="auto"/>
        <w:jc w:val="both"/>
        <w:rPr>
          <w:lang w:val="en-US"/>
        </w:rPr>
      </w:pPr>
    </w:p>
    <w:p w14:paraId="0C457286" w14:textId="77777777" w:rsidR="00CB024D" w:rsidRPr="00CB024D" w:rsidRDefault="00CB024D" w:rsidP="00266A62">
      <w:pPr>
        <w:spacing w:after="0" w:line="276" w:lineRule="auto"/>
        <w:jc w:val="both"/>
        <w:rPr>
          <w:lang w:val="en-US"/>
        </w:rPr>
      </w:pPr>
      <w:r w:rsidRPr="00CB024D">
        <w:rPr>
          <w:lang w:val="en-US"/>
        </w:rPr>
        <w:t> </w:t>
      </w:r>
    </w:p>
    <w:p w14:paraId="506FC82E" w14:textId="77777777" w:rsidR="00CC461F" w:rsidRDefault="00CC461F">
      <w:pPr>
        <w:rPr>
          <w:rFonts w:asciiTheme="majorHAnsi" w:eastAsiaTheme="majorEastAsia" w:hAnsiTheme="majorHAnsi" w:cstheme="majorBidi"/>
          <w:b/>
          <w:bCs/>
          <w:color w:val="000000" w:themeColor="text1"/>
          <w:sz w:val="32"/>
          <w:szCs w:val="32"/>
          <w:lang w:val="en-US"/>
        </w:rPr>
      </w:pPr>
      <w:bookmarkStart w:id="25" w:name="_Toc135834951"/>
      <w:r>
        <w:rPr>
          <w:b/>
          <w:bCs/>
          <w:color w:val="000000" w:themeColor="text1"/>
          <w:lang w:val="en-US"/>
        </w:rPr>
        <w:br w:type="page"/>
      </w:r>
    </w:p>
    <w:p w14:paraId="5F4728A3" w14:textId="54AEC95D" w:rsidR="00CB024D" w:rsidRPr="00266A62" w:rsidRDefault="00CB024D" w:rsidP="00266A62">
      <w:pPr>
        <w:pStyle w:val="Titre1"/>
        <w:spacing w:before="0" w:line="276" w:lineRule="auto"/>
        <w:jc w:val="both"/>
        <w:rPr>
          <w:b/>
          <w:bCs/>
          <w:color w:val="000000" w:themeColor="text1"/>
          <w:lang w:val="en-US"/>
        </w:rPr>
      </w:pPr>
      <w:r w:rsidRPr="00266A62">
        <w:rPr>
          <w:b/>
          <w:bCs/>
          <w:color w:val="000000" w:themeColor="text1"/>
          <w:lang w:val="en-US"/>
        </w:rPr>
        <w:lastRenderedPageBreak/>
        <w:t>Chapter 8 Conclusion</w:t>
      </w:r>
      <w:bookmarkEnd w:id="25"/>
    </w:p>
    <w:p w14:paraId="47EEEAA1" w14:textId="77777777" w:rsidR="00CB024D" w:rsidRPr="00CB024D" w:rsidRDefault="00CB024D" w:rsidP="00266A62">
      <w:pPr>
        <w:spacing w:after="0" w:line="276" w:lineRule="auto"/>
        <w:jc w:val="both"/>
        <w:rPr>
          <w:lang w:val="en-US"/>
        </w:rPr>
      </w:pPr>
      <w:r w:rsidRPr="00CB024D">
        <w:rPr>
          <w:lang w:val="en-US"/>
        </w:rPr>
        <w:t>This paper indicates that the current 75% tariff for rice is welfare decreasing. There is also a need for a broader perspective regarding the reasons for deviations from the CET. The results indicate that the current state of affairs regarding circumvention of the CET and unilateral deviations seem to be partly justified considering welfare. This thesis also shows that ultimately the CU is welfare enhancing and that a deterioration of the customs union would be welfare decreasing. As such the success of the EAC's economic integration efforts depends on the commitment and cooperation of all member states.</w:t>
      </w:r>
    </w:p>
    <w:p w14:paraId="0577934D" w14:textId="77777777" w:rsidR="00266A62" w:rsidRDefault="00266A62" w:rsidP="00266A62">
      <w:pPr>
        <w:spacing w:after="0" w:line="276" w:lineRule="auto"/>
        <w:jc w:val="both"/>
        <w:rPr>
          <w:lang w:val="en-US"/>
        </w:rPr>
      </w:pPr>
    </w:p>
    <w:p w14:paraId="33ABEE2B" w14:textId="0BF65DC2" w:rsidR="00CB024D" w:rsidRPr="00CB024D" w:rsidRDefault="00CB024D" w:rsidP="00266A62">
      <w:pPr>
        <w:spacing w:after="0" w:line="276" w:lineRule="auto"/>
        <w:jc w:val="both"/>
        <w:rPr>
          <w:lang w:val="en-US"/>
        </w:rPr>
      </w:pPr>
      <w:r w:rsidRPr="00CB024D">
        <w:rPr>
          <w:lang w:val="en-US"/>
        </w:rPr>
        <w:t>There is need however for a thorough evaluation of the welfare effects of the sensitive item list. It is difficult to ascertain if the protectionism the producers of rice enjoy are effective due to the quality of data regarding trade flows and production. Nevertheless, the results do indicate that lowering the tariff would be welfare enhancing. It is crucial to move beyond the simplistic characterization of the debate within the East African Union as merely rent-seeking versus trade liberalization. While promoting trade liberalization and economic growth is important, it is equally vital to consider the welfare implications for all stakeholders. The discourse should encompass a more nuanced understanding that acknowledges the welfare reasons for deviation from the current tariff structure.</w:t>
      </w:r>
    </w:p>
    <w:p w14:paraId="4D3DEC1C" w14:textId="77777777" w:rsidR="00266A62" w:rsidRDefault="00CB024D" w:rsidP="00266A62">
      <w:pPr>
        <w:spacing w:after="0" w:line="276" w:lineRule="auto"/>
        <w:jc w:val="both"/>
        <w:rPr>
          <w:lang w:val="en-US"/>
        </w:rPr>
      </w:pPr>
      <w:r w:rsidRPr="00CB024D">
        <w:rPr>
          <w:lang w:val="en-US"/>
        </w:rPr>
        <w:tab/>
      </w:r>
    </w:p>
    <w:p w14:paraId="65DCACA1" w14:textId="5B97D220" w:rsidR="00CB024D" w:rsidRDefault="00CB024D" w:rsidP="00266A62">
      <w:pPr>
        <w:spacing w:after="0" w:line="276" w:lineRule="auto"/>
        <w:jc w:val="both"/>
        <w:rPr>
          <w:lang w:val="en-US"/>
        </w:rPr>
      </w:pPr>
      <w:r w:rsidRPr="00CB024D">
        <w:rPr>
          <w:lang w:val="en-US"/>
        </w:rPr>
        <w:t>Moreover, the analysis demonstrates that joining the Customs Union could have negative welfare implications for the DRC, particularly in terms of reduced consumer welfare. It becomes evident that the decision to join the union should be carefully evaluated, taking into account the potential costs and welfare consequences for the country.</w:t>
      </w:r>
    </w:p>
    <w:p w14:paraId="6A64FB4D" w14:textId="77777777" w:rsidR="00266A62" w:rsidRPr="00CB024D" w:rsidRDefault="00266A62" w:rsidP="00266A62">
      <w:pPr>
        <w:spacing w:after="0" w:line="276" w:lineRule="auto"/>
        <w:jc w:val="both"/>
        <w:rPr>
          <w:lang w:val="en-US"/>
        </w:rPr>
      </w:pPr>
    </w:p>
    <w:p w14:paraId="5DD7817D" w14:textId="3F09A578" w:rsidR="00CB024D" w:rsidRDefault="00CB024D" w:rsidP="00266A62">
      <w:pPr>
        <w:spacing w:after="0" w:line="276" w:lineRule="auto"/>
        <w:jc w:val="both"/>
        <w:rPr>
          <w:lang w:val="en-US"/>
        </w:rPr>
      </w:pPr>
      <w:r w:rsidRPr="00CB024D">
        <w:rPr>
          <w:lang w:val="en-US"/>
        </w:rPr>
        <w:t>In light of these considerations, it is recommended that policymakers undertake a comprehensive evaluation of trade policies, particularly in relation to the goods included on the sensitive item list. This evaluation should incorporate the potential impacts on consumer welfare, the overall economy, and the most vulnerable members of society. By adopting an evidence-based and inclusive approach, the East African Union can work towards trade policies that promote sustainable development and the well-being of its member states.</w:t>
      </w:r>
    </w:p>
    <w:p w14:paraId="701DC708" w14:textId="77777777" w:rsidR="00266A62" w:rsidRPr="00CB024D" w:rsidRDefault="00266A62" w:rsidP="00266A62">
      <w:pPr>
        <w:spacing w:after="0" w:line="276" w:lineRule="auto"/>
        <w:jc w:val="both"/>
        <w:rPr>
          <w:lang w:val="en-US"/>
        </w:rPr>
      </w:pPr>
    </w:p>
    <w:p w14:paraId="5D6BD20F" w14:textId="2F8F92EB" w:rsidR="00845403" w:rsidRDefault="00CB024D" w:rsidP="00266A62">
      <w:pPr>
        <w:spacing w:after="0" w:line="276" w:lineRule="auto"/>
        <w:jc w:val="both"/>
        <w:rPr>
          <w:color w:val="00000A"/>
          <w:lang w:val="en-US"/>
        </w:rPr>
      </w:pPr>
      <w:r w:rsidRPr="00CB024D">
        <w:rPr>
          <w:lang w:val="en-US"/>
        </w:rPr>
        <w:t>Ultimately, achieving a balance between rent-seeking, trade liberalization, and welfare considerations is essential for the East African Union's long-term success. By embracing a more holistic perspective and ensuring a thorough assessment of trade policies, the union can foster an environment of equitable growth and prosperity for all its member states, including the Democratic Republic of Congo.</w:t>
      </w:r>
    </w:p>
    <w:p w14:paraId="0F160FF2" w14:textId="77777777" w:rsidR="00703F14" w:rsidRDefault="00703F14" w:rsidP="007674A5">
      <w:pPr>
        <w:spacing w:after="0" w:line="276" w:lineRule="auto"/>
        <w:rPr>
          <w:b/>
          <w:color w:val="00000A"/>
          <w:lang w:val="en-US"/>
        </w:rPr>
      </w:pPr>
      <w:r>
        <w:rPr>
          <w:b/>
          <w:color w:val="00000A"/>
          <w:lang w:val="en-US"/>
        </w:rPr>
        <w:br w:type="page"/>
      </w:r>
    </w:p>
    <w:p w14:paraId="0C6675B9" w14:textId="6322E2E2" w:rsidR="00845403" w:rsidRPr="00266A62" w:rsidRDefault="00845403" w:rsidP="00266A62">
      <w:pPr>
        <w:pStyle w:val="Titre1"/>
        <w:rPr>
          <w:b/>
          <w:bCs/>
          <w:color w:val="000000" w:themeColor="text1"/>
          <w:lang w:val="en-US"/>
        </w:rPr>
      </w:pPr>
      <w:bookmarkStart w:id="26" w:name="_Toc135834952"/>
      <w:r w:rsidRPr="00266A62">
        <w:rPr>
          <w:b/>
          <w:bCs/>
          <w:color w:val="000000" w:themeColor="text1"/>
          <w:lang w:val="en-US"/>
        </w:rPr>
        <w:lastRenderedPageBreak/>
        <w:t>Reference</w:t>
      </w:r>
      <w:r w:rsidR="00703F14" w:rsidRPr="00266A62">
        <w:rPr>
          <w:b/>
          <w:bCs/>
          <w:color w:val="000000" w:themeColor="text1"/>
          <w:lang w:val="en-US"/>
        </w:rPr>
        <w:t>s</w:t>
      </w:r>
      <w:bookmarkEnd w:id="26"/>
    </w:p>
    <w:p w14:paraId="51BEFFBD" w14:textId="51B6DBB4" w:rsidR="00845403" w:rsidRPr="00521506" w:rsidRDefault="00845403" w:rsidP="006408FA">
      <w:pPr>
        <w:widowControl w:val="0"/>
        <w:spacing w:after="0" w:line="276" w:lineRule="auto"/>
        <w:ind w:left="426" w:hanging="426"/>
        <w:jc w:val="both"/>
        <w:rPr>
          <w:rFonts w:ascii="Calibri" w:hAnsi="Calibri" w:cs="Calibri"/>
          <w:color w:val="00000A"/>
          <w:lang w:val="en-US"/>
        </w:rPr>
      </w:pPr>
      <w:r w:rsidRPr="00521506">
        <w:rPr>
          <w:rFonts w:ascii="Calibri" w:hAnsi="Calibri" w:cs="Calibri"/>
          <w:color w:val="00000A"/>
          <w:lang w:val="en-US"/>
        </w:rPr>
        <w:t xml:space="preserve">Bair, S.L., &amp; </w:t>
      </w:r>
      <w:proofErr w:type="spellStart"/>
      <w:r w:rsidRPr="00521506">
        <w:rPr>
          <w:rFonts w:ascii="Calibri" w:hAnsi="Calibri" w:cs="Calibri"/>
          <w:color w:val="00000A"/>
          <w:lang w:val="en-US"/>
        </w:rPr>
        <w:t>Bergstrand</w:t>
      </w:r>
      <w:proofErr w:type="spellEnd"/>
      <w:r w:rsidRPr="00521506">
        <w:rPr>
          <w:rFonts w:ascii="Calibri" w:hAnsi="Calibri" w:cs="Calibri"/>
          <w:color w:val="00000A"/>
          <w:lang w:val="en-US"/>
        </w:rPr>
        <w:t xml:space="preserve">, J.H. (2007). Do free trade agreements actually increase member’s international trade? </w:t>
      </w:r>
      <w:r w:rsidRPr="006408FA">
        <w:rPr>
          <w:rFonts w:ascii="Calibri" w:hAnsi="Calibri" w:cs="Calibri"/>
          <w:iCs/>
          <w:color w:val="00000A"/>
          <w:lang w:val="en-US"/>
        </w:rPr>
        <w:t>Journal of International Economics</w:t>
      </w:r>
      <w:r w:rsidRPr="00521506">
        <w:rPr>
          <w:rFonts w:ascii="Calibri" w:hAnsi="Calibri" w:cs="Calibri"/>
          <w:color w:val="00000A"/>
          <w:lang w:val="en-US"/>
        </w:rPr>
        <w:t>, 71, 72-95.</w:t>
      </w:r>
    </w:p>
    <w:p w14:paraId="2765E515" w14:textId="4CEAB79F" w:rsidR="00845403" w:rsidRPr="00521506" w:rsidRDefault="00845403" w:rsidP="006408FA">
      <w:pPr>
        <w:widowControl w:val="0"/>
        <w:spacing w:after="0" w:line="276" w:lineRule="auto"/>
        <w:ind w:left="426" w:hanging="426"/>
        <w:jc w:val="both"/>
        <w:rPr>
          <w:rFonts w:ascii="Calibri" w:hAnsi="Calibri" w:cs="Calibri"/>
          <w:color w:val="00000A"/>
          <w:lang w:val="en-US"/>
        </w:rPr>
      </w:pPr>
      <w:proofErr w:type="spellStart"/>
      <w:r w:rsidRPr="00521506">
        <w:rPr>
          <w:rFonts w:ascii="Calibri" w:hAnsi="Calibri" w:cs="Calibri"/>
          <w:color w:val="00000A"/>
          <w:lang w:val="en-US"/>
        </w:rPr>
        <w:t>Buiget</w:t>
      </w:r>
      <w:proofErr w:type="spellEnd"/>
      <w:r w:rsidRPr="00521506">
        <w:rPr>
          <w:rFonts w:ascii="Calibri" w:hAnsi="Calibri" w:cs="Calibri"/>
          <w:color w:val="00000A"/>
          <w:lang w:val="en-US"/>
        </w:rPr>
        <w:t>, S</w:t>
      </w:r>
      <w:r w:rsidR="0044534E">
        <w:rPr>
          <w:rFonts w:ascii="Calibri" w:hAnsi="Calibri" w:cs="Calibri"/>
          <w:color w:val="00000A"/>
          <w:lang w:val="en-US"/>
        </w:rPr>
        <w:t>.</w:t>
      </w:r>
      <w:r w:rsidRPr="00521506">
        <w:rPr>
          <w:rFonts w:ascii="Calibri" w:hAnsi="Calibri" w:cs="Calibri"/>
          <w:color w:val="00000A"/>
          <w:lang w:val="en-US"/>
        </w:rPr>
        <w:t xml:space="preserve"> (2012). An Assessment of the trade effects of the East African Community Customs Union on Member Cou</w:t>
      </w:r>
      <w:r w:rsidR="005C3291">
        <w:rPr>
          <w:rFonts w:ascii="Calibri" w:hAnsi="Calibri" w:cs="Calibri"/>
          <w:color w:val="00000A"/>
          <w:lang w:val="en-US"/>
        </w:rPr>
        <w:t>n</w:t>
      </w:r>
      <w:r w:rsidRPr="00521506">
        <w:rPr>
          <w:rFonts w:ascii="Calibri" w:hAnsi="Calibri" w:cs="Calibri"/>
          <w:color w:val="00000A"/>
          <w:lang w:val="en-US"/>
        </w:rPr>
        <w:t>tries</w:t>
      </w:r>
      <w:r w:rsidR="006408FA" w:rsidRPr="006408FA">
        <w:rPr>
          <w:rFonts w:ascii="Calibri" w:hAnsi="Calibri" w:cs="Calibri"/>
          <w:color w:val="00000A"/>
          <w:lang w:val="en-US"/>
        </w:rPr>
        <w:t>.</w:t>
      </w:r>
      <w:r w:rsidRPr="006408FA">
        <w:rPr>
          <w:rFonts w:ascii="Calibri" w:hAnsi="Calibri" w:cs="Calibri"/>
          <w:color w:val="00000A"/>
          <w:lang w:val="en-US"/>
        </w:rPr>
        <w:t xml:space="preserve"> International Journal of Economics and finance 4.10</w:t>
      </w:r>
      <w:r w:rsidR="006408FA">
        <w:rPr>
          <w:rFonts w:ascii="Calibri" w:hAnsi="Calibri" w:cs="Calibri"/>
          <w:color w:val="00000A"/>
          <w:lang w:val="en-US"/>
        </w:rPr>
        <w:t>.</w:t>
      </w:r>
      <w:r w:rsidRPr="00521506">
        <w:rPr>
          <w:rFonts w:ascii="Calibri" w:hAnsi="Calibri" w:cs="Calibri"/>
          <w:color w:val="00000A"/>
          <w:lang w:val="en-US"/>
        </w:rPr>
        <w:t xml:space="preserve"> </w:t>
      </w:r>
    </w:p>
    <w:p w14:paraId="0B120DEE" w14:textId="597F510C" w:rsidR="00845403" w:rsidRPr="00521506" w:rsidRDefault="00845403" w:rsidP="006408FA">
      <w:pPr>
        <w:pStyle w:val="NormalWeb"/>
        <w:spacing w:before="0" w:beforeAutospacing="0" w:after="0" w:afterAutospacing="0" w:line="276" w:lineRule="auto"/>
        <w:ind w:left="426" w:hanging="426"/>
      </w:pPr>
      <w:proofErr w:type="spellStart"/>
      <w:r w:rsidRPr="00521506">
        <w:rPr>
          <w:rFonts w:ascii="Calibri" w:hAnsi="Calibri" w:cs="Calibri"/>
          <w:sz w:val="22"/>
          <w:szCs w:val="22"/>
        </w:rPr>
        <w:t>Bünder</w:t>
      </w:r>
      <w:proofErr w:type="spellEnd"/>
      <w:r w:rsidRPr="00521506">
        <w:rPr>
          <w:rFonts w:ascii="Calibri" w:hAnsi="Calibri" w:cs="Calibri"/>
          <w:sz w:val="22"/>
          <w:szCs w:val="22"/>
        </w:rPr>
        <w:t>, T. (2018)</w:t>
      </w:r>
      <w:r w:rsidR="006408FA">
        <w:rPr>
          <w:rFonts w:ascii="Calibri" w:hAnsi="Calibri" w:cs="Calibri"/>
          <w:sz w:val="22"/>
          <w:szCs w:val="22"/>
        </w:rPr>
        <w:t xml:space="preserve">. </w:t>
      </w:r>
      <w:r w:rsidRPr="00521506">
        <w:rPr>
          <w:rFonts w:ascii="Calibri" w:hAnsi="Calibri" w:cs="Calibri"/>
          <w:sz w:val="22"/>
          <w:szCs w:val="22"/>
        </w:rPr>
        <w:t>How common is the East African community’s Common External Tariff really? the influence of interest groups on the EAC’s tariff negotiations</w:t>
      </w:r>
      <w:r w:rsidR="006408FA">
        <w:rPr>
          <w:rFonts w:ascii="Calibri" w:hAnsi="Calibri" w:cs="Calibri"/>
          <w:sz w:val="22"/>
          <w:szCs w:val="22"/>
        </w:rPr>
        <w:t>.</w:t>
      </w:r>
      <w:r w:rsidRPr="00521506">
        <w:rPr>
          <w:rFonts w:ascii="Calibri" w:hAnsi="Calibri" w:cs="Calibri"/>
          <w:sz w:val="22"/>
          <w:szCs w:val="22"/>
        </w:rPr>
        <w:t xml:space="preserve"> </w:t>
      </w:r>
      <w:r w:rsidRPr="00521506">
        <w:rPr>
          <w:rFonts w:ascii="Calibri" w:hAnsi="Calibri" w:cs="Calibri"/>
          <w:i/>
          <w:iCs/>
          <w:sz w:val="22"/>
          <w:szCs w:val="22"/>
        </w:rPr>
        <w:t>SAGE Open</w:t>
      </w:r>
      <w:r w:rsidRPr="00521506">
        <w:rPr>
          <w:rFonts w:ascii="Calibri" w:hAnsi="Calibri" w:cs="Calibri"/>
          <w:sz w:val="22"/>
          <w:szCs w:val="22"/>
        </w:rPr>
        <w:t>, 8(1)</w:t>
      </w:r>
      <w:r w:rsidR="006408FA">
        <w:rPr>
          <w:rFonts w:ascii="Calibri" w:hAnsi="Calibri" w:cs="Calibri"/>
          <w:sz w:val="22"/>
          <w:szCs w:val="22"/>
        </w:rPr>
        <w:t>:</w:t>
      </w:r>
      <w:r w:rsidRPr="00521506">
        <w:rPr>
          <w:rFonts w:ascii="Calibri" w:hAnsi="Calibri" w:cs="Calibri"/>
          <w:sz w:val="22"/>
          <w:szCs w:val="22"/>
        </w:rPr>
        <w:t xml:space="preserve"> 215824401774823. doi:10.1177/2158244017748235. </w:t>
      </w:r>
    </w:p>
    <w:p w14:paraId="4EAD18E2" w14:textId="75211D3B" w:rsidR="00845403" w:rsidRPr="009101D1" w:rsidRDefault="00845403" w:rsidP="006408FA">
      <w:pPr>
        <w:widowControl w:val="0"/>
        <w:spacing w:after="0" w:line="276" w:lineRule="auto"/>
        <w:ind w:left="426" w:hanging="426"/>
        <w:jc w:val="both"/>
        <w:rPr>
          <w:lang w:val="en-US"/>
        </w:rPr>
      </w:pPr>
      <w:proofErr w:type="spellStart"/>
      <w:r w:rsidRPr="00521506">
        <w:rPr>
          <w:rFonts w:ascii="Calibri" w:hAnsi="Calibri" w:cs="Calibri"/>
          <w:color w:val="00000A"/>
          <w:lang w:val="en-US"/>
        </w:rPr>
        <w:t>Busse</w:t>
      </w:r>
      <w:proofErr w:type="spellEnd"/>
      <w:r w:rsidRPr="00521506">
        <w:rPr>
          <w:rFonts w:ascii="Calibri" w:hAnsi="Calibri" w:cs="Calibri"/>
          <w:color w:val="00000A"/>
          <w:lang w:val="en-US"/>
        </w:rPr>
        <w:t>, M</w:t>
      </w:r>
      <w:r w:rsidR="0044534E">
        <w:rPr>
          <w:rFonts w:ascii="Calibri" w:hAnsi="Calibri" w:cs="Calibri"/>
          <w:color w:val="00000A"/>
          <w:lang w:val="en-US"/>
        </w:rPr>
        <w:t>.</w:t>
      </w:r>
      <w:r w:rsidRPr="00521506">
        <w:rPr>
          <w:rFonts w:ascii="Calibri" w:hAnsi="Calibri" w:cs="Calibri"/>
          <w:color w:val="00000A"/>
          <w:lang w:val="en-US"/>
        </w:rPr>
        <w:t xml:space="preserve"> &amp; Shams, R</w:t>
      </w:r>
      <w:r w:rsidR="0044534E">
        <w:rPr>
          <w:rFonts w:ascii="Calibri" w:hAnsi="Calibri" w:cs="Calibri"/>
          <w:color w:val="00000A"/>
          <w:lang w:val="en-US"/>
        </w:rPr>
        <w:t>.</w:t>
      </w:r>
      <w:r w:rsidRPr="00521506">
        <w:rPr>
          <w:rFonts w:ascii="Calibri" w:hAnsi="Calibri" w:cs="Calibri"/>
          <w:color w:val="00000A"/>
          <w:lang w:val="en-US"/>
        </w:rPr>
        <w:t xml:space="preserve"> (2005)</w:t>
      </w:r>
      <w:r w:rsidR="0044534E">
        <w:rPr>
          <w:rFonts w:ascii="Calibri" w:hAnsi="Calibri" w:cs="Calibri"/>
          <w:color w:val="00000A"/>
          <w:lang w:val="en-US"/>
        </w:rPr>
        <w:t>.</w:t>
      </w:r>
      <w:r w:rsidRPr="00521506">
        <w:rPr>
          <w:rFonts w:ascii="Calibri" w:hAnsi="Calibri" w:cs="Calibri"/>
          <w:color w:val="00000A"/>
          <w:lang w:val="en-US"/>
        </w:rPr>
        <w:t xml:space="preserve"> Trade effects of the East African Community</w:t>
      </w:r>
      <w:r w:rsidR="006408FA">
        <w:rPr>
          <w:rFonts w:ascii="Calibri" w:hAnsi="Calibri" w:cs="Calibri"/>
          <w:color w:val="00000A"/>
          <w:lang w:val="en-US"/>
        </w:rPr>
        <w:t>.</w:t>
      </w:r>
      <w:r w:rsidRPr="00521506">
        <w:rPr>
          <w:rFonts w:ascii="Calibri" w:hAnsi="Calibri" w:cs="Calibri"/>
          <w:color w:val="00000A"/>
          <w:lang w:val="en-US"/>
        </w:rPr>
        <w:t xml:space="preserve"> </w:t>
      </w:r>
      <w:proofErr w:type="spellStart"/>
      <w:r w:rsidRPr="00521506">
        <w:rPr>
          <w:rFonts w:ascii="Calibri" w:hAnsi="Calibri" w:cs="Calibri"/>
          <w:color w:val="00000A"/>
          <w:lang w:val="en-US"/>
        </w:rPr>
        <w:t>Estey</w:t>
      </w:r>
      <w:proofErr w:type="spellEnd"/>
      <w:r w:rsidRPr="00521506">
        <w:rPr>
          <w:rFonts w:ascii="Calibri" w:hAnsi="Calibri" w:cs="Calibri"/>
          <w:color w:val="00000A"/>
          <w:lang w:val="en-US"/>
        </w:rPr>
        <w:t xml:space="preserve"> journal of international law and trade</w:t>
      </w:r>
      <w:r w:rsidRPr="009101D1">
        <w:rPr>
          <w:color w:val="00000A"/>
          <w:lang w:val="en-US"/>
        </w:rPr>
        <w:t xml:space="preserve"> policy, 6</w:t>
      </w:r>
      <w:r w:rsidR="007674A5">
        <w:rPr>
          <w:color w:val="00000A"/>
          <w:lang w:val="en-US"/>
        </w:rPr>
        <w:t>(</w:t>
      </w:r>
      <w:r w:rsidRPr="009101D1">
        <w:rPr>
          <w:color w:val="00000A"/>
          <w:lang w:val="en-US"/>
        </w:rPr>
        <w:t>1</w:t>
      </w:r>
      <w:r w:rsidR="007674A5">
        <w:rPr>
          <w:color w:val="00000A"/>
          <w:lang w:val="en-US"/>
        </w:rPr>
        <w:t>)</w:t>
      </w:r>
      <w:r w:rsidR="006408FA">
        <w:rPr>
          <w:color w:val="00000A"/>
          <w:lang w:val="en-US"/>
        </w:rPr>
        <w:t>:</w:t>
      </w:r>
      <w:r w:rsidRPr="009101D1">
        <w:rPr>
          <w:color w:val="00000A"/>
          <w:lang w:val="en-US"/>
        </w:rPr>
        <w:t xml:space="preserve"> 62-83</w:t>
      </w:r>
      <w:r w:rsidR="006408FA">
        <w:rPr>
          <w:color w:val="00000A"/>
          <w:lang w:val="en-US"/>
        </w:rPr>
        <w:t>.</w:t>
      </w:r>
    </w:p>
    <w:p w14:paraId="61A0837F" w14:textId="5C448803" w:rsidR="00845403" w:rsidRPr="009101D1" w:rsidRDefault="00845403" w:rsidP="006408FA">
      <w:pPr>
        <w:widowControl w:val="0"/>
        <w:spacing w:after="0" w:line="276" w:lineRule="auto"/>
        <w:ind w:left="426" w:hanging="426"/>
        <w:jc w:val="both"/>
        <w:rPr>
          <w:color w:val="00000A"/>
          <w:lang w:val="en-US"/>
        </w:rPr>
      </w:pPr>
      <w:proofErr w:type="spellStart"/>
      <w:r w:rsidRPr="009101D1">
        <w:rPr>
          <w:color w:val="00000A"/>
          <w:lang w:val="en-US"/>
        </w:rPr>
        <w:t>Darku</w:t>
      </w:r>
      <w:proofErr w:type="spellEnd"/>
      <w:r w:rsidRPr="009101D1">
        <w:rPr>
          <w:color w:val="00000A"/>
          <w:lang w:val="en-US"/>
        </w:rPr>
        <w:t xml:space="preserve">, A.B. (2009). The gravity model and the test for the regional integration effect: the case of Tanzania. </w:t>
      </w:r>
      <w:r w:rsidRPr="009101D1">
        <w:rPr>
          <w:i/>
          <w:color w:val="00000A"/>
          <w:lang w:val="en-US"/>
        </w:rPr>
        <w:t>Journal of Developing Areas</w:t>
      </w:r>
      <w:r w:rsidRPr="009101D1">
        <w:rPr>
          <w:color w:val="00000A"/>
          <w:lang w:val="en-US"/>
        </w:rPr>
        <w:t>, 43(1)</w:t>
      </w:r>
      <w:r w:rsidR="006408FA">
        <w:rPr>
          <w:color w:val="00000A"/>
          <w:lang w:val="en-US"/>
        </w:rPr>
        <w:t>:</w:t>
      </w:r>
      <w:r w:rsidRPr="009101D1">
        <w:rPr>
          <w:color w:val="00000A"/>
          <w:lang w:val="en-US"/>
        </w:rPr>
        <w:t xml:space="preserve"> 25-44.</w:t>
      </w:r>
    </w:p>
    <w:p w14:paraId="65E18077" w14:textId="77777777" w:rsidR="00845403" w:rsidRPr="009101D1" w:rsidRDefault="00845403" w:rsidP="006408FA">
      <w:pPr>
        <w:widowControl w:val="0"/>
        <w:spacing w:after="0" w:line="276" w:lineRule="auto"/>
        <w:ind w:left="426" w:hanging="426"/>
        <w:jc w:val="both"/>
        <w:rPr>
          <w:color w:val="00000A"/>
          <w:lang w:val="en-US"/>
        </w:rPr>
      </w:pPr>
      <w:proofErr w:type="spellStart"/>
      <w:r w:rsidRPr="009101D1">
        <w:rPr>
          <w:color w:val="00000A"/>
          <w:lang w:val="en-US"/>
        </w:rPr>
        <w:t>Gouel</w:t>
      </w:r>
      <w:proofErr w:type="spellEnd"/>
      <w:r w:rsidRPr="009101D1">
        <w:rPr>
          <w:color w:val="00000A"/>
          <w:lang w:val="en-US"/>
        </w:rPr>
        <w:t>, C., &amp; Jean, S. (2012). Optimal Food Price Stabilization in a Small Open Developing Country. Washington, D.C.: The World Bank.</w:t>
      </w:r>
    </w:p>
    <w:p w14:paraId="170A5390" w14:textId="3CA65C1E" w:rsidR="00845403" w:rsidRPr="00AB3998" w:rsidRDefault="00845403" w:rsidP="006408FA">
      <w:pPr>
        <w:widowControl w:val="0"/>
        <w:spacing w:after="0" w:line="276" w:lineRule="auto"/>
        <w:ind w:left="425" w:hanging="425"/>
        <w:jc w:val="both"/>
        <w:rPr>
          <w:color w:val="00000A"/>
          <w:lang w:val="en-US"/>
        </w:rPr>
      </w:pPr>
      <w:r w:rsidRPr="009101D1">
        <w:rPr>
          <w:color w:val="00000A"/>
          <w:lang w:val="en-US"/>
        </w:rPr>
        <w:t xml:space="preserve">Ivanic, M., &amp; Martin, W. (2008). Implications of higher global food prices for poverty in low-income </w:t>
      </w:r>
      <w:r w:rsidRPr="00AB3998">
        <w:rPr>
          <w:color w:val="00000A"/>
          <w:lang w:val="en-US"/>
        </w:rPr>
        <w:t xml:space="preserve">countries1. Agricultural Economics, 39, 405-416. </w:t>
      </w:r>
    </w:p>
    <w:p w14:paraId="5A60E6F0" w14:textId="14E8A744" w:rsidR="00AB3998" w:rsidRPr="00CB024D" w:rsidRDefault="00AB3998" w:rsidP="006408FA">
      <w:pPr>
        <w:tabs>
          <w:tab w:val="left" w:pos="426"/>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s>
        <w:suppressAutoHyphens/>
        <w:spacing w:after="0" w:line="276" w:lineRule="auto"/>
        <w:ind w:left="425" w:hanging="425"/>
        <w:rPr>
          <w:lang w:val="en-US"/>
        </w:rPr>
      </w:pPr>
      <w:r w:rsidRPr="009E34B8">
        <w:rPr>
          <w:lang w:val="en-GB"/>
        </w:rPr>
        <w:t xml:space="preserve">Komen, M.H.C. </w:t>
      </w:r>
      <w:r w:rsidR="006408FA" w:rsidRPr="009E34B8">
        <w:rPr>
          <w:lang w:val="en-GB"/>
        </w:rPr>
        <w:t>&amp;</w:t>
      </w:r>
      <w:r w:rsidRPr="009E34B8">
        <w:rPr>
          <w:lang w:val="en-GB"/>
        </w:rPr>
        <w:t xml:space="preserve"> Peerlings</w:t>
      </w:r>
      <w:r w:rsidR="006408FA" w:rsidRPr="009E34B8">
        <w:rPr>
          <w:lang w:val="en-GB"/>
        </w:rPr>
        <w:t xml:space="preserve">, J.H.M. </w:t>
      </w:r>
      <w:r w:rsidRPr="009E34B8">
        <w:rPr>
          <w:lang w:val="en-GB"/>
        </w:rPr>
        <w:t xml:space="preserve"> </w:t>
      </w:r>
      <w:r w:rsidRPr="006408FA">
        <w:rPr>
          <w:lang w:val="en-GB"/>
        </w:rPr>
        <w:t xml:space="preserve">(2001). </w:t>
      </w:r>
      <w:r w:rsidRPr="00CB024D">
        <w:rPr>
          <w:lang w:val="en-US"/>
        </w:rPr>
        <w:t xml:space="preserve">Endogenous technology in dairy farming under </w:t>
      </w:r>
      <w:r w:rsidR="006408FA" w:rsidRPr="00CB024D">
        <w:rPr>
          <w:lang w:val="en-US"/>
        </w:rPr>
        <w:t>e</w:t>
      </w:r>
      <w:r w:rsidRPr="00CB024D">
        <w:rPr>
          <w:lang w:val="en-US"/>
        </w:rPr>
        <w:t xml:space="preserve">nvironmental restrictions. </w:t>
      </w:r>
      <w:r w:rsidRPr="00CB024D">
        <w:rPr>
          <w:iCs/>
          <w:lang w:val="en-US"/>
        </w:rPr>
        <w:t>European Review of Agricultural Econo</w:t>
      </w:r>
      <w:r w:rsidRPr="00CB024D">
        <w:rPr>
          <w:iCs/>
          <w:lang w:val="en-US"/>
        </w:rPr>
        <w:softHyphen/>
        <w:t>mics</w:t>
      </w:r>
      <w:r w:rsidR="006408FA" w:rsidRPr="00CB024D">
        <w:rPr>
          <w:iCs/>
          <w:lang w:val="en-US"/>
        </w:rPr>
        <w:t>,</w:t>
      </w:r>
      <w:r w:rsidRPr="00CB024D">
        <w:rPr>
          <w:lang w:val="en-US"/>
        </w:rPr>
        <w:t xml:space="preserve"> 28</w:t>
      </w:r>
      <w:r w:rsidR="006408FA" w:rsidRPr="00CB024D">
        <w:rPr>
          <w:lang w:val="en-US"/>
        </w:rPr>
        <w:t>(</w:t>
      </w:r>
      <w:r w:rsidRPr="00CB024D">
        <w:rPr>
          <w:lang w:val="en-US"/>
        </w:rPr>
        <w:t>2</w:t>
      </w:r>
      <w:r w:rsidR="006408FA" w:rsidRPr="00CB024D">
        <w:rPr>
          <w:lang w:val="en-US"/>
        </w:rPr>
        <w:t>)</w:t>
      </w:r>
      <w:r w:rsidRPr="00CB024D">
        <w:rPr>
          <w:lang w:val="en-US"/>
        </w:rPr>
        <w:t>: 117-142.</w:t>
      </w:r>
    </w:p>
    <w:p w14:paraId="0234783C" w14:textId="576C2F05" w:rsidR="00845403" w:rsidRPr="009101D1" w:rsidRDefault="00845403" w:rsidP="006408FA">
      <w:pPr>
        <w:widowControl w:val="0"/>
        <w:spacing w:after="0" w:line="276" w:lineRule="auto"/>
        <w:ind w:left="425" w:hanging="425"/>
        <w:jc w:val="both"/>
        <w:rPr>
          <w:color w:val="00000A"/>
          <w:lang w:val="en-US"/>
        </w:rPr>
      </w:pPr>
      <w:r w:rsidRPr="007674A5">
        <w:rPr>
          <w:color w:val="00000A"/>
          <w:lang w:val="en-GB"/>
        </w:rPr>
        <w:t>Krugman, P</w:t>
      </w:r>
      <w:r w:rsidR="006408FA" w:rsidRPr="007674A5">
        <w:rPr>
          <w:color w:val="00000A"/>
          <w:lang w:val="en-GB"/>
        </w:rPr>
        <w:t>.</w:t>
      </w:r>
      <w:r w:rsidRPr="007674A5">
        <w:rPr>
          <w:color w:val="00000A"/>
          <w:lang w:val="en-GB"/>
        </w:rPr>
        <w:t>, Obstfeld, M</w:t>
      </w:r>
      <w:r w:rsidR="006408FA" w:rsidRPr="007674A5">
        <w:rPr>
          <w:color w:val="00000A"/>
          <w:lang w:val="en-GB"/>
        </w:rPr>
        <w:t>.</w:t>
      </w:r>
      <w:r w:rsidRPr="007674A5">
        <w:rPr>
          <w:color w:val="00000A"/>
          <w:lang w:val="en-GB"/>
        </w:rPr>
        <w:t xml:space="preserve">, </w:t>
      </w:r>
      <w:r w:rsidR="006408FA" w:rsidRPr="007674A5">
        <w:rPr>
          <w:color w:val="00000A"/>
          <w:lang w:val="en-GB"/>
        </w:rPr>
        <w:t xml:space="preserve">&amp; </w:t>
      </w:r>
      <w:r w:rsidRPr="007674A5">
        <w:rPr>
          <w:color w:val="00000A"/>
          <w:lang w:val="en-GB"/>
        </w:rPr>
        <w:t>Melitz, M</w:t>
      </w:r>
      <w:r w:rsidR="006408FA" w:rsidRPr="007674A5">
        <w:rPr>
          <w:color w:val="00000A"/>
          <w:lang w:val="en-GB"/>
        </w:rPr>
        <w:t>.</w:t>
      </w:r>
      <w:r w:rsidRPr="007674A5">
        <w:rPr>
          <w:color w:val="00000A"/>
          <w:lang w:val="en-GB"/>
        </w:rPr>
        <w:t xml:space="preserve"> (2015)</w:t>
      </w:r>
      <w:r w:rsidR="006408FA" w:rsidRPr="007674A5">
        <w:rPr>
          <w:color w:val="00000A"/>
          <w:lang w:val="en-GB"/>
        </w:rPr>
        <w:t>.</w:t>
      </w:r>
      <w:r w:rsidRPr="007674A5">
        <w:rPr>
          <w:color w:val="00000A"/>
          <w:lang w:val="en-GB"/>
        </w:rPr>
        <w:t xml:space="preserve"> </w:t>
      </w:r>
      <w:r w:rsidRPr="009101D1">
        <w:rPr>
          <w:color w:val="00000A"/>
          <w:lang w:val="en-US"/>
        </w:rPr>
        <w:t>International economics, Theory and Policy</w:t>
      </w:r>
      <w:r w:rsidR="006408FA">
        <w:rPr>
          <w:color w:val="00000A"/>
          <w:lang w:val="en-US"/>
        </w:rPr>
        <w:t>.</w:t>
      </w:r>
      <w:r w:rsidRPr="009101D1">
        <w:rPr>
          <w:color w:val="00000A"/>
          <w:lang w:val="en-US"/>
        </w:rPr>
        <w:t xml:space="preserve"> Harlow, Essex, Pearson Education Limited</w:t>
      </w:r>
    </w:p>
    <w:p w14:paraId="31F53CC3" w14:textId="5E06AD22" w:rsidR="00845403" w:rsidRPr="009101D1" w:rsidRDefault="00845403" w:rsidP="006408FA">
      <w:pPr>
        <w:widowControl w:val="0"/>
        <w:spacing w:after="0" w:line="276" w:lineRule="auto"/>
        <w:ind w:left="426" w:hanging="426"/>
        <w:jc w:val="both"/>
        <w:rPr>
          <w:color w:val="00000A"/>
          <w:lang w:val="en-US"/>
        </w:rPr>
      </w:pPr>
      <w:proofErr w:type="spellStart"/>
      <w:r w:rsidRPr="009101D1">
        <w:rPr>
          <w:color w:val="00000A"/>
          <w:lang w:val="en-US"/>
        </w:rPr>
        <w:t>Makochekanwa</w:t>
      </w:r>
      <w:proofErr w:type="spellEnd"/>
      <w:r w:rsidRPr="009101D1">
        <w:rPr>
          <w:color w:val="00000A"/>
          <w:lang w:val="en-US"/>
        </w:rPr>
        <w:t xml:space="preserve">, A. </w:t>
      </w:r>
      <w:r w:rsidR="006408FA">
        <w:rPr>
          <w:color w:val="00000A"/>
          <w:lang w:val="en-US"/>
        </w:rPr>
        <w:t xml:space="preserve">(2014). </w:t>
      </w:r>
      <w:r w:rsidRPr="009101D1">
        <w:rPr>
          <w:color w:val="00000A"/>
          <w:lang w:val="en-US"/>
        </w:rPr>
        <w:t xml:space="preserve">Welfare Implications of COMESA-EAC-SADC Tripartite Free Trade Area. </w:t>
      </w:r>
      <w:r w:rsidRPr="009101D1">
        <w:rPr>
          <w:i/>
          <w:color w:val="00000A"/>
          <w:lang w:val="en-US"/>
        </w:rPr>
        <w:t>African Development Review</w:t>
      </w:r>
      <w:r w:rsidRPr="009101D1">
        <w:rPr>
          <w:color w:val="00000A"/>
          <w:lang w:val="en-US"/>
        </w:rPr>
        <w:t xml:space="preserve"> 26.1: 186-202. </w:t>
      </w:r>
    </w:p>
    <w:p w14:paraId="2828C9B4" w14:textId="77777777" w:rsidR="00845403" w:rsidRPr="009101D1" w:rsidRDefault="00845403" w:rsidP="006408FA">
      <w:pPr>
        <w:widowControl w:val="0"/>
        <w:spacing w:after="0" w:line="276" w:lineRule="auto"/>
        <w:ind w:left="426" w:hanging="426"/>
        <w:jc w:val="both"/>
        <w:rPr>
          <w:color w:val="00000A"/>
          <w:lang w:val="en-US"/>
        </w:rPr>
      </w:pPr>
      <w:r w:rsidRPr="009101D1">
        <w:rPr>
          <w:color w:val="00000A"/>
          <w:lang w:val="en-US"/>
        </w:rPr>
        <w:t xml:space="preserve">Marchand, P., </w:t>
      </w:r>
      <w:proofErr w:type="spellStart"/>
      <w:r w:rsidRPr="009101D1">
        <w:rPr>
          <w:color w:val="00000A"/>
          <w:lang w:val="en-US"/>
        </w:rPr>
        <w:t>Carr</w:t>
      </w:r>
      <w:proofErr w:type="spellEnd"/>
      <w:r w:rsidRPr="009101D1">
        <w:rPr>
          <w:color w:val="00000A"/>
          <w:lang w:val="en-US"/>
        </w:rPr>
        <w:t xml:space="preserve">, J. A., </w:t>
      </w:r>
      <w:proofErr w:type="spellStart"/>
      <w:r w:rsidRPr="009101D1">
        <w:rPr>
          <w:color w:val="00000A"/>
          <w:lang w:val="en-US"/>
        </w:rPr>
        <w:t>Dell’Angelo</w:t>
      </w:r>
      <w:proofErr w:type="spellEnd"/>
      <w:r w:rsidRPr="009101D1">
        <w:rPr>
          <w:color w:val="00000A"/>
          <w:lang w:val="en-US"/>
        </w:rPr>
        <w:t xml:space="preserve">, J., Fader, M., </w:t>
      </w:r>
      <w:proofErr w:type="spellStart"/>
      <w:r w:rsidRPr="009101D1">
        <w:rPr>
          <w:color w:val="00000A"/>
          <w:lang w:val="en-US"/>
        </w:rPr>
        <w:t>Gephart</w:t>
      </w:r>
      <w:proofErr w:type="spellEnd"/>
      <w:r w:rsidRPr="009101D1">
        <w:rPr>
          <w:color w:val="00000A"/>
          <w:lang w:val="en-US"/>
        </w:rPr>
        <w:t xml:space="preserve">, J. A., </w:t>
      </w:r>
      <w:proofErr w:type="spellStart"/>
      <w:r w:rsidRPr="009101D1">
        <w:rPr>
          <w:color w:val="00000A"/>
          <w:lang w:val="en-US"/>
        </w:rPr>
        <w:t>Kummu</w:t>
      </w:r>
      <w:proofErr w:type="spellEnd"/>
      <w:r w:rsidRPr="009101D1">
        <w:rPr>
          <w:color w:val="00000A"/>
          <w:lang w:val="en-US"/>
        </w:rPr>
        <w:t xml:space="preserve">, M., . . . </w:t>
      </w:r>
      <w:proofErr w:type="spellStart"/>
      <w:r w:rsidRPr="009101D1">
        <w:rPr>
          <w:color w:val="00000A"/>
          <w:lang w:val="en-US"/>
        </w:rPr>
        <w:t>D’Odorico</w:t>
      </w:r>
      <w:proofErr w:type="spellEnd"/>
      <w:r w:rsidRPr="009101D1">
        <w:rPr>
          <w:color w:val="00000A"/>
          <w:lang w:val="en-US"/>
        </w:rPr>
        <w:t>, P. (2016). Reserves and trade jointly determine exposure to food supply shocks. Environmental Research Letters, 11(9), 095009. doi:10.1088/1748-9326/11/9/095009</w:t>
      </w:r>
    </w:p>
    <w:p w14:paraId="3FCEC619" w14:textId="728999C9" w:rsidR="00845403" w:rsidRPr="009101D1" w:rsidRDefault="00845403" w:rsidP="006408FA">
      <w:pPr>
        <w:widowControl w:val="0"/>
        <w:spacing w:after="0" w:line="276" w:lineRule="auto"/>
        <w:ind w:left="426" w:hanging="426"/>
        <w:jc w:val="both"/>
        <w:rPr>
          <w:color w:val="00000A"/>
          <w:lang w:val="en-US"/>
        </w:rPr>
      </w:pPr>
      <w:proofErr w:type="spellStart"/>
      <w:r w:rsidRPr="009101D1">
        <w:rPr>
          <w:color w:val="00000A"/>
          <w:lang w:val="en-US"/>
        </w:rPr>
        <w:t>Obwona</w:t>
      </w:r>
      <w:proofErr w:type="spellEnd"/>
      <w:r w:rsidRPr="009101D1">
        <w:rPr>
          <w:color w:val="00000A"/>
          <w:lang w:val="en-US"/>
        </w:rPr>
        <w:t>, M, et al</w:t>
      </w:r>
      <w:r w:rsidR="006408FA">
        <w:rPr>
          <w:color w:val="00000A"/>
          <w:lang w:val="en-US"/>
        </w:rPr>
        <w:t>.</w:t>
      </w:r>
      <w:r w:rsidRPr="009101D1">
        <w:rPr>
          <w:color w:val="00000A"/>
          <w:lang w:val="en-US"/>
        </w:rPr>
        <w:t xml:space="preserve"> (2005). The new EAC customs union: Implications for Uganda trade, industry, competitiveness and economic welfare”, Final Report, Ministry of Finance, Planning and Economic Development.</w:t>
      </w:r>
    </w:p>
    <w:p w14:paraId="7A928066" w14:textId="7E68CD9F" w:rsidR="00845403" w:rsidRDefault="00845403" w:rsidP="006408FA">
      <w:pPr>
        <w:widowControl w:val="0"/>
        <w:spacing w:after="0" w:line="276" w:lineRule="auto"/>
        <w:ind w:left="426" w:hanging="426"/>
        <w:jc w:val="both"/>
        <w:rPr>
          <w:color w:val="00000A"/>
          <w:lang w:val="en-US"/>
        </w:rPr>
      </w:pPr>
      <w:r w:rsidRPr="009101D1">
        <w:rPr>
          <w:color w:val="00000A"/>
          <w:lang w:val="en-US"/>
        </w:rPr>
        <w:t>Panagariya, A</w:t>
      </w:r>
      <w:r w:rsidR="006408FA">
        <w:rPr>
          <w:color w:val="00000A"/>
          <w:lang w:val="en-US"/>
        </w:rPr>
        <w:t>.</w:t>
      </w:r>
      <w:r w:rsidRPr="009101D1">
        <w:rPr>
          <w:color w:val="00000A"/>
          <w:lang w:val="en-US"/>
        </w:rPr>
        <w:t xml:space="preserve"> (2000). Preferential Trade Liberalization </w:t>
      </w:r>
      <w:proofErr w:type="gramStart"/>
      <w:r w:rsidRPr="009101D1">
        <w:rPr>
          <w:color w:val="00000A"/>
          <w:lang w:val="en-US"/>
        </w:rPr>
        <w:t>The</w:t>
      </w:r>
      <w:proofErr w:type="gramEnd"/>
      <w:r w:rsidRPr="009101D1">
        <w:rPr>
          <w:color w:val="00000A"/>
          <w:lang w:val="en-US"/>
        </w:rPr>
        <w:t xml:space="preserve"> Traditional Theory and New Developments, Journal of Economic Literature, 38</w:t>
      </w:r>
      <w:r w:rsidR="006408FA">
        <w:rPr>
          <w:color w:val="00000A"/>
          <w:lang w:val="en-US"/>
        </w:rPr>
        <w:t>(</w:t>
      </w:r>
      <w:r w:rsidRPr="009101D1">
        <w:rPr>
          <w:color w:val="00000A"/>
          <w:lang w:val="en-US"/>
        </w:rPr>
        <w:t>2</w:t>
      </w:r>
      <w:r w:rsidR="006408FA">
        <w:rPr>
          <w:color w:val="00000A"/>
          <w:lang w:val="en-US"/>
        </w:rPr>
        <w:t>):</w:t>
      </w:r>
      <w:r w:rsidRPr="009101D1">
        <w:rPr>
          <w:color w:val="00000A"/>
          <w:lang w:val="en-US"/>
        </w:rPr>
        <w:t xml:space="preserve"> 287-331.</w:t>
      </w:r>
    </w:p>
    <w:p w14:paraId="5E914525" w14:textId="497888B7" w:rsidR="0080277A" w:rsidRPr="009101D1" w:rsidRDefault="0080277A" w:rsidP="006408FA">
      <w:pPr>
        <w:widowControl w:val="0"/>
        <w:spacing w:after="0" w:line="276" w:lineRule="auto"/>
        <w:ind w:left="426" w:hanging="426"/>
        <w:jc w:val="both"/>
        <w:rPr>
          <w:color w:val="00000A"/>
          <w:lang w:val="en-US"/>
        </w:rPr>
      </w:pPr>
      <w:r>
        <w:rPr>
          <w:color w:val="00000A"/>
          <w:lang w:val="en-US"/>
        </w:rPr>
        <w:t xml:space="preserve">Peerlings, J.H.M. (2023). A </w:t>
      </w:r>
      <w:proofErr w:type="gramStart"/>
      <w:r>
        <w:rPr>
          <w:color w:val="00000A"/>
          <w:lang w:val="en-US"/>
        </w:rPr>
        <w:t>two way</w:t>
      </w:r>
      <w:proofErr w:type="gramEnd"/>
      <w:r>
        <w:rPr>
          <w:color w:val="00000A"/>
          <w:lang w:val="en-US"/>
        </w:rPr>
        <w:t xml:space="preserve"> trade model</w:t>
      </w:r>
      <w:r w:rsidR="006408FA">
        <w:rPr>
          <w:color w:val="00000A"/>
          <w:lang w:val="en-US"/>
        </w:rPr>
        <w:t>.</w:t>
      </w:r>
      <w:r>
        <w:rPr>
          <w:color w:val="00000A"/>
          <w:lang w:val="en-US"/>
        </w:rPr>
        <w:t xml:space="preserve"> Internal report, Agricultural Economics and Rural Policy Group, Wageningen University, Wageningen.</w:t>
      </w:r>
    </w:p>
    <w:p w14:paraId="6154C8A8" w14:textId="0FFB78DC" w:rsidR="00845403" w:rsidRPr="009101D1" w:rsidRDefault="00845403" w:rsidP="006408FA">
      <w:pPr>
        <w:widowControl w:val="0"/>
        <w:spacing w:after="0" w:line="276" w:lineRule="auto"/>
        <w:ind w:left="426" w:hanging="426"/>
        <w:jc w:val="both"/>
        <w:rPr>
          <w:color w:val="00000A"/>
          <w:lang w:val="en-US"/>
        </w:rPr>
      </w:pPr>
      <w:r w:rsidRPr="009101D1">
        <w:rPr>
          <w:color w:val="00000A"/>
          <w:lang w:val="en-US"/>
        </w:rPr>
        <w:t>Schiff, M</w:t>
      </w:r>
      <w:r w:rsidR="006408FA">
        <w:rPr>
          <w:color w:val="00000A"/>
          <w:lang w:val="en-US"/>
        </w:rPr>
        <w:t>.</w:t>
      </w:r>
      <w:r w:rsidRPr="009101D1">
        <w:rPr>
          <w:color w:val="00000A"/>
          <w:lang w:val="en-US"/>
        </w:rPr>
        <w:t xml:space="preserve"> </w:t>
      </w:r>
      <w:r w:rsidR="006408FA">
        <w:rPr>
          <w:color w:val="00000A"/>
          <w:lang w:val="en-US"/>
        </w:rPr>
        <w:t xml:space="preserve">&amp; </w:t>
      </w:r>
      <w:r w:rsidRPr="009101D1">
        <w:rPr>
          <w:color w:val="00000A"/>
          <w:lang w:val="en-US"/>
        </w:rPr>
        <w:t>Winters, A (2003)</w:t>
      </w:r>
      <w:r w:rsidR="006408FA">
        <w:rPr>
          <w:color w:val="00000A"/>
          <w:lang w:val="en-US"/>
        </w:rPr>
        <w:t>.</w:t>
      </w:r>
      <w:r w:rsidRPr="009101D1">
        <w:rPr>
          <w:color w:val="00000A"/>
          <w:lang w:val="en-US"/>
        </w:rPr>
        <w:t xml:space="preserve"> Regional integration and development</w:t>
      </w:r>
      <w:r w:rsidR="006408FA">
        <w:rPr>
          <w:color w:val="00000A"/>
          <w:lang w:val="en-US"/>
        </w:rPr>
        <w:t>.</w:t>
      </w:r>
      <w:r w:rsidRPr="009101D1">
        <w:rPr>
          <w:color w:val="00000A"/>
          <w:lang w:val="en-US"/>
        </w:rPr>
        <w:t xml:space="preserve"> World Bank working paper.</w:t>
      </w:r>
    </w:p>
    <w:p w14:paraId="0CA2BBC3" w14:textId="61D2EDDC" w:rsidR="00845403" w:rsidRPr="009101D1" w:rsidRDefault="00845403" w:rsidP="006408FA">
      <w:pPr>
        <w:widowControl w:val="0"/>
        <w:spacing w:after="0" w:line="276" w:lineRule="auto"/>
        <w:ind w:left="426" w:hanging="426"/>
        <w:jc w:val="both"/>
        <w:rPr>
          <w:lang w:val="en-US"/>
        </w:rPr>
      </w:pPr>
      <w:proofErr w:type="spellStart"/>
      <w:r w:rsidRPr="009101D1">
        <w:rPr>
          <w:lang w:val="en-US"/>
        </w:rPr>
        <w:t>Shinyekwa</w:t>
      </w:r>
      <w:proofErr w:type="spellEnd"/>
      <w:r w:rsidRPr="009101D1">
        <w:rPr>
          <w:lang w:val="en-US"/>
        </w:rPr>
        <w:t>, I</w:t>
      </w:r>
      <w:r w:rsidR="006408FA">
        <w:rPr>
          <w:lang w:val="en-US"/>
        </w:rPr>
        <w:t>.</w:t>
      </w:r>
      <w:r w:rsidRPr="009101D1">
        <w:rPr>
          <w:lang w:val="en-US"/>
        </w:rPr>
        <w:t xml:space="preserve"> (2011)</w:t>
      </w:r>
      <w:r w:rsidR="006408FA">
        <w:rPr>
          <w:lang w:val="en-US"/>
        </w:rPr>
        <w:t>.</w:t>
      </w:r>
      <w:r w:rsidRPr="009101D1">
        <w:rPr>
          <w:lang w:val="en-US"/>
        </w:rPr>
        <w:t xml:space="preserve"> Trade, revenue and welfare effects of the East African Community customs union principle of asymmetry on Uganda: an application of WITS-SMART simulation model</w:t>
      </w:r>
      <w:r w:rsidR="006408FA">
        <w:rPr>
          <w:lang w:val="en-US"/>
        </w:rPr>
        <w:t>.</w:t>
      </w:r>
      <w:r w:rsidRPr="009101D1">
        <w:rPr>
          <w:lang w:val="en-US"/>
        </w:rPr>
        <w:t xml:space="preserve"> Economic Policy Research Centre Research Series, Kampala Uganda.</w:t>
      </w:r>
    </w:p>
    <w:p w14:paraId="5A09DC70" w14:textId="49E72522" w:rsidR="00845403" w:rsidRPr="009101D1" w:rsidRDefault="00845403" w:rsidP="006408FA">
      <w:pPr>
        <w:widowControl w:val="0"/>
        <w:spacing w:after="0" w:line="276" w:lineRule="auto"/>
        <w:ind w:left="426" w:hanging="426"/>
        <w:jc w:val="both"/>
        <w:rPr>
          <w:lang w:val="en-US"/>
        </w:rPr>
      </w:pPr>
      <w:proofErr w:type="spellStart"/>
      <w:r w:rsidRPr="009101D1">
        <w:rPr>
          <w:lang w:val="en-US"/>
        </w:rPr>
        <w:t>Shinyekwa</w:t>
      </w:r>
      <w:proofErr w:type="spellEnd"/>
      <w:r w:rsidRPr="009101D1">
        <w:rPr>
          <w:lang w:val="en-US"/>
        </w:rPr>
        <w:t>, I</w:t>
      </w:r>
      <w:r w:rsidR="006408FA">
        <w:rPr>
          <w:lang w:val="en-US"/>
        </w:rPr>
        <w:t>.</w:t>
      </w:r>
      <w:r w:rsidRPr="009101D1">
        <w:rPr>
          <w:lang w:val="en-US"/>
        </w:rPr>
        <w:t xml:space="preserve"> (2015)</w:t>
      </w:r>
      <w:r w:rsidR="006408FA">
        <w:rPr>
          <w:lang w:val="en-US"/>
        </w:rPr>
        <w:t>.</w:t>
      </w:r>
      <w:r w:rsidRPr="009101D1">
        <w:rPr>
          <w:lang w:val="en-US"/>
        </w:rPr>
        <w:t xml:space="preserve"> Has the East African Community Regional Trade Agreement Created or Diverted Trade? A Gravity Model Analysis</w:t>
      </w:r>
      <w:r w:rsidR="006408FA">
        <w:rPr>
          <w:lang w:val="en-US"/>
        </w:rPr>
        <w:t>.</w:t>
      </w:r>
      <w:r w:rsidRPr="009101D1">
        <w:rPr>
          <w:lang w:val="en-US"/>
        </w:rPr>
        <w:t xml:space="preserve"> Journal of Sustainable Development</w:t>
      </w:r>
      <w:r w:rsidR="006408FA">
        <w:rPr>
          <w:lang w:val="en-US"/>
        </w:rPr>
        <w:t>,</w:t>
      </w:r>
      <w:r w:rsidRPr="009101D1">
        <w:rPr>
          <w:lang w:val="en-US"/>
        </w:rPr>
        <w:t xml:space="preserve"> 8</w:t>
      </w:r>
      <w:r w:rsidR="006408FA">
        <w:rPr>
          <w:lang w:val="en-US"/>
        </w:rPr>
        <w:t>:</w:t>
      </w:r>
      <w:r w:rsidRPr="009101D1">
        <w:rPr>
          <w:lang w:val="en-US"/>
        </w:rPr>
        <w:t xml:space="preserve"> 65-75.</w:t>
      </w:r>
    </w:p>
    <w:p w14:paraId="475AA228" w14:textId="77777777" w:rsidR="00845403" w:rsidRPr="009101D1" w:rsidRDefault="00845403" w:rsidP="006408FA">
      <w:pPr>
        <w:widowControl w:val="0"/>
        <w:spacing w:after="0" w:line="276" w:lineRule="auto"/>
        <w:ind w:left="426" w:hanging="426"/>
        <w:jc w:val="both"/>
        <w:rPr>
          <w:color w:val="000000"/>
          <w:lang w:val="en-US"/>
        </w:rPr>
      </w:pPr>
      <w:proofErr w:type="spellStart"/>
      <w:r w:rsidRPr="009101D1">
        <w:rPr>
          <w:lang w:val="en-US"/>
        </w:rPr>
        <w:t>Shinyekwa</w:t>
      </w:r>
      <w:proofErr w:type="spellEnd"/>
      <w:r w:rsidRPr="009101D1">
        <w:rPr>
          <w:lang w:val="en-US"/>
        </w:rPr>
        <w:t xml:space="preserve">, I., &amp; </w:t>
      </w:r>
      <w:proofErr w:type="spellStart"/>
      <w:r w:rsidRPr="009101D1">
        <w:rPr>
          <w:lang w:val="en-US"/>
        </w:rPr>
        <w:t>Mawejje</w:t>
      </w:r>
      <w:proofErr w:type="spellEnd"/>
      <w:r w:rsidRPr="009101D1">
        <w:rPr>
          <w:lang w:val="en-US"/>
        </w:rPr>
        <w:t xml:space="preserve">, J. (2013). Macroeconomic and Sectoral Effects of the EAC Regional Integration, A Recursive CGE Analysis. EPRC Research Series Kampala Uganda.  </w:t>
      </w:r>
    </w:p>
    <w:p w14:paraId="7B0BC0D4" w14:textId="5528BD52" w:rsidR="00845403" w:rsidRPr="009101D1" w:rsidRDefault="00845403" w:rsidP="006408FA">
      <w:pPr>
        <w:widowControl w:val="0"/>
        <w:spacing w:after="0" w:line="276" w:lineRule="auto"/>
        <w:ind w:left="426" w:hanging="426"/>
        <w:jc w:val="both"/>
        <w:rPr>
          <w:szCs w:val="17"/>
          <w:lang w:val="en-US"/>
        </w:rPr>
      </w:pPr>
      <w:r w:rsidRPr="009101D1">
        <w:rPr>
          <w:color w:val="222222"/>
          <w:szCs w:val="17"/>
          <w:lang w:val="en-US"/>
        </w:rPr>
        <w:t>TRALAC (2015). “COMESA EAC SADC tripartite free trade area</w:t>
      </w:r>
      <w:r w:rsidR="007674A5">
        <w:rPr>
          <w:color w:val="222222"/>
          <w:szCs w:val="17"/>
          <w:lang w:val="en-US"/>
        </w:rPr>
        <w:t>.</w:t>
      </w:r>
      <w:r w:rsidRPr="009101D1">
        <w:rPr>
          <w:color w:val="222222"/>
          <w:szCs w:val="17"/>
          <w:lang w:val="en-US"/>
        </w:rPr>
        <w:t xml:space="preserve"> Retrieved from https://www.tralac.org/resources/by-region/comesa-eac-sadc-tripartite-fta.html.</w:t>
      </w:r>
      <w:r w:rsidRPr="009101D1">
        <w:rPr>
          <w:color w:val="00000A"/>
          <w:szCs w:val="17"/>
          <w:lang w:val="en-US"/>
        </w:rPr>
        <w:t xml:space="preserve"> </w:t>
      </w:r>
    </w:p>
    <w:p w14:paraId="0CF17F3A" w14:textId="63EDF383" w:rsidR="00845403" w:rsidRPr="009101D1" w:rsidRDefault="00845403" w:rsidP="006408FA">
      <w:pPr>
        <w:widowControl w:val="0"/>
        <w:spacing w:after="0" w:line="276" w:lineRule="auto"/>
        <w:ind w:left="426" w:hanging="426"/>
        <w:jc w:val="both"/>
        <w:rPr>
          <w:lang w:val="en-US"/>
        </w:rPr>
      </w:pPr>
      <w:r w:rsidRPr="006408FA">
        <w:rPr>
          <w:color w:val="00000A"/>
          <w:lang w:val="nl-NL"/>
        </w:rPr>
        <w:t xml:space="preserve">Van Tongeren, F.J., Van Meij, </w:t>
      </w:r>
      <w:r w:rsidR="006408FA" w:rsidRPr="006408FA">
        <w:rPr>
          <w:color w:val="00000A"/>
          <w:lang w:val="nl-NL"/>
        </w:rPr>
        <w:t xml:space="preserve">H. &amp; </w:t>
      </w:r>
      <w:proofErr w:type="spellStart"/>
      <w:r w:rsidRPr="006408FA">
        <w:rPr>
          <w:color w:val="00000A"/>
          <w:lang w:val="nl-NL"/>
        </w:rPr>
        <w:t>Surry</w:t>
      </w:r>
      <w:proofErr w:type="spellEnd"/>
      <w:r w:rsidRPr="006408FA">
        <w:rPr>
          <w:color w:val="00000A"/>
          <w:lang w:val="nl-NL"/>
        </w:rPr>
        <w:t>, Y. (2001)</w:t>
      </w:r>
      <w:r w:rsidR="006408FA" w:rsidRPr="006408FA">
        <w:rPr>
          <w:color w:val="00000A"/>
          <w:lang w:val="nl-NL"/>
        </w:rPr>
        <w:t>.</w:t>
      </w:r>
      <w:r w:rsidRPr="006408FA">
        <w:rPr>
          <w:color w:val="00000A"/>
          <w:lang w:val="nl-NL"/>
        </w:rPr>
        <w:t xml:space="preserve"> </w:t>
      </w:r>
      <w:r w:rsidRPr="009101D1">
        <w:rPr>
          <w:color w:val="00000A"/>
          <w:lang w:val="en-US"/>
        </w:rPr>
        <w:t>Global Models Applied to Agricultural and Trade Policies: A Review and assessment</w:t>
      </w:r>
      <w:r w:rsidR="006408FA">
        <w:rPr>
          <w:color w:val="00000A"/>
          <w:lang w:val="en-US"/>
        </w:rPr>
        <w:t>.</w:t>
      </w:r>
      <w:r w:rsidRPr="009101D1">
        <w:rPr>
          <w:color w:val="00000A"/>
          <w:lang w:val="en-US"/>
        </w:rPr>
        <w:t xml:space="preserve"> Agricultural Economics</w:t>
      </w:r>
      <w:r w:rsidR="006408FA">
        <w:rPr>
          <w:color w:val="00000A"/>
          <w:lang w:val="en-US"/>
        </w:rPr>
        <w:t>:</w:t>
      </w:r>
      <w:r w:rsidRPr="009101D1">
        <w:rPr>
          <w:color w:val="00000A"/>
          <w:lang w:val="en-US"/>
        </w:rPr>
        <w:t xml:space="preserve"> 149 – 72.  </w:t>
      </w:r>
    </w:p>
    <w:p w14:paraId="27AA9170" w14:textId="2BC10890" w:rsidR="00845403" w:rsidRPr="009101D1" w:rsidRDefault="00845403" w:rsidP="006408FA">
      <w:pPr>
        <w:widowControl w:val="0"/>
        <w:spacing w:after="0" w:line="276" w:lineRule="auto"/>
        <w:ind w:left="426" w:hanging="426"/>
        <w:jc w:val="both"/>
        <w:rPr>
          <w:lang w:val="en-US"/>
        </w:rPr>
      </w:pPr>
      <w:r w:rsidRPr="009101D1">
        <w:rPr>
          <w:color w:val="00000A"/>
          <w:lang w:val="en-US"/>
        </w:rPr>
        <w:t>Viner, J</w:t>
      </w:r>
      <w:r w:rsidR="006408FA">
        <w:rPr>
          <w:color w:val="00000A"/>
          <w:lang w:val="en-US"/>
        </w:rPr>
        <w:t>.</w:t>
      </w:r>
      <w:r w:rsidRPr="009101D1">
        <w:rPr>
          <w:color w:val="00000A"/>
          <w:lang w:val="en-US"/>
        </w:rPr>
        <w:t xml:space="preserve"> (1950)</w:t>
      </w:r>
      <w:r w:rsidR="006408FA">
        <w:rPr>
          <w:color w:val="00000A"/>
          <w:lang w:val="en-US"/>
        </w:rPr>
        <w:t>.</w:t>
      </w:r>
      <w:r w:rsidRPr="009101D1">
        <w:rPr>
          <w:color w:val="00000A"/>
          <w:lang w:val="en-US"/>
        </w:rPr>
        <w:t xml:space="preserve"> The customs union issue. New York: Carnegie Endowment for </w:t>
      </w:r>
      <w:r w:rsidR="006408FA">
        <w:rPr>
          <w:color w:val="00000A"/>
          <w:lang w:val="en-US"/>
        </w:rPr>
        <w:t>Peace.</w:t>
      </w:r>
    </w:p>
    <w:p w14:paraId="1A8DEF5E" w14:textId="1630BF12" w:rsidR="00845403" w:rsidRPr="009101D1" w:rsidRDefault="00845403" w:rsidP="006408FA">
      <w:pPr>
        <w:spacing w:after="0" w:line="276" w:lineRule="auto"/>
        <w:ind w:left="426" w:hanging="426"/>
        <w:jc w:val="both"/>
        <w:rPr>
          <w:lang w:val="en-US"/>
        </w:rPr>
      </w:pPr>
      <w:r w:rsidRPr="009101D1">
        <w:rPr>
          <w:lang w:val="en-US"/>
        </w:rPr>
        <w:lastRenderedPageBreak/>
        <w:t>World Bank. (2000). Trade Blocs. New York: Oxford University Press</w:t>
      </w:r>
      <w:r w:rsidR="006408FA">
        <w:rPr>
          <w:lang w:val="en-US"/>
        </w:rPr>
        <w:t>.</w:t>
      </w:r>
      <w:r w:rsidRPr="009101D1">
        <w:rPr>
          <w:color w:val="00000A"/>
          <w:lang w:val="en-US"/>
        </w:rPr>
        <w:t xml:space="preserve"> </w:t>
      </w:r>
    </w:p>
    <w:p w14:paraId="52249C19" w14:textId="5184B072" w:rsidR="00845403" w:rsidRPr="009101D1" w:rsidRDefault="00845403" w:rsidP="006408FA">
      <w:pPr>
        <w:widowControl w:val="0"/>
        <w:spacing w:after="0" w:line="276" w:lineRule="auto"/>
        <w:ind w:left="426" w:hanging="426"/>
        <w:jc w:val="both"/>
        <w:rPr>
          <w:lang w:val="en-US"/>
        </w:rPr>
      </w:pPr>
      <w:proofErr w:type="spellStart"/>
      <w:r w:rsidRPr="007674A5">
        <w:rPr>
          <w:color w:val="00000A"/>
          <w:lang w:val="nl-NL"/>
        </w:rPr>
        <w:t>Sangeeta</w:t>
      </w:r>
      <w:proofErr w:type="spellEnd"/>
      <w:r w:rsidRPr="007674A5">
        <w:rPr>
          <w:color w:val="00000A"/>
          <w:lang w:val="nl-NL"/>
        </w:rPr>
        <w:t xml:space="preserve"> K., </w:t>
      </w:r>
      <w:proofErr w:type="spellStart"/>
      <w:r w:rsidRPr="007674A5">
        <w:rPr>
          <w:color w:val="00000A"/>
          <w:lang w:val="nl-NL"/>
        </w:rPr>
        <w:t>Kimbugwe</w:t>
      </w:r>
      <w:proofErr w:type="spellEnd"/>
      <w:r w:rsidR="006408FA" w:rsidRPr="007674A5">
        <w:rPr>
          <w:color w:val="00000A"/>
          <w:lang w:val="nl-NL"/>
        </w:rPr>
        <w:t>, K. &amp;</w:t>
      </w:r>
      <w:r w:rsidRPr="007674A5">
        <w:rPr>
          <w:color w:val="00000A"/>
          <w:lang w:val="nl-NL"/>
        </w:rPr>
        <w:t xml:space="preserve"> </w:t>
      </w:r>
      <w:proofErr w:type="spellStart"/>
      <w:r w:rsidRPr="007674A5">
        <w:rPr>
          <w:color w:val="00000A"/>
          <w:lang w:val="nl-NL"/>
        </w:rPr>
        <w:t>Perdikis</w:t>
      </w:r>
      <w:proofErr w:type="spellEnd"/>
      <w:r w:rsidR="006408FA" w:rsidRPr="007674A5">
        <w:rPr>
          <w:color w:val="00000A"/>
          <w:lang w:val="nl-NL"/>
        </w:rPr>
        <w:t>, N.</w:t>
      </w:r>
      <w:r w:rsidRPr="007674A5">
        <w:rPr>
          <w:color w:val="00000A"/>
          <w:lang w:val="nl-NL"/>
        </w:rPr>
        <w:t xml:space="preserve"> (2009)</w:t>
      </w:r>
      <w:r w:rsidR="007674A5" w:rsidRPr="007674A5">
        <w:rPr>
          <w:color w:val="00000A"/>
          <w:lang w:val="nl-NL"/>
        </w:rPr>
        <w:t>.</w:t>
      </w:r>
      <w:r w:rsidRPr="007674A5">
        <w:rPr>
          <w:color w:val="00000A"/>
          <w:lang w:val="nl-NL"/>
        </w:rPr>
        <w:t xml:space="preserve"> </w:t>
      </w:r>
      <w:r w:rsidRPr="009101D1">
        <w:rPr>
          <w:color w:val="00000A"/>
          <w:lang w:val="en-US"/>
        </w:rPr>
        <w:t>Assessing the Welfare Effects of the East African Community Customs Union’s Transition Arrangement on Uganda</w:t>
      </w:r>
      <w:r w:rsidR="006408FA">
        <w:rPr>
          <w:color w:val="00000A"/>
          <w:lang w:val="en-US"/>
        </w:rPr>
        <w:t>.</w:t>
      </w:r>
      <w:r w:rsidRPr="009101D1">
        <w:rPr>
          <w:color w:val="00000A"/>
          <w:lang w:val="en-US"/>
        </w:rPr>
        <w:t xml:space="preserve"> Journal of Economic Integration, 24(4): 685–708</w:t>
      </w:r>
      <w:r w:rsidR="00AB3998">
        <w:rPr>
          <w:color w:val="00000A"/>
          <w:lang w:val="en-US"/>
        </w:rPr>
        <w:t>.</w:t>
      </w:r>
    </w:p>
    <w:p w14:paraId="53A8C143" w14:textId="087E2B4B" w:rsidR="00845403" w:rsidRPr="007B49FC" w:rsidRDefault="00845403" w:rsidP="006408FA">
      <w:pPr>
        <w:spacing w:after="0" w:line="276" w:lineRule="auto"/>
        <w:ind w:left="426" w:hanging="426"/>
        <w:jc w:val="both"/>
        <w:rPr>
          <w:lang w:val="en-US"/>
        </w:rPr>
      </w:pPr>
      <w:r w:rsidRPr="009101D1">
        <w:rPr>
          <w:lang w:val="en-US"/>
        </w:rPr>
        <w:t>Schiff, M. (1997). Small is Beautiful: Preferential Trade Agreements and the Impact of Country size,</w:t>
      </w:r>
      <w:r w:rsidR="006408FA">
        <w:rPr>
          <w:lang w:val="en-US"/>
        </w:rPr>
        <w:t xml:space="preserve"> </w:t>
      </w:r>
      <w:r w:rsidRPr="009101D1">
        <w:rPr>
          <w:lang w:val="en-US"/>
        </w:rPr>
        <w:t xml:space="preserve">Market Share, Efficiency, and Trade Policy. Policy Research Working Paper 1668. International Trade Division, the World Bank. </w:t>
      </w:r>
      <w:r w:rsidRPr="007B49FC">
        <w:rPr>
          <w:lang w:val="en-US"/>
        </w:rPr>
        <w:t>Washington, D.C.</w:t>
      </w:r>
    </w:p>
    <w:p w14:paraId="0C0B194F" w14:textId="77777777" w:rsidR="00845403" w:rsidRPr="00253DD8" w:rsidRDefault="00845403" w:rsidP="00703F14">
      <w:pPr>
        <w:spacing w:line="276" w:lineRule="auto"/>
        <w:ind w:firstLine="708"/>
        <w:jc w:val="both"/>
        <w:rPr>
          <w:lang w:val="en-US"/>
        </w:rPr>
      </w:pPr>
      <w:r>
        <w:rPr>
          <w:lang w:val="en-US"/>
        </w:rPr>
        <w:t xml:space="preserve">     </w:t>
      </w:r>
    </w:p>
    <w:p w14:paraId="4376EC5C" w14:textId="77777777" w:rsidR="004A1772" w:rsidRDefault="004A1772">
      <w:pPr>
        <w:rPr>
          <w:lang w:val="en-US"/>
        </w:rPr>
      </w:pPr>
      <w:r>
        <w:rPr>
          <w:lang w:val="en-US"/>
        </w:rPr>
        <w:br w:type="page"/>
      </w:r>
    </w:p>
    <w:p w14:paraId="1EC63FFE" w14:textId="7A57B08B" w:rsidR="007B49FC" w:rsidRPr="004A1772" w:rsidRDefault="007B49FC" w:rsidP="00F94846">
      <w:pPr>
        <w:spacing w:line="276" w:lineRule="auto"/>
        <w:rPr>
          <w:b/>
          <w:bCs/>
          <w:lang w:val="en-US"/>
        </w:rPr>
      </w:pPr>
      <w:r w:rsidRPr="004A1772">
        <w:rPr>
          <w:b/>
          <w:bCs/>
          <w:lang w:val="en-US"/>
        </w:rPr>
        <w:lastRenderedPageBreak/>
        <w:t xml:space="preserve">Appendix </w:t>
      </w:r>
      <w:proofErr w:type="gramStart"/>
      <w:r w:rsidR="00F94846">
        <w:rPr>
          <w:b/>
          <w:bCs/>
          <w:lang w:val="en-US"/>
        </w:rPr>
        <w:t xml:space="preserve">I </w:t>
      </w:r>
      <w:r w:rsidRPr="004A1772">
        <w:rPr>
          <w:rFonts w:cstheme="minorHAnsi"/>
          <w:b/>
          <w:bCs/>
          <w:lang w:val="en-GB"/>
        </w:rPr>
        <w:t xml:space="preserve"> Data</w:t>
      </w:r>
      <w:proofErr w:type="gramEnd"/>
    </w:p>
    <w:p w14:paraId="6FFA37E2" w14:textId="23E5080B" w:rsidR="00476649" w:rsidRPr="00462CA2" w:rsidRDefault="00476649" w:rsidP="00462CA2">
      <w:pPr>
        <w:pStyle w:val="Paragraphedeliste"/>
        <w:numPr>
          <w:ilvl w:val="0"/>
          <w:numId w:val="2"/>
        </w:numPr>
        <w:ind w:left="426" w:hanging="426"/>
        <w:rPr>
          <w:rFonts w:asciiTheme="minorHAnsi" w:hAnsiTheme="minorHAnsi" w:cstheme="minorHAnsi"/>
          <w:sz w:val="22"/>
          <w:lang w:val="en-US"/>
        </w:rPr>
      </w:pPr>
      <w:r w:rsidRPr="00462CA2">
        <w:rPr>
          <w:rFonts w:asciiTheme="minorHAnsi" w:hAnsiTheme="minorHAnsi" w:cstheme="minorHAnsi"/>
          <w:b/>
          <w:bCs/>
          <w:sz w:val="22"/>
          <w:lang w:val="en-US"/>
        </w:rPr>
        <w:t xml:space="preserve">Supply and </w:t>
      </w:r>
      <w:r w:rsidRPr="00462CA2">
        <w:rPr>
          <w:rFonts w:asciiTheme="minorHAnsi" w:hAnsiTheme="minorHAnsi" w:cstheme="minorHAnsi"/>
          <w:b/>
          <w:bCs/>
          <w:sz w:val="22"/>
        </w:rPr>
        <w:t>Demand</w:t>
      </w:r>
    </w:p>
    <w:p w14:paraId="1F87F2A2" w14:textId="185C7139" w:rsidR="00476649" w:rsidRPr="00C17384" w:rsidRDefault="00476649" w:rsidP="00F94846">
      <w:pPr>
        <w:spacing w:line="276" w:lineRule="auto"/>
        <w:rPr>
          <w:rFonts w:cstheme="minorHAnsi"/>
          <w:lang w:val="en-GB"/>
        </w:rPr>
      </w:pPr>
      <w:r w:rsidRPr="00C17384">
        <w:rPr>
          <w:rFonts w:cstheme="minorHAnsi"/>
          <w:lang w:val="en-GB"/>
        </w:rPr>
        <w:t xml:space="preserve">Table </w:t>
      </w:r>
      <w:r w:rsidR="00F94846">
        <w:rPr>
          <w:rFonts w:cstheme="minorHAnsi"/>
          <w:lang w:val="en-GB"/>
        </w:rPr>
        <w:t>I</w:t>
      </w:r>
      <w:r w:rsidRPr="00C17384">
        <w:rPr>
          <w:rFonts w:cstheme="minorHAnsi"/>
          <w:lang w:val="en-GB"/>
        </w:rPr>
        <w:t>.1: Supply balances in tonnes for 2020, FAO data</w:t>
      </w:r>
    </w:p>
    <w:tbl>
      <w:tblPr>
        <w:tblStyle w:val="TableauGrille1Clair"/>
        <w:tblW w:w="8480" w:type="dxa"/>
        <w:tblLook w:val="04A0" w:firstRow="1" w:lastRow="0" w:firstColumn="1" w:lastColumn="0" w:noHBand="0" w:noVBand="1"/>
      </w:tblPr>
      <w:tblGrid>
        <w:gridCol w:w="1008"/>
        <w:gridCol w:w="1053"/>
        <w:gridCol w:w="1154"/>
        <w:gridCol w:w="1053"/>
        <w:gridCol w:w="1053"/>
        <w:gridCol w:w="1053"/>
        <w:gridCol w:w="1053"/>
        <w:gridCol w:w="1137"/>
      </w:tblGrid>
      <w:tr w:rsidR="00476649" w:rsidRPr="00C17384" w14:paraId="58191FCB" w14:textId="77777777" w:rsidTr="00BF494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3D73FB1B" w14:textId="77777777" w:rsidR="00476649" w:rsidRPr="00BF4940" w:rsidRDefault="00476649" w:rsidP="00F94846">
            <w:pPr>
              <w:spacing w:line="276" w:lineRule="auto"/>
              <w:rPr>
                <w:rFonts w:eastAsia="Times New Roman" w:cstheme="minorHAnsi"/>
                <w:sz w:val="16"/>
                <w:szCs w:val="16"/>
                <w:lang w:val="en-GB" w:eastAsia="en-GB"/>
              </w:rPr>
            </w:pPr>
          </w:p>
        </w:tc>
        <w:tc>
          <w:tcPr>
            <w:tcW w:w="1053" w:type="dxa"/>
            <w:noWrap/>
            <w:hideMark/>
          </w:tcPr>
          <w:p w14:paraId="257514E0" w14:textId="77777777" w:rsidR="00476649" w:rsidRPr="00BF4940" w:rsidRDefault="00476649" w:rsidP="00F94846">
            <w:pPr>
              <w:spacing w:line="276" w:lineRule="auto"/>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production</w:t>
            </w:r>
          </w:p>
        </w:tc>
        <w:tc>
          <w:tcPr>
            <w:tcW w:w="1154" w:type="dxa"/>
            <w:noWrap/>
            <w:hideMark/>
          </w:tcPr>
          <w:p w14:paraId="17AE9597" w14:textId="77777777" w:rsidR="00476649" w:rsidRPr="00BF4940" w:rsidRDefault="00476649" w:rsidP="00F94846">
            <w:pPr>
              <w:spacing w:line="276" w:lineRule="auto"/>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import</w:t>
            </w:r>
          </w:p>
        </w:tc>
        <w:tc>
          <w:tcPr>
            <w:tcW w:w="1053" w:type="dxa"/>
            <w:noWrap/>
            <w:hideMark/>
          </w:tcPr>
          <w:p w14:paraId="1FAD8EE2" w14:textId="77777777" w:rsidR="00476649" w:rsidRPr="00BF4940" w:rsidRDefault="00476649" w:rsidP="00F94846">
            <w:pPr>
              <w:spacing w:line="276" w:lineRule="auto"/>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export</w:t>
            </w:r>
          </w:p>
        </w:tc>
        <w:tc>
          <w:tcPr>
            <w:tcW w:w="1053" w:type="dxa"/>
            <w:noWrap/>
            <w:hideMark/>
          </w:tcPr>
          <w:p w14:paraId="604F4373" w14:textId="77777777" w:rsidR="00476649" w:rsidRPr="00BF4940" w:rsidRDefault="00476649" w:rsidP="00F94846">
            <w:pPr>
              <w:spacing w:line="276" w:lineRule="auto"/>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stock</w:t>
            </w:r>
          </w:p>
        </w:tc>
        <w:tc>
          <w:tcPr>
            <w:tcW w:w="1053" w:type="dxa"/>
            <w:noWrap/>
            <w:hideMark/>
          </w:tcPr>
          <w:p w14:paraId="5BDB7A54" w14:textId="77777777" w:rsidR="00476649" w:rsidRPr="00BF4940" w:rsidRDefault="00476649" w:rsidP="00F94846">
            <w:pPr>
              <w:spacing w:line="276" w:lineRule="auto"/>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change stock</w:t>
            </w:r>
          </w:p>
        </w:tc>
        <w:tc>
          <w:tcPr>
            <w:tcW w:w="1053" w:type="dxa"/>
            <w:noWrap/>
            <w:hideMark/>
          </w:tcPr>
          <w:p w14:paraId="0DF0C368" w14:textId="77777777" w:rsidR="00476649" w:rsidRPr="00BF4940" w:rsidRDefault="00476649" w:rsidP="00F94846">
            <w:pPr>
              <w:spacing w:line="276" w:lineRule="auto"/>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new stock</w:t>
            </w:r>
          </w:p>
        </w:tc>
        <w:tc>
          <w:tcPr>
            <w:tcW w:w="1053" w:type="dxa"/>
            <w:noWrap/>
            <w:hideMark/>
          </w:tcPr>
          <w:p w14:paraId="68852CEB" w14:textId="77777777" w:rsidR="00476649" w:rsidRPr="00BF4940" w:rsidRDefault="00476649" w:rsidP="00F94846">
            <w:pPr>
              <w:spacing w:line="276" w:lineRule="auto"/>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6"/>
                <w:szCs w:val="16"/>
                <w:vertAlign w:val="superscript"/>
                <w:lang w:val="en-GB" w:eastAsia="en-GB"/>
              </w:rPr>
            </w:pPr>
            <w:r w:rsidRPr="00BF4940">
              <w:rPr>
                <w:rFonts w:eastAsia="Times New Roman" w:cstheme="minorHAnsi"/>
                <w:color w:val="000000"/>
                <w:sz w:val="16"/>
                <w:szCs w:val="16"/>
                <w:lang w:val="en-GB" w:eastAsia="en-GB"/>
              </w:rPr>
              <w:t>consumption</w:t>
            </w:r>
            <w:r w:rsidRPr="00BF4940">
              <w:rPr>
                <w:rFonts w:eastAsia="Times New Roman" w:cstheme="minorHAnsi"/>
                <w:color w:val="000000"/>
                <w:sz w:val="16"/>
                <w:szCs w:val="16"/>
                <w:vertAlign w:val="superscript"/>
                <w:lang w:val="en-GB" w:eastAsia="en-GB"/>
              </w:rPr>
              <w:t>*</w:t>
            </w:r>
          </w:p>
        </w:tc>
      </w:tr>
      <w:tr w:rsidR="00476649" w:rsidRPr="00C17384" w14:paraId="4EF1EDF2" w14:textId="77777777" w:rsidTr="00BF4940">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56E58237" w14:textId="77777777" w:rsidR="00476649" w:rsidRPr="00BF4940" w:rsidRDefault="00476649" w:rsidP="00F94846">
            <w:pPr>
              <w:spacing w:line="276" w:lineRule="auto"/>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Burundi</w:t>
            </w:r>
          </w:p>
        </w:tc>
        <w:tc>
          <w:tcPr>
            <w:tcW w:w="1053" w:type="dxa"/>
            <w:noWrap/>
            <w:hideMark/>
          </w:tcPr>
          <w:p w14:paraId="3DC15F28"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167960</w:t>
            </w:r>
          </w:p>
        </w:tc>
        <w:tc>
          <w:tcPr>
            <w:tcW w:w="1154" w:type="dxa"/>
            <w:noWrap/>
            <w:hideMark/>
          </w:tcPr>
          <w:p w14:paraId="3E6C5FF1"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18627.96</w:t>
            </w:r>
          </w:p>
        </w:tc>
        <w:tc>
          <w:tcPr>
            <w:tcW w:w="1053" w:type="dxa"/>
            <w:noWrap/>
            <w:hideMark/>
          </w:tcPr>
          <w:p w14:paraId="5EA9754B"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0</w:t>
            </w:r>
          </w:p>
        </w:tc>
        <w:tc>
          <w:tcPr>
            <w:tcW w:w="1053" w:type="dxa"/>
            <w:noWrap/>
            <w:hideMark/>
          </w:tcPr>
          <w:p w14:paraId="2605A8CC"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111582.8</w:t>
            </w:r>
          </w:p>
        </w:tc>
        <w:tc>
          <w:tcPr>
            <w:tcW w:w="1053" w:type="dxa"/>
            <w:noWrap/>
            <w:hideMark/>
          </w:tcPr>
          <w:p w14:paraId="422958D3"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30000</w:t>
            </w:r>
          </w:p>
        </w:tc>
        <w:tc>
          <w:tcPr>
            <w:tcW w:w="1053" w:type="dxa"/>
            <w:noWrap/>
            <w:hideMark/>
          </w:tcPr>
          <w:p w14:paraId="474171C4"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141582.8</w:t>
            </w:r>
          </w:p>
        </w:tc>
        <w:tc>
          <w:tcPr>
            <w:tcW w:w="1053" w:type="dxa"/>
            <w:noWrap/>
            <w:hideMark/>
          </w:tcPr>
          <w:p w14:paraId="34B6413F"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156588</w:t>
            </w:r>
          </w:p>
        </w:tc>
      </w:tr>
      <w:tr w:rsidR="00476649" w:rsidRPr="00C17384" w14:paraId="269715E7" w14:textId="77777777" w:rsidTr="00BF4940">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32423182" w14:textId="77777777" w:rsidR="00476649" w:rsidRPr="00BF4940" w:rsidRDefault="00476649" w:rsidP="00F94846">
            <w:pPr>
              <w:spacing w:line="276" w:lineRule="auto"/>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Congo</w:t>
            </w:r>
          </w:p>
        </w:tc>
        <w:tc>
          <w:tcPr>
            <w:tcW w:w="1053" w:type="dxa"/>
            <w:noWrap/>
            <w:hideMark/>
          </w:tcPr>
          <w:p w14:paraId="307224D7"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1470782</w:t>
            </w:r>
          </w:p>
        </w:tc>
        <w:tc>
          <w:tcPr>
            <w:tcW w:w="1154" w:type="dxa"/>
            <w:noWrap/>
            <w:hideMark/>
          </w:tcPr>
          <w:p w14:paraId="25FC1311"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23432.3</w:t>
            </w:r>
          </w:p>
        </w:tc>
        <w:tc>
          <w:tcPr>
            <w:tcW w:w="1053" w:type="dxa"/>
            <w:noWrap/>
            <w:hideMark/>
          </w:tcPr>
          <w:p w14:paraId="5274272D"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183.99</w:t>
            </w:r>
          </w:p>
        </w:tc>
        <w:tc>
          <w:tcPr>
            <w:tcW w:w="1053" w:type="dxa"/>
            <w:noWrap/>
            <w:hideMark/>
          </w:tcPr>
          <w:p w14:paraId="4D0FC56F"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68580.84</w:t>
            </w:r>
          </w:p>
        </w:tc>
        <w:tc>
          <w:tcPr>
            <w:tcW w:w="1053" w:type="dxa"/>
            <w:noWrap/>
            <w:hideMark/>
          </w:tcPr>
          <w:p w14:paraId="7116163A"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24282.83</w:t>
            </w:r>
          </w:p>
        </w:tc>
        <w:tc>
          <w:tcPr>
            <w:tcW w:w="1053" w:type="dxa"/>
            <w:noWrap/>
            <w:hideMark/>
          </w:tcPr>
          <w:p w14:paraId="775FA647"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92863.67</w:t>
            </w:r>
          </w:p>
        </w:tc>
        <w:tc>
          <w:tcPr>
            <w:tcW w:w="1053" w:type="dxa"/>
            <w:noWrap/>
            <w:hideMark/>
          </w:tcPr>
          <w:p w14:paraId="2B7AF1B2"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1469747</w:t>
            </w:r>
          </w:p>
        </w:tc>
      </w:tr>
      <w:tr w:rsidR="00476649" w:rsidRPr="00C17384" w14:paraId="653C0D7D" w14:textId="77777777" w:rsidTr="00BF4940">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0D300966" w14:textId="77777777" w:rsidR="00476649" w:rsidRPr="00BF4940" w:rsidRDefault="00476649" w:rsidP="00F94846">
            <w:pPr>
              <w:spacing w:line="276" w:lineRule="auto"/>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Kenya</w:t>
            </w:r>
          </w:p>
        </w:tc>
        <w:tc>
          <w:tcPr>
            <w:tcW w:w="1053" w:type="dxa"/>
            <w:noWrap/>
            <w:hideMark/>
          </w:tcPr>
          <w:p w14:paraId="06E556AA"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196396</w:t>
            </w:r>
          </w:p>
        </w:tc>
        <w:tc>
          <w:tcPr>
            <w:tcW w:w="1154" w:type="dxa"/>
            <w:noWrap/>
            <w:hideMark/>
          </w:tcPr>
          <w:p w14:paraId="273A6B9C"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22385.89</w:t>
            </w:r>
          </w:p>
        </w:tc>
        <w:tc>
          <w:tcPr>
            <w:tcW w:w="1053" w:type="dxa"/>
            <w:noWrap/>
            <w:hideMark/>
          </w:tcPr>
          <w:p w14:paraId="073F0DD3"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303.38</w:t>
            </w:r>
          </w:p>
        </w:tc>
        <w:tc>
          <w:tcPr>
            <w:tcW w:w="1053" w:type="dxa"/>
            <w:noWrap/>
            <w:hideMark/>
          </w:tcPr>
          <w:p w14:paraId="19021C70"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0</w:t>
            </w:r>
          </w:p>
        </w:tc>
        <w:tc>
          <w:tcPr>
            <w:tcW w:w="1053" w:type="dxa"/>
            <w:noWrap/>
            <w:hideMark/>
          </w:tcPr>
          <w:p w14:paraId="0109C4CA"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0</w:t>
            </w:r>
          </w:p>
        </w:tc>
        <w:tc>
          <w:tcPr>
            <w:tcW w:w="1053" w:type="dxa"/>
            <w:noWrap/>
            <w:hideMark/>
          </w:tcPr>
          <w:p w14:paraId="6ECF3386"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0</w:t>
            </w:r>
          </w:p>
        </w:tc>
        <w:tc>
          <w:tcPr>
            <w:tcW w:w="1053" w:type="dxa"/>
            <w:noWrap/>
            <w:hideMark/>
          </w:tcPr>
          <w:p w14:paraId="1DF89A16"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218478.5</w:t>
            </w:r>
          </w:p>
        </w:tc>
      </w:tr>
      <w:tr w:rsidR="00476649" w:rsidRPr="00C17384" w14:paraId="374D9FF7" w14:textId="77777777" w:rsidTr="00BF4940">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4BDE69E6" w14:textId="77777777" w:rsidR="00476649" w:rsidRPr="00BF4940" w:rsidRDefault="00476649" w:rsidP="00F94846">
            <w:pPr>
              <w:spacing w:line="276" w:lineRule="auto"/>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Rwanda</w:t>
            </w:r>
          </w:p>
        </w:tc>
        <w:tc>
          <w:tcPr>
            <w:tcW w:w="1053" w:type="dxa"/>
            <w:noWrap/>
            <w:hideMark/>
          </w:tcPr>
          <w:p w14:paraId="2E916F34"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124422.4</w:t>
            </w:r>
          </w:p>
        </w:tc>
        <w:tc>
          <w:tcPr>
            <w:tcW w:w="1154" w:type="dxa"/>
            <w:noWrap/>
            <w:hideMark/>
          </w:tcPr>
          <w:p w14:paraId="1C63DEC8"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37007.96</w:t>
            </w:r>
          </w:p>
        </w:tc>
        <w:tc>
          <w:tcPr>
            <w:tcW w:w="1053" w:type="dxa"/>
            <w:noWrap/>
            <w:hideMark/>
          </w:tcPr>
          <w:p w14:paraId="3E665DAC"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384.74</w:t>
            </w:r>
          </w:p>
        </w:tc>
        <w:tc>
          <w:tcPr>
            <w:tcW w:w="1053" w:type="dxa"/>
            <w:noWrap/>
            <w:hideMark/>
          </w:tcPr>
          <w:p w14:paraId="7824601B"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138758.8</w:t>
            </w:r>
          </w:p>
        </w:tc>
        <w:tc>
          <w:tcPr>
            <w:tcW w:w="1053" w:type="dxa"/>
            <w:noWrap/>
            <w:hideMark/>
          </w:tcPr>
          <w:p w14:paraId="2687D6BC"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-8397.81</w:t>
            </w:r>
          </w:p>
        </w:tc>
        <w:tc>
          <w:tcPr>
            <w:tcW w:w="1053" w:type="dxa"/>
            <w:noWrap/>
            <w:hideMark/>
          </w:tcPr>
          <w:p w14:paraId="4445A591"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130361</w:t>
            </w:r>
          </w:p>
        </w:tc>
        <w:tc>
          <w:tcPr>
            <w:tcW w:w="1053" w:type="dxa"/>
            <w:noWrap/>
            <w:hideMark/>
          </w:tcPr>
          <w:p w14:paraId="3EED7927"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169443.5</w:t>
            </w:r>
          </w:p>
        </w:tc>
      </w:tr>
      <w:tr w:rsidR="00476649" w:rsidRPr="00C17384" w14:paraId="0012FBF8" w14:textId="77777777" w:rsidTr="00BF4940">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37FE958E" w14:textId="77777777" w:rsidR="00476649" w:rsidRPr="00BF4940" w:rsidRDefault="00476649" w:rsidP="00F94846">
            <w:pPr>
              <w:spacing w:line="276" w:lineRule="auto"/>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Uganda</w:t>
            </w:r>
          </w:p>
        </w:tc>
        <w:tc>
          <w:tcPr>
            <w:tcW w:w="1053" w:type="dxa"/>
            <w:noWrap/>
            <w:hideMark/>
          </w:tcPr>
          <w:p w14:paraId="3CBC45B9"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31429.71</w:t>
            </w:r>
          </w:p>
        </w:tc>
        <w:tc>
          <w:tcPr>
            <w:tcW w:w="1154" w:type="dxa"/>
            <w:noWrap/>
            <w:hideMark/>
          </w:tcPr>
          <w:p w14:paraId="1DCB9B95"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56773.16</w:t>
            </w:r>
          </w:p>
        </w:tc>
        <w:tc>
          <w:tcPr>
            <w:tcW w:w="1053" w:type="dxa"/>
            <w:noWrap/>
            <w:hideMark/>
          </w:tcPr>
          <w:p w14:paraId="271C60A6"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15227.92</w:t>
            </w:r>
          </w:p>
        </w:tc>
        <w:tc>
          <w:tcPr>
            <w:tcW w:w="1053" w:type="dxa"/>
            <w:noWrap/>
            <w:hideMark/>
          </w:tcPr>
          <w:p w14:paraId="06B478A8"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3528.44</w:t>
            </w:r>
          </w:p>
        </w:tc>
        <w:tc>
          <w:tcPr>
            <w:tcW w:w="1053" w:type="dxa"/>
            <w:noWrap/>
            <w:hideMark/>
          </w:tcPr>
          <w:p w14:paraId="548568EC"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6850.59</w:t>
            </w:r>
          </w:p>
        </w:tc>
        <w:tc>
          <w:tcPr>
            <w:tcW w:w="1053" w:type="dxa"/>
            <w:noWrap/>
            <w:hideMark/>
          </w:tcPr>
          <w:p w14:paraId="1D16FFCD"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10379.03</w:t>
            </w:r>
          </w:p>
        </w:tc>
        <w:tc>
          <w:tcPr>
            <w:tcW w:w="1053" w:type="dxa"/>
            <w:noWrap/>
            <w:hideMark/>
          </w:tcPr>
          <w:p w14:paraId="16601BB0"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66124.36</w:t>
            </w:r>
          </w:p>
        </w:tc>
      </w:tr>
      <w:tr w:rsidR="00476649" w:rsidRPr="00C17384" w14:paraId="4C882CD7" w14:textId="77777777" w:rsidTr="00BF4940">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73590214" w14:textId="77777777" w:rsidR="00476649" w:rsidRPr="00BF4940" w:rsidRDefault="00476649" w:rsidP="00F94846">
            <w:pPr>
              <w:spacing w:line="276" w:lineRule="auto"/>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Tanzania</w:t>
            </w:r>
          </w:p>
        </w:tc>
        <w:tc>
          <w:tcPr>
            <w:tcW w:w="1053" w:type="dxa"/>
            <w:noWrap/>
            <w:hideMark/>
          </w:tcPr>
          <w:p w14:paraId="38B1A0D2"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4923425</w:t>
            </w:r>
          </w:p>
        </w:tc>
        <w:tc>
          <w:tcPr>
            <w:tcW w:w="1154" w:type="dxa"/>
            <w:noWrap/>
            <w:hideMark/>
          </w:tcPr>
          <w:p w14:paraId="11735A9B"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11.23</w:t>
            </w:r>
          </w:p>
        </w:tc>
        <w:tc>
          <w:tcPr>
            <w:tcW w:w="1053" w:type="dxa"/>
            <w:noWrap/>
            <w:hideMark/>
          </w:tcPr>
          <w:p w14:paraId="11679646"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50263.21</w:t>
            </w:r>
          </w:p>
        </w:tc>
        <w:tc>
          <w:tcPr>
            <w:tcW w:w="1053" w:type="dxa"/>
            <w:noWrap/>
            <w:hideMark/>
          </w:tcPr>
          <w:p w14:paraId="4DFCA41D"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832774.9</w:t>
            </w:r>
          </w:p>
        </w:tc>
        <w:tc>
          <w:tcPr>
            <w:tcW w:w="1053" w:type="dxa"/>
            <w:noWrap/>
            <w:hideMark/>
          </w:tcPr>
          <w:p w14:paraId="7030DE93"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141045.3</w:t>
            </w:r>
          </w:p>
        </w:tc>
        <w:tc>
          <w:tcPr>
            <w:tcW w:w="1053" w:type="dxa"/>
            <w:noWrap/>
            <w:hideMark/>
          </w:tcPr>
          <w:p w14:paraId="1DD798C7"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973820.2</w:t>
            </w:r>
          </w:p>
        </w:tc>
        <w:tc>
          <w:tcPr>
            <w:tcW w:w="1053" w:type="dxa"/>
            <w:noWrap/>
            <w:hideMark/>
          </w:tcPr>
          <w:p w14:paraId="730CC901" w14:textId="77777777" w:rsidR="00476649" w:rsidRPr="00BF4940" w:rsidRDefault="00476649" w:rsidP="00F9484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val="en-GB" w:eastAsia="en-GB"/>
              </w:rPr>
            </w:pPr>
            <w:r w:rsidRPr="00BF4940">
              <w:rPr>
                <w:rFonts w:eastAsia="Times New Roman" w:cstheme="minorHAnsi"/>
                <w:color w:val="000000"/>
                <w:sz w:val="16"/>
                <w:szCs w:val="16"/>
                <w:lang w:val="en-GB" w:eastAsia="en-GB"/>
              </w:rPr>
              <w:t>4732128</w:t>
            </w:r>
          </w:p>
        </w:tc>
      </w:tr>
    </w:tbl>
    <w:p w14:paraId="1F2D0927" w14:textId="77777777" w:rsidR="00476649" w:rsidRPr="00C17384" w:rsidRDefault="00476649" w:rsidP="00F94846">
      <w:pPr>
        <w:spacing w:line="276" w:lineRule="auto"/>
        <w:rPr>
          <w:rFonts w:cstheme="minorHAnsi"/>
        </w:rPr>
      </w:pPr>
      <w:r w:rsidRPr="00C17384">
        <w:rPr>
          <w:rFonts w:cstheme="minorHAnsi"/>
        </w:rPr>
        <w:t xml:space="preserve">*: </w:t>
      </w:r>
      <w:proofErr w:type="spellStart"/>
      <w:r w:rsidRPr="00C17384">
        <w:rPr>
          <w:rFonts w:cstheme="minorHAnsi"/>
        </w:rPr>
        <w:t>Calculated</w:t>
      </w:r>
      <w:proofErr w:type="spellEnd"/>
      <w:r w:rsidRPr="00C17384">
        <w:rPr>
          <w:rFonts w:cstheme="minorHAnsi"/>
        </w:rPr>
        <w:t>.</w:t>
      </w:r>
    </w:p>
    <w:p w14:paraId="6EB59C0C" w14:textId="77777777" w:rsidR="00F94846" w:rsidRDefault="00F94846" w:rsidP="00F94846">
      <w:pPr>
        <w:spacing w:after="0" w:line="276" w:lineRule="auto"/>
        <w:rPr>
          <w:rFonts w:cstheme="minorHAnsi"/>
          <w:lang w:val="en-GB"/>
        </w:rPr>
      </w:pPr>
    </w:p>
    <w:p w14:paraId="21BCA83B" w14:textId="69DD6D43" w:rsidR="00F94846" w:rsidRPr="00C17384" w:rsidRDefault="00F94846" w:rsidP="0005403B">
      <w:pPr>
        <w:spacing w:after="0" w:line="276" w:lineRule="auto"/>
        <w:jc w:val="both"/>
        <w:rPr>
          <w:rFonts w:cstheme="minorHAnsi"/>
          <w:lang w:val="en-GB"/>
        </w:rPr>
      </w:pPr>
      <w:r w:rsidRPr="00C17384">
        <w:rPr>
          <w:rFonts w:cstheme="minorHAnsi"/>
          <w:lang w:val="en-GB"/>
        </w:rPr>
        <w:t xml:space="preserve">Table </w:t>
      </w:r>
      <w:r>
        <w:rPr>
          <w:rFonts w:cstheme="minorHAnsi"/>
          <w:lang w:val="en-GB"/>
        </w:rPr>
        <w:t>I.2</w:t>
      </w:r>
      <w:r w:rsidRPr="00C17384">
        <w:rPr>
          <w:rFonts w:cstheme="minorHAnsi"/>
          <w:lang w:val="en-GB"/>
        </w:rPr>
        <w:t xml:space="preserve"> shows that with the UNCOMTRADE data the reported exports and imports are not equal to each other while they should be. There are also large differences with the FAO data which are recorded in red. There seems to be no easy solution to this problem. I discuss next the choices made to balance the table. All these choices are rather arbitrarily. </w:t>
      </w:r>
      <w:r>
        <w:rPr>
          <w:rFonts w:cstheme="minorHAnsi"/>
          <w:lang w:val="en-GB"/>
        </w:rPr>
        <w:t>I</w:t>
      </w:r>
      <w:r w:rsidRPr="00C17384">
        <w:rPr>
          <w:rFonts w:cstheme="minorHAnsi"/>
          <w:lang w:val="en-GB"/>
        </w:rPr>
        <w:t xml:space="preserve"> decided to keep the production data from FAO. Table </w:t>
      </w:r>
      <w:r>
        <w:rPr>
          <w:rFonts w:cstheme="minorHAnsi"/>
          <w:lang w:val="en-GB"/>
        </w:rPr>
        <w:t>I</w:t>
      </w:r>
      <w:r w:rsidRPr="00C17384">
        <w:rPr>
          <w:rFonts w:cstheme="minorHAnsi"/>
          <w:lang w:val="en-GB"/>
        </w:rPr>
        <w:t>.3 gives the assumed trade and production data.</w:t>
      </w:r>
    </w:p>
    <w:p w14:paraId="5388B8BF" w14:textId="3371F3C7" w:rsidR="00F94846" w:rsidRDefault="00F94846" w:rsidP="00703F14">
      <w:pPr>
        <w:spacing w:line="276" w:lineRule="auto"/>
        <w:rPr>
          <w:rFonts w:cstheme="minorHAnsi"/>
          <w:lang w:val="en-GB"/>
        </w:rPr>
        <w:sectPr w:rsidR="00F94846" w:rsidSect="00C34350">
          <w:footerReference w:type="default" r:id="rId14"/>
          <w:pgSz w:w="11906" w:h="16838"/>
          <w:pgMar w:top="1417" w:right="1417" w:bottom="1417" w:left="1417" w:header="708" w:footer="708" w:gutter="0"/>
          <w:cols w:space="708"/>
          <w:titlePg/>
          <w:docGrid w:linePitch="360"/>
        </w:sectPr>
      </w:pPr>
    </w:p>
    <w:p w14:paraId="2373B0E2" w14:textId="31126521" w:rsidR="00476649" w:rsidRPr="00C17384" w:rsidRDefault="00476649" w:rsidP="00703F14">
      <w:pPr>
        <w:spacing w:line="276" w:lineRule="auto"/>
        <w:rPr>
          <w:rFonts w:cstheme="minorHAnsi"/>
          <w:lang w:val="en-GB"/>
        </w:rPr>
      </w:pPr>
      <w:r w:rsidRPr="00C17384">
        <w:rPr>
          <w:rFonts w:cstheme="minorHAnsi"/>
          <w:lang w:val="en-GB"/>
        </w:rPr>
        <w:lastRenderedPageBreak/>
        <w:t xml:space="preserve">Table </w:t>
      </w:r>
      <w:r w:rsidR="007B49FC">
        <w:rPr>
          <w:rFonts w:cstheme="minorHAnsi"/>
          <w:lang w:val="en-GB"/>
        </w:rPr>
        <w:t>i</w:t>
      </w:r>
      <w:r w:rsidRPr="00C17384">
        <w:rPr>
          <w:rFonts w:cstheme="minorHAnsi"/>
          <w:lang w:val="en-GB"/>
        </w:rPr>
        <w:t>.2: Trade in kg for 2020, UNCOMTRADE (rice 1006) data. FAO data in red. (E: export, I: import)</w:t>
      </w:r>
    </w:p>
    <w:tbl>
      <w:tblPr>
        <w:tblStyle w:val="TableauGrille1Clair"/>
        <w:tblW w:w="10963" w:type="dxa"/>
        <w:tblLook w:val="04A0" w:firstRow="1" w:lastRow="0" w:firstColumn="1" w:lastColumn="0" w:noHBand="0" w:noVBand="1"/>
      </w:tblPr>
      <w:tblGrid>
        <w:gridCol w:w="1132"/>
        <w:gridCol w:w="1174"/>
        <w:gridCol w:w="1055"/>
        <w:gridCol w:w="1136"/>
        <w:gridCol w:w="1136"/>
        <w:gridCol w:w="1174"/>
        <w:gridCol w:w="891"/>
        <w:gridCol w:w="1136"/>
        <w:gridCol w:w="1093"/>
        <w:gridCol w:w="1053"/>
      </w:tblGrid>
      <w:tr w:rsidR="00476649" w:rsidRPr="00C17384" w14:paraId="0E25E36F" w14:textId="77777777" w:rsidTr="00BF4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tcPr>
          <w:p w14:paraId="2855845A" w14:textId="77777777" w:rsidR="00476649" w:rsidRPr="00F94846" w:rsidRDefault="00476649" w:rsidP="00F94846">
            <w:pPr>
              <w:spacing w:line="276" w:lineRule="auto"/>
              <w:ind w:firstLine="27"/>
              <w:rPr>
                <w:rFonts w:cstheme="minorHAnsi"/>
                <w:sz w:val="16"/>
                <w:szCs w:val="16"/>
                <w:lang w:val="en-GB"/>
              </w:rPr>
            </w:pPr>
          </w:p>
        </w:tc>
        <w:tc>
          <w:tcPr>
            <w:tcW w:w="1174" w:type="dxa"/>
          </w:tcPr>
          <w:p w14:paraId="73C337A6" w14:textId="77777777" w:rsidR="00476649" w:rsidRPr="00F94846" w:rsidRDefault="00476649" w:rsidP="00F94846">
            <w:pPr>
              <w:spacing w:line="276" w:lineRule="auto"/>
              <w:ind w:firstLine="27"/>
              <w:jc w:val="right"/>
              <w:cnfStyle w:val="100000000000" w:firstRow="1"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production</w:t>
            </w:r>
            <w:proofErr w:type="gramEnd"/>
          </w:p>
        </w:tc>
        <w:tc>
          <w:tcPr>
            <w:tcW w:w="1055" w:type="dxa"/>
          </w:tcPr>
          <w:p w14:paraId="233ADC09" w14:textId="77777777" w:rsidR="00476649" w:rsidRPr="00F94846" w:rsidRDefault="00476649" w:rsidP="00F94846">
            <w:pPr>
              <w:spacing w:line="276" w:lineRule="auto"/>
              <w:ind w:firstLine="27"/>
              <w:jc w:val="right"/>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Burundi</w:t>
            </w:r>
          </w:p>
        </w:tc>
        <w:tc>
          <w:tcPr>
            <w:tcW w:w="1136" w:type="dxa"/>
          </w:tcPr>
          <w:p w14:paraId="2417FB25" w14:textId="77777777" w:rsidR="00476649" w:rsidRPr="00F94846" w:rsidRDefault="00476649" w:rsidP="00F94846">
            <w:pPr>
              <w:spacing w:line="276" w:lineRule="auto"/>
              <w:ind w:firstLine="27"/>
              <w:jc w:val="right"/>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Kenya</w:t>
            </w:r>
          </w:p>
        </w:tc>
        <w:tc>
          <w:tcPr>
            <w:tcW w:w="1136" w:type="dxa"/>
          </w:tcPr>
          <w:p w14:paraId="470A84EC" w14:textId="77777777" w:rsidR="00476649" w:rsidRPr="00F94846" w:rsidRDefault="00476649" w:rsidP="00F94846">
            <w:pPr>
              <w:spacing w:line="276" w:lineRule="auto"/>
              <w:ind w:firstLine="27"/>
              <w:jc w:val="right"/>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Rwanda</w:t>
            </w:r>
          </w:p>
        </w:tc>
        <w:tc>
          <w:tcPr>
            <w:tcW w:w="1174" w:type="dxa"/>
          </w:tcPr>
          <w:p w14:paraId="799A1A56" w14:textId="77777777" w:rsidR="00476649" w:rsidRPr="00F94846" w:rsidRDefault="00476649" w:rsidP="00F94846">
            <w:pPr>
              <w:spacing w:line="276" w:lineRule="auto"/>
              <w:ind w:firstLine="27"/>
              <w:jc w:val="right"/>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Uganda</w:t>
            </w:r>
          </w:p>
        </w:tc>
        <w:tc>
          <w:tcPr>
            <w:tcW w:w="891" w:type="dxa"/>
          </w:tcPr>
          <w:p w14:paraId="27F155D2" w14:textId="77777777" w:rsidR="00476649" w:rsidRPr="00F94846" w:rsidRDefault="00476649" w:rsidP="00F94846">
            <w:pPr>
              <w:spacing w:line="276" w:lineRule="auto"/>
              <w:ind w:firstLine="27"/>
              <w:jc w:val="right"/>
              <w:cnfStyle w:val="100000000000" w:firstRow="1" w:lastRow="0" w:firstColumn="0" w:lastColumn="0" w:oddVBand="0" w:evenVBand="0" w:oddHBand="0" w:evenHBand="0" w:firstRowFirstColumn="0" w:firstRowLastColumn="0" w:lastRowFirstColumn="0" w:lastRowLastColumn="0"/>
              <w:rPr>
                <w:rFonts w:cstheme="minorHAnsi"/>
                <w:sz w:val="16"/>
                <w:szCs w:val="16"/>
              </w:rPr>
            </w:pPr>
            <w:proofErr w:type="spellStart"/>
            <w:r w:rsidRPr="00F94846">
              <w:rPr>
                <w:rFonts w:cstheme="minorHAnsi"/>
                <w:sz w:val="16"/>
                <w:szCs w:val="16"/>
              </w:rPr>
              <w:t>Tanzania</w:t>
            </w:r>
            <w:proofErr w:type="spellEnd"/>
          </w:p>
        </w:tc>
        <w:tc>
          <w:tcPr>
            <w:tcW w:w="1136" w:type="dxa"/>
          </w:tcPr>
          <w:p w14:paraId="70762770" w14:textId="77777777" w:rsidR="00476649" w:rsidRPr="00F94846" w:rsidRDefault="00476649" w:rsidP="00F94846">
            <w:pPr>
              <w:spacing w:line="276" w:lineRule="auto"/>
              <w:ind w:firstLine="27"/>
              <w:jc w:val="right"/>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Congo</w:t>
            </w:r>
          </w:p>
        </w:tc>
        <w:tc>
          <w:tcPr>
            <w:tcW w:w="1093" w:type="dxa"/>
          </w:tcPr>
          <w:p w14:paraId="7FD3DED5" w14:textId="77777777" w:rsidR="00476649" w:rsidRPr="00F94846" w:rsidRDefault="00476649" w:rsidP="00F94846">
            <w:pPr>
              <w:spacing w:line="276" w:lineRule="auto"/>
              <w:ind w:firstLine="27"/>
              <w:jc w:val="right"/>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Row</w:t>
            </w:r>
          </w:p>
        </w:tc>
        <w:tc>
          <w:tcPr>
            <w:tcW w:w="1053" w:type="dxa"/>
          </w:tcPr>
          <w:p w14:paraId="7E1887FD" w14:textId="77777777" w:rsidR="00476649" w:rsidRPr="00F94846" w:rsidRDefault="00476649" w:rsidP="00F94846">
            <w:pPr>
              <w:spacing w:line="276" w:lineRule="auto"/>
              <w:ind w:firstLine="27"/>
              <w:jc w:val="right"/>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Total export</w:t>
            </w:r>
          </w:p>
        </w:tc>
      </w:tr>
      <w:tr w:rsidR="00476649" w:rsidRPr="00C17384" w14:paraId="16C0E547" w14:textId="77777777" w:rsidTr="00BF4940">
        <w:tc>
          <w:tcPr>
            <w:cnfStyle w:val="001000000000" w:firstRow="0" w:lastRow="0" w:firstColumn="1" w:lastColumn="0" w:oddVBand="0" w:evenVBand="0" w:oddHBand="0" w:evenHBand="0" w:firstRowFirstColumn="0" w:firstRowLastColumn="0" w:lastRowFirstColumn="0" w:lastRowLastColumn="0"/>
            <w:tcW w:w="1115" w:type="dxa"/>
          </w:tcPr>
          <w:p w14:paraId="5E92C9CD" w14:textId="77777777" w:rsidR="00476649" w:rsidRPr="00F94846" w:rsidRDefault="00476649" w:rsidP="00F94846">
            <w:pPr>
              <w:spacing w:line="276" w:lineRule="auto"/>
              <w:ind w:firstLine="27"/>
              <w:rPr>
                <w:rFonts w:cstheme="minorHAnsi"/>
                <w:sz w:val="16"/>
                <w:szCs w:val="16"/>
              </w:rPr>
            </w:pPr>
            <w:r w:rsidRPr="00F94846">
              <w:rPr>
                <w:rFonts w:cstheme="minorHAnsi"/>
                <w:sz w:val="16"/>
                <w:szCs w:val="16"/>
              </w:rPr>
              <w:t>Burundi</w:t>
            </w:r>
          </w:p>
        </w:tc>
        <w:tc>
          <w:tcPr>
            <w:tcW w:w="1174" w:type="dxa"/>
          </w:tcPr>
          <w:p w14:paraId="4054AB51"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color w:val="FF0000"/>
                <w:sz w:val="16"/>
                <w:szCs w:val="16"/>
              </w:rPr>
            </w:pPr>
            <w:r w:rsidRPr="00F94846">
              <w:rPr>
                <w:rFonts w:cstheme="minorHAnsi"/>
                <w:color w:val="FF0000"/>
                <w:sz w:val="16"/>
                <w:szCs w:val="16"/>
              </w:rPr>
              <w:t>167,960,000</w:t>
            </w:r>
          </w:p>
        </w:tc>
        <w:tc>
          <w:tcPr>
            <w:tcW w:w="1055" w:type="dxa"/>
          </w:tcPr>
          <w:p w14:paraId="0B3D2735"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6" w:type="dxa"/>
          </w:tcPr>
          <w:p w14:paraId="4415DB7E"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6" w:type="dxa"/>
          </w:tcPr>
          <w:p w14:paraId="1592564E"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74" w:type="dxa"/>
          </w:tcPr>
          <w:p w14:paraId="2A05A689"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891" w:type="dxa"/>
          </w:tcPr>
          <w:p w14:paraId="35D29216"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6" w:type="dxa"/>
          </w:tcPr>
          <w:p w14:paraId="6A3B384C"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E:</w:t>
            </w:r>
            <w:proofErr w:type="gramEnd"/>
            <w:r w:rsidRPr="00F94846">
              <w:rPr>
                <w:rFonts w:cstheme="minorHAnsi"/>
                <w:sz w:val="16"/>
                <w:szCs w:val="16"/>
              </w:rPr>
              <w:t>3,000</w:t>
            </w:r>
          </w:p>
          <w:p w14:paraId="7CEBA16F"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color w:val="FF0000"/>
                <w:sz w:val="16"/>
                <w:szCs w:val="16"/>
              </w:rPr>
            </w:pPr>
            <w:proofErr w:type="gramStart"/>
            <w:r w:rsidRPr="00F94846">
              <w:rPr>
                <w:rFonts w:cstheme="minorHAnsi"/>
                <w:sz w:val="16"/>
                <w:szCs w:val="16"/>
              </w:rPr>
              <w:t>I:</w:t>
            </w:r>
            <w:proofErr w:type="gramEnd"/>
            <w:r w:rsidRPr="00F94846">
              <w:rPr>
                <w:rFonts w:cstheme="minorHAnsi"/>
                <w:sz w:val="16"/>
                <w:szCs w:val="16"/>
              </w:rPr>
              <w:t>0</w:t>
            </w:r>
          </w:p>
        </w:tc>
        <w:tc>
          <w:tcPr>
            <w:tcW w:w="1093" w:type="dxa"/>
          </w:tcPr>
          <w:p w14:paraId="769D19C1"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053" w:type="dxa"/>
          </w:tcPr>
          <w:p w14:paraId="03F1F9D4"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3,000</w:t>
            </w:r>
          </w:p>
          <w:p w14:paraId="7509DF1A"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color w:val="FF0000"/>
                <w:sz w:val="16"/>
                <w:szCs w:val="16"/>
              </w:rPr>
              <w:t>0</w:t>
            </w:r>
          </w:p>
        </w:tc>
      </w:tr>
      <w:tr w:rsidR="00476649" w:rsidRPr="00C17384" w14:paraId="7018A7D7" w14:textId="77777777" w:rsidTr="00BF4940">
        <w:tc>
          <w:tcPr>
            <w:cnfStyle w:val="001000000000" w:firstRow="0" w:lastRow="0" w:firstColumn="1" w:lastColumn="0" w:oddVBand="0" w:evenVBand="0" w:oddHBand="0" w:evenHBand="0" w:firstRowFirstColumn="0" w:firstRowLastColumn="0" w:lastRowFirstColumn="0" w:lastRowLastColumn="0"/>
            <w:tcW w:w="1115" w:type="dxa"/>
          </w:tcPr>
          <w:p w14:paraId="01289FF3" w14:textId="77777777" w:rsidR="00476649" w:rsidRPr="00F94846" w:rsidRDefault="00476649" w:rsidP="00F94846">
            <w:pPr>
              <w:spacing w:line="276" w:lineRule="auto"/>
              <w:ind w:firstLine="27"/>
              <w:rPr>
                <w:rFonts w:cstheme="minorHAnsi"/>
                <w:sz w:val="16"/>
                <w:szCs w:val="16"/>
              </w:rPr>
            </w:pPr>
            <w:r w:rsidRPr="00F94846">
              <w:rPr>
                <w:rFonts w:cstheme="minorHAnsi"/>
                <w:sz w:val="16"/>
                <w:szCs w:val="16"/>
              </w:rPr>
              <w:t>Kenya</w:t>
            </w:r>
          </w:p>
        </w:tc>
        <w:tc>
          <w:tcPr>
            <w:tcW w:w="1174" w:type="dxa"/>
          </w:tcPr>
          <w:p w14:paraId="0E8CE7E0"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color w:val="FF0000"/>
                <w:sz w:val="16"/>
                <w:szCs w:val="16"/>
              </w:rPr>
            </w:pPr>
            <w:r w:rsidRPr="00F94846">
              <w:rPr>
                <w:rFonts w:cstheme="minorHAnsi"/>
                <w:color w:val="FF0000"/>
                <w:sz w:val="16"/>
                <w:szCs w:val="16"/>
              </w:rPr>
              <w:t>196,396,000</w:t>
            </w:r>
          </w:p>
        </w:tc>
        <w:tc>
          <w:tcPr>
            <w:tcW w:w="1055" w:type="dxa"/>
          </w:tcPr>
          <w:p w14:paraId="4EA83180"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6" w:type="dxa"/>
          </w:tcPr>
          <w:p w14:paraId="257FD887"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6" w:type="dxa"/>
          </w:tcPr>
          <w:p w14:paraId="34A266BF"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E:</w:t>
            </w:r>
            <w:proofErr w:type="gramEnd"/>
            <w:r w:rsidRPr="00F94846">
              <w:rPr>
                <w:rFonts w:cstheme="minorHAnsi"/>
                <w:sz w:val="16"/>
                <w:szCs w:val="16"/>
              </w:rPr>
              <w:t>260,225</w:t>
            </w:r>
          </w:p>
          <w:p w14:paraId="554C6D99"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I:</w:t>
            </w:r>
            <w:proofErr w:type="gramEnd"/>
            <w:r w:rsidRPr="00F94846">
              <w:rPr>
                <w:rFonts w:cstheme="minorHAnsi"/>
                <w:sz w:val="16"/>
                <w:szCs w:val="16"/>
              </w:rPr>
              <w:t>260,205</w:t>
            </w:r>
          </w:p>
        </w:tc>
        <w:tc>
          <w:tcPr>
            <w:tcW w:w="1174" w:type="dxa"/>
          </w:tcPr>
          <w:p w14:paraId="701579F8"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E:</w:t>
            </w:r>
            <w:proofErr w:type="gramEnd"/>
            <w:r w:rsidRPr="00F94846">
              <w:rPr>
                <w:rFonts w:cstheme="minorHAnsi"/>
                <w:sz w:val="16"/>
                <w:szCs w:val="16"/>
              </w:rPr>
              <w:t>1,575</w:t>
            </w:r>
          </w:p>
          <w:p w14:paraId="02F514CF"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I:</w:t>
            </w:r>
            <w:proofErr w:type="gramEnd"/>
            <w:r w:rsidRPr="00F94846">
              <w:rPr>
                <w:rFonts w:cstheme="minorHAnsi"/>
                <w:sz w:val="16"/>
                <w:szCs w:val="16"/>
              </w:rPr>
              <w:t>2,435</w:t>
            </w:r>
          </w:p>
        </w:tc>
        <w:tc>
          <w:tcPr>
            <w:tcW w:w="891" w:type="dxa"/>
          </w:tcPr>
          <w:p w14:paraId="0F2C0A77"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E:</w:t>
            </w:r>
            <w:proofErr w:type="gramEnd"/>
            <w:r w:rsidRPr="00F94846">
              <w:rPr>
                <w:rFonts w:cstheme="minorHAnsi"/>
                <w:sz w:val="16"/>
                <w:szCs w:val="16"/>
              </w:rPr>
              <w:t>25</w:t>
            </w:r>
          </w:p>
          <w:p w14:paraId="279A32BA"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I:</w:t>
            </w:r>
            <w:proofErr w:type="gramEnd"/>
            <w:r w:rsidRPr="00F94846">
              <w:rPr>
                <w:rFonts w:cstheme="minorHAnsi"/>
                <w:sz w:val="16"/>
                <w:szCs w:val="16"/>
              </w:rPr>
              <w:t>0</w:t>
            </w:r>
          </w:p>
        </w:tc>
        <w:tc>
          <w:tcPr>
            <w:tcW w:w="1136" w:type="dxa"/>
          </w:tcPr>
          <w:p w14:paraId="6198DC97"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093" w:type="dxa"/>
          </w:tcPr>
          <w:p w14:paraId="40537096"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E:</w:t>
            </w:r>
            <w:proofErr w:type="gramEnd"/>
            <w:r w:rsidRPr="00F94846">
              <w:rPr>
                <w:rFonts w:cstheme="minorHAnsi"/>
                <w:sz w:val="16"/>
                <w:szCs w:val="16"/>
              </w:rPr>
              <w:t>175,654</w:t>
            </w:r>
          </w:p>
        </w:tc>
        <w:tc>
          <w:tcPr>
            <w:tcW w:w="1053" w:type="dxa"/>
          </w:tcPr>
          <w:p w14:paraId="5C12FB43"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437,479</w:t>
            </w:r>
          </w:p>
          <w:p w14:paraId="5F3E3233"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color w:val="FF0000"/>
                <w:sz w:val="16"/>
                <w:szCs w:val="16"/>
              </w:rPr>
              <w:t>303,380</w:t>
            </w:r>
          </w:p>
        </w:tc>
      </w:tr>
      <w:tr w:rsidR="00476649" w:rsidRPr="00C17384" w14:paraId="057CC28E" w14:textId="77777777" w:rsidTr="00BF4940">
        <w:tc>
          <w:tcPr>
            <w:cnfStyle w:val="001000000000" w:firstRow="0" w:lastRow="0" w:firstColumn="1" w:lastColumn="0" w:oddVBand="0" w:evenVBand="0" w:oddHBand="0" w:evenHBand="0" w:firstRowFirstColumn="0" w:firstRowLastColumn="0" w:lastRowFirstColumn="0" w:lastRowLastColumn="0"/>
            <w:tcW w:w="1115" w:type="dxa"/>
          </w:tcPr>
          <w:p w14:paraId="7CEBD0B9" w14:textId="77777777" w:rsidR="00476649" w:rsidRPr="00F94846" w:rsidRDefault="00476649" w:rsidP="00F94846">
            <w:pPr>
              <w:spacing w:line="276" w:lineRule="auto"/>
              <w:ind w:firstLine="27"/>
              <w:rPr>
                <w:rFonts w:cstheme="minorHAnsi"/>
                <w:sz w:val="16"/>
                <w:szCs w:val="16"/>
              </w:rPr>
            </w:pPr>
            <w:r w:rsidRPr="00F94846">
              <w:rPr>
                <w:rFonts w:cstheme="minorHAnsi"/>
                <w:sz w:val="16"/>
                <w:szCs w:val="16"/>
              </w:rPr>
              <w:t>Rwanda</w:t>
            </w:r>
          </w:p>
        </w:tc>
        <w:tc>
          <w:tcPr>
            <w:tcW w:w="1174" w:type="dxa"/>
          </w:tcPr>
          <w:p w14:paraId="7DB33F84"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color w:val="FF0000"/>
                <w:sz w:val="16"/>
                <w:szCs w:val="16"/>
              </w:rPr>
            </w:pPr>
            <w:r w:rsidRPr="00F94846">
              <w:rPr>
                <w:rFonts w:cstheme="minorHAnsi"/>
                <w:color w:val="FF0000"/>
                <w:sz w:val="16"/>
                <w:szCs w:val="16"/>
              </w:rPr>
              <w:t>124,422,400</w:t>
            </w:r>
          </w:p>
        </w:tc>
        <w:tc>
          <w:tcPr>
            <w:tcW w:w="1055" w:type="dxa"/>
          </w:tcPr>
          <w:p w14:paraId="6098A3F6"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6" w:type="dxa"/>
          </w:tcPr>
          <w:p w14:paraId="5AD6FBB1"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E:</w:t>
            </w:r>
            <w:proofErr w:type="gramEnd"/>
            <w:r w:rsidRPr="00F94846">
              <w:rPr>
                <w:rFonts w:cstheme="minorHAnsi"/>
                <w:sz w:val="16"/>
                <w:szCs w:val="16"/>
              </w:rPr>
              <w:t>50</w:t>
            </w:r>
          </w:p>
          <w:p w14:paraId="0482A1A7"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I:</w:t>
            </w:r>
            <w:proofErr w:type="gramEnd"/>
            <w:r w:rsidRPr="00F94846">
              <w:rPr>
                <w:rFonts w:cstheme="minorHAnsi"/>
                <w:sz w:val="16"/>
                <w:szCs w:val="16"/>
              </w:rPr>
              <w:t>0</w:t>
            </w:r>
          </w:p>
        </w:tc>
        <w:tc>
          <w:tcPr>
            <w:tcW w:w="1136" w:type="dxa"/>
          </w:tcPr>
          <w:p w14:paraId="228029CF"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74" w:type="dxa"/>
          </w:tcPr>
          <w:p w14:paraId="29D0AF23"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891" w:type="dxa"/>
          </w:tcPr>
          <w:p w14:paraId="45DB8963"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6" w:type="dxa"/>
          </w:tcPr>
          <w:p w14:paraId="1232733C"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E:</w:t>
            </w:r>
            <w:proofErr w:type="gramEnd"/>
            <w:r w:rsidRPr="00F94846">
              <w:rPr>
                <w:rFonts w:cstheme="minorHAnsi"/>
                <w:sz w:val="16"/>
                <w:szCs w:val="16"/>
              </w:rPr>
              <w:t>59,272,803</w:t>
            </w:r>
          </w:p>
          <w:p w14:paraId="347B773A"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I:</w:t>
            </w:r>
            <w:proofErr w:type="gramEnd"/>
            <w:r w:rsidRPr="00F94846">
              <w:rPr>
                <w:rFonts w:cstheme="minorHAnsi"/>
                <w:sz w:val="16"/>
                <w:szCs w:val="16"/>
              </w:rPr>
              <w:t>384,740</w:t>
            </w:r>
          </w:p>
        </w:tc>
        <w:tc>
          <w:tcPr>
            <w:tcW w:w="1093" w:type="dxa"/>
          </w:tcPr>
          <w:p w14:paraId="7F99A8E9"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E:</w:t>
            </w:r>
            <w:proofErr w:type="gramEnd"/>
            <w:r w:rsidRPr="00F94846">
              <w:rPr>
                <w:rFonts w:cstheme="minorHAnsi"/>
                <w:sz w:val="16"/>
                <w:szCs w:val="16"/>
              </w:rPr>
              <w:t>21,350</w:t>
            </w:r>
          </w:p>
        </w:tc>
        <w:tc>
          <w:tcPr>
            <w:tcW w:w="1053" w:type="dxa"/>
          </w:tcPr>
          <w:p w14:paraId="44F1DF5E"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59,294,203</w:t>
            </w:r>
          </w:p>
          <w:p w14:paraId="0E12E235"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color w:val="FF0000"/>
                <w:sz w:val="16"/>
                <w:szCs w:val="16"/>
              </w:rPr>
              <w:t>384,740</w:t>
            </w:r>
          </w:p>
        </w:tc>
      </w:tr>
      <w:tr w:rsidR="00476649" w:rsidRPr="00C17384" w14:paraId="767B47DC" w14:textId="77777777" w:rsidTr="00BF4940">
        <w:tc>
          <w:tcPr>
            <w:cnfStyle w:val="001000000000" w:firstRow="0" w:lastRow="0" w:firstColumn="1" w:lastColumn="0" w:oddVBand="0" w:evenVBand="0" w:oddHBand="0" w:evenHBand="0" w:firstRowFirstColumn="0" w:firstRowLastColumn="0" w:lastRowFirstColumn="0" w:lastRowLastColumn="0"/>
            <w:tcW w:w="1115" w:type="dxa"/>
          </w:tcPr>
          <w:p w14:paraId="1E407703" w14:textId="77777777" w:rsidR="00476649" w:rsidRPr="00F94846" w:rsidRDefault="00476649" w:rsidP="00F94846">
            <w:pPr>
              <w:spacing w:line="276" w:lineRule="auto"/>
              <w:ind w:firstLine="27"/>
              <w:rPr>
                <w:rFonts w:cstheme="minorHAnsi"/>
                <w:sz w:val="16"/>
                <w:szCs w:val="16"/>
              </w:rPr>
            </w:pPr>
            <w:r w:rsidRPr="00F94846">
              <w:rPr>
                <w:rFonts w:cstheme="minorHAnsi"/>
                <w:sz w:val="16"/>
                <w:szCs w:val="16"/>
              </w:rPr>
              <w:t>Uganda</w:t>
            </w:r>
          </w:p>
        </w:tc>
        <w:tc>
          <w:tcPr>
            <w:tcW w:w="1174" w:type="dxa"/>
          </w:tcPr>
          <w:p w14:paraId="2A227520"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color w:val="FF0000"/>
                <w:sz w:val="16"/>
                <w:szCs w:val="16"/>
              </w:rPr>
            </w:pPr>
            <w:r w:rsidRPr="00F94846">
              <w:rPr>
                <w:rFonts w:cstheme="minorHAnsi"/>
                <w:color w:val="FF0000"/>
                <w:sz w:val="16"/>
                <w:szCs w:val="16"/>
              </w:rPr>
              <w:t>31,429,710</w:t>
            </w:r>
          </w:p>
        </w:tc>
        <w:tc>
          <w:tcPr>
            <w:tcW w:w="1055" w:type="dxa"/>
          </w:tcPr>
          <w:p w14:paraId="06F40799"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E:</w:t>
            </w:r>
            <w:proofErr w:type="gramEnd"/>
            <w:r w:rsidRPr="00F94846">
              <w:rPr>
                <w:rFonts w:cstheme="minorHAnsi"/>
                <w:sz w:val="16"/>
                <w:szCs w:val="16"/>
              </w:rPr>
              <w:t>0</w:t>
            </w:r>
          </w:p>
          <w:p w14:paraId="5AD42A2F"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I:</w:t>
            </w:r>
            <w:proofErr w:type="gramEnd"/>
            <w:r w:rsidRPr="00F94846">
              <w:rPr>
                <w:rFonts w:cstheme="minorHAnsi"/>
                <w:sz w:val="16"/>
                <w:szCs w:val="16"/>
              </w:rPr>
              <w:t>2,450</w:t>
            </w:r>
          </w:p>
        </w:tc>
        <w:tc>
          <w:tcPr>
            <w:tcW w:w="1136" w:type="dxa"/>
          </w:tcPr>
          <w:p w14:paraId="1863305B"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E:</w:t>
            </w:r>
            <w:proofErr w:type="gramEnd"/>
            <w:r w:rsidRPr="00F94846">
              <w:rPr>
                <w:rFonts w:cstheme="minorHAnsi"/>
                <w:sz w:val="16"/>
                <w:szCs w:val="16"/>
              </w:rPr>
              <w:t xml:space="preserve"> 108,850</w:t>
            </w:r>
          </w:p>
          <w:p w14:paraId="3042E063"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I:</w:t>
            </w:r>
            <w:proofErr w:type="gramEnd"/>
            <w:r w:rsidRPr="00F94846">
              <w:rPr>
                <w:rFonts w:cstheme="minorHAnsi"/>
                <w:sz w:val="16"/>
                <w:szCs w:val="16"/>
              </w:rPr>
              <w:t>0</w:t>
            </w:r>
          </w:p>
        </w:tc>
        <w:tc>
          <w:tcPr>
            <w:tcW w:w="1136" w:type="dxa"/>
          </w:tcPr>
          <w:p w14:paraId="10A6FAD4"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74" w:type="dxa"/>
          </w:tcPr>
          <w:p w14:paraId="70F147B7"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891" w:type="dxa"/>
          </w:tcPr>
          <w:p w14:paraId="73593A3A"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color w:val="FF0000"/>
                <w:sz w:val="16"/>
                <w:szCs w:val="16"/>
              </w:rPr>
            </w:pPr>
          </w:p>
        </w:tc>
        <w:tc>
          <w:tcPr>
            <w:tcW w:w="1136" w:type="dxa"/>
          </w:tcPr>
          <w:p w14:paraId="411BC1ED"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E:</w:t>
            </w:r>
            <w:proofErr w:type="gramEnd"/>
            <w:r w:rsidRPr="00F94846">
              <w:rPr>
                <w:rFonts w:cstheme="minorHAnsi"/>
                <w:sz w:val="16"/>
                <w:szCs w:val="16"/>
              </w:rPr>
              <w:t>24,998,976</w:t>
            </w:r>
          </w:p>
          <w:p w14:paraId="60EB6881"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color w:val="FF0000"/>
                <w:sz w:val="16"/>
                <w:szCs w:val="16"/>
              </w:rPr>
            </w:pPr>
            <w:proofErr w:type="gramStart"/>
            <w:r w:rsidRPr="00F94846">
              <w:rPr>
                <w:rFonts w:cstheme="minorHAnsi"/>
                <w:sz w:val="16"/>
                <w:szCs w:val="16"/>
              </w:rPr>
              <w:t>I:</w:t>
            </w:r>
            <w:proofErr w:type="gramEnd"/>
            <w:r w:rsidRPr="00F94846">
              <w:rPr>
                <w:rFonts w:cstheme="minorHAnsi"/>
                <w:sz w:val="16"/>
                <w:szCs w:val="16"/>
              </w:rPr>
              <w:t>6,750,527</w:t>
            </w:r>
          </w:p>
        </w:tc>
        <w:tc>
          <w:tcPr>
            <w:tcW w:w="1093" w:type="dxa"/>
          </w:tcPr>
          <w:p w14:paraId="4214FAAC"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E:</w:t>
            </w:r>
            <w:proofErr w:type="gramEnd"/>
            <w:r w:rsidRPr="00F94846">
              <w:rPr>
                <w:rFonts w:cstheme="minorHAnsi"/>
                <w:sz w:val="16"/>
                <w:szCs w:val="16"/>
              </w:rPr>
              <w:t>10,990,571</w:t>
            </w:r>
          </w:p>
        </w:tc>
        <w:tc>
          <w:tcPr>
            <w:tcW w:w="1053" w:type="dxa"/>
          </w:tcPr>
          <w:p w14:paraId="39E18235"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36,098,397</w:t>
            </w:r>
          </w:p>
          <w:p w14:paraId="1B4D1069"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color w:val="FF0000"/>
                <w:sz w:val="16"/>
                <w:szCs w:val="16"/>
              </w:rPr>
            </w:pPr>
            <w:r w:rsidRPr="00F94846">
              <w:rPr>
                <w:rFonts w:cstheme="minorHAnsi"/>
                <w:color w:val="FF0000"/>
                <w:sz w:val="16"/>
                <w:szCs w:val="16"/>
              </w:rPr>
              <w:t>15,227,920</w:t>
            </w:r>
          </w:p>
        </w:tc>
      </w:tr>
      <w:tr w:rsidR="00476649" w:rsidRPr="00C17384" w14:paraId="118E6B98" w14:textId="77777777" w:rsidTr="00BF4940">
        <w:tc>
          <w:tcPr>
            <w:cnfStyle w:val="001000000000" w:firstRow="0" w:lastRow="0" w:firstColumn="1" w:lastColumn="0" w:oddVBand="0" w:evenVBand="0" w:oddHBand="0" w:evenHBand="0" w:firstRowFirstColumn="0" w:firstRowLastColumn="0" w:lastRowFirstColumn="0" w:lastRowLastColumn="0"/>
            <w:tcW w:w="1115" w:type="dxa"/>
          </w:tcPr>
          <w:p w14:paraId="7280BA34" w14:textId="77777777" w:rsidR="00476649" w:rsidRPr="00F94846" w:rsidRDefault="00476649" w:rsidP="00F94846">
            <w:pPr>
              <w:spacing w:line="276" w:lineRule="auto"/>
              <w:ind w:firstLine="27"/>
              <w:rPr>
                <w:rFonts w:cstheme="minorHAnsi"/>
                <w:sz w:val="16"/>
                <w:szCs w:val="16"/>
              </w:rPr>
            </w:pPr>
            <w:proofErr w:type="spellStart"/>
            <w:r w:rsidRPr="00F94846">
              <w:rPr>
                <w:rFonts w:cstheme="minorHAnsi"/>
                <w:sz w:val="16"/>
                <w:szCs w:val="16"/>
              </w:rPr>
              <w:t>Tanzania</w:t>
            </w:r>
            <w:proofErr w:type="spellEnd"/>
          </w:p>
        </w:tc>
        <w:tc>
          <w:tcPr>
            <w:tcW w:w="1174" w:type="dxa"/>
          </w:tcPr>
          <w:p w14:paraId="4F7463B0"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color w:val="FF0000"/>
                <w:sz w:val="16"/>
                <w:szCs w:val="16"/>
              </w:rPr>
            </w:pPr>
            <w:r w:rsidRPr="00F94846">
              <w:rPr>
                <w:rFonts w:cstheme="minorHAnsi"/>
                <w:color w:val="FF0000"/>
                <w:sz w:val="16"/>
                <w:szCs w:val="16"/>
              </w:rPr>
              <w:t>4,923,425,000</w:t>
            </w:r>
          </w:p>
        </w:tc>
        <w:tc>
          <w:tcPr>
            <w:tcW w:w="1055" w:type="dxa"/>
          </w:tcPr>
          <w:p w14:paraId="3F212816"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E:</w:t>
            </w:r>
            <w:proofErr w:type="gramEnd"/>
            <w:r w:rsidRPr="00F94846">
              <w:rPr>
                <w:rFonts w:cstheme="minorHAnsi"/>
                <w:sz w:val="16"/>
                <w:szCs w:val="16"/>
              </w:rPr>
              <w:t>0</w:t>
            </w:r>
          </w:p>
          <w:p w14:paraId="760BA2F7"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color w:val="FF0000"/>
                <w:sz w:val="16"/>
                <w:szCs w:val="16"/>
              </w:rPr>
            </w:pPr>
            <w:proofErr w:type="gramStart"/>
            <w:r w:rsidRPr="00F94846">
              <w:rPr>
                <w:rFonts w:cstheme="minorHAnsi"/>
                <w:sz w:val="16"/>
                <w:szCs w:val="16"/>
              </w:rPr>
              <w:t>I:</w:t>
            </w:r>
            <w:proofErr w:type="gramEnd"/>
            <w:r w:rsidRPr="00F94846">
              <w:rPr>
                <w:rFonts w:cstheme="minorHAnsi"/>
                <w:sz w:val="16"/>
                <w:szCs w:val="16"/>
              </w:rPr>
              <w:t>12,161,782</w:t>
            </w:r>
          </w:p>
        </w:tc>
        <w:tc>
          <w:tcPr>
            <w:tcW w:w="1136" w:type="dxa"/>
          </w:tcPr>
          <w:p w14:paraId="3777C8CE"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E:</w:t>
            </w:r>
            <w:proofErr w:type="gramEnd"/>
            <w:r w:rsidRPr="00F94846">
              <w:rPr>
                <w:rFonts w:cstheme="minorHAnsi"/>
                <w:sz w:val="16"/>
                <w:szCs w:val="16"/>
              </w:rPr>
              <w:t>64,109,241</w:t>
            </w:r>
          </w:p>
          <w:p w14:paraId="095F500B"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I:</w:t>
            </w:r>
            <w:proofErr w:type="gramEnd"/>
            <w:r w:rsidRPr="00F94846">
              <w:rPr>
                <w:rFonts w:cstheme="minorHAnsi"/>
                <w:sz w:val="16"/>
                <w:szCs w:val="16"/>
              </w:rPr>
              <w:t>76,001,151</w:t>
            </w:r>
          </w:p>
        </w:tc>
        <w:tc>
          <w:tcPr>
            <w:tcW w:w="1136" w:type="dxa"/>
          </w:tcPr>
          <w:p w14:paraId="288E7B3B"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E:</w:t>
            </w:r>
            <w:proofErr w:type="gramEnd"/>
            <w:r w:rsidRPr="00F94846">
              <w:rPr>
                <w:rFonts w:cstheme="minorHAnsi"/>
                <w:sz w:val="16"/>
                <w:szCs w:val="16"/>
              </w:rPr>
              <w:t>59,473,040</w:t>
            </w:r>
          </w:p>
          <w:p w14:paraId="7D1A59FA"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color w:val="FF0000"/>
                <w:sz w:val="16"/>
                <w:szCs w:val="16"/>
              </w:rPr>
            </w:pPr>
            <w:proofErr w:type="gramStart"/>
            <w:r w:rsidRPr="00F94846">
              <w:rPr>
                <w:rFonts w:cstheme="minorHAnsi"/>
                <w:sz w:val="16"/>
                <w:szCs w:val="16"/>
              </w:rPr>
              <w:t>I:</w:t>
            </w:r>
            <w:proofErr w:type="gramEnd"/>
            <w:r w:rsidRPr="00F94846">
              <w:rPr>
                <w:rFonts w:cstheme="minorHAnsi"/>
                <w:sz w:val="16"/>
                <w:szCs w:val="16"/>
              </w:rPr>
              <w:t>62,417,315</w:t>
            </w:r>
          </w:p>
        </w:tc>
        <w:tc>
          <w:tcPr>
            <w:tcW w:w="1174" w:type="dxa"/>
          </w:tcPr>
          <w:p w14:paraId="76FAB9F6"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E:</w:t>
            </w:r>
            <w:proofErr w:type="gramEnd"/>
            <w:r w:rsidRPr="00F94846">
              <w:rPr>
                <w:rFonts w:cstheme="minorHAnsi"/>
                <w:sz w:val="16"/>
                <w:szCs w:val="16"/>
              </w:rPr>
              <w:t>214,574,230</w:t>
            </w:r>
          </w:p>
          <w:p w14:paraId="0BBD132C"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color w:val="FF0000"/>
                <w:sz w:val="16"/>
                <w:szCs w:val="16"/>
              </w:rPr>
            </w:pPr>
            <w:proofErr w:type="gramStart"/>
            <w:r w:rsidRPr="00F94846">
              <w:rPr>
                <w:rFonts w:cstheme="minorHAnsi"/>
                <w:sz w:val="16"/>
                <w:szCs w:val="16"/>
              </w:rPr>
              <w:t>I:</w:t>
            </w:r>
            <w:proofErr w:type="gramEnd"/>
            <w:r w:rsidRPr="00F94846">
              <w:rPr>
                <w:rFonts w:cstheme="minorHAnsi"/>
                <w:sz w:val="16"/>
                <w:szCs w:val="16"/>
              </w:rPr>
              <w:t>233,426,216</w:t>
            </w:r>
          </w:p>
        </w:tc>
        <w:tc>
          <w:tcPr>
            <w:tcW w:w="891" w:type="dxa"/>
          </w:tcPr>
          <w:p w14:paraId="6F953BC0"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6" w:type="dxa"/>
          </w:tcPr>
          <w:p w14:paraId="4B221A81"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E:</w:t>
            </w:r>
            <w:proofErr w:type="gramEnd"/>
            <w:r w:rsidRPr="00F94846">
              <w:rPr>
                <w:rFonts w:cstheme="minorHAnsi"/>
                <w:sz w:val="16"/>
                <w:szCs w:val="16"/>
              </w:rPr>
              <w:t>7,023,300</w:t>
            </w:r>
          </w:p>
          <w:p w14:paraId="765F941D"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I:</w:t>
            </w:r>
            <w:proofErr w:type="gramEnd"/>
            <w:r w:rsidRPr="00F94846">
              <w:rPr>
                <w:rFonts w:cstheme="minorHAnsi"/>
                <w:sz w:val="16"/>
                <w:szCs w:val="16"/>
              </w:rPr>
              <w:t>189,500</w:t>
            </w:r>
          </w:p>
        </w:tc>
        <w:tc>
          <w:tcPr>
            <w:tcW w:w="1093" w:type="dxa"/>
          </w:tcPr>
          <w:p w14:paraId="4BC200CA"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E:</w:t>
            </w:r>
            <w:proofErr w:type="gramEnd"/>
            <w:r w:rsidRPr="00F94846">
              <w:rPr>
                <w:rFonts w:cstheme="minorHAnsi"/>
                <w:sz w:val="16"/>
                <w:szCs w:val="16"/>
              </w:rPr>
              <w:t xml:space="preserve"> 4,760,399</w:t>
            </w:r>
          </w:p>
        </w:tc>
        <w:tc>
          <w:tcPr>
            <w:tcW w:w="1053" w:type="dxa"/>
          </w:tcPr>
          <w:p w14:paraId="6CA520B8"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34,9940,210</w:t>
            </w:r>
          </w:p>
          <w:p w14:paraId="15E51CCC"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color w:val="FF0000"/>
                <w:sz w:val="16"/>
                <w:szCs w:val="16"/>
              </w:rPr>
              <w:t>50,263,210</w:t>
            </w:r>
          </w:p>
        </w:tc>
      </w:tr>
      <w:tr w:rsidR="00476649" w:rsidRPr="00C17384" w14:paraId="38877288" w14:textId="77777777" w:rsidTr="00BF4940">
        <w:tc>
          <w:tcPr>
            <w:cnfStyle w:val="001000000000" w:firstRow="0" w:lastRow="0" w:firstColumn="1" w:lastColumn="0" w:oddVBand="0" w:evenVBand="0" w:oddHBand="0" w:evenHBand="0" w:firstRowFirstColumn="0" w:firstRowLastColumn="0" w:lastRowFirstColumn="0" w:lastRowLastColumn="0"/>
            <w:tcW w:w="1115" w:type="dxa"/>
          </w:tcPr>
          <w:p w14:paraId="1FC26383" w14:textId="77777777" w:rsidR="00476649" w:rsidRPr="00F94846" w:rsidRDefault="00476649" w:rsidP="00F94846">
            <w:pPr>
              <w:spacing w:line="276" w:lineRule="auto"/>
              <w:ind w:firstLine="27"/>
              <w:rPr>
                <w:rFonts w:cstheme="minorHAnsi"/>
                <w:sz w:val="16"/>
                <w:szCs w:val="16"/>
              </w:rPr>
            </w:pPr>
            <w:r w:rsidRPr="00F94846">
              <w:rPr>
                <w:rFonts w:cstheme="minorHAnsi"/>
                <w:sz w:val="16"/>
                <w:szCs w:val="16"/>
              </w:rPr>
              <w:t>Congo</w:t>
            </w:r>
          </w:p>
        </w:tc>
        <w:tc>
          <w:tcPr>
            <w:tcW w:w="1174" w:type="dxa"/>
          </w:tcPr>
          <w:p w14:paraId="7F706264"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color w:val="FF0000"/>
                <w:sz w:val="16"/>
                <w:szCs w:val="16"/>
              </w:rPr>
            </w:pPr>
            <w:r w:rsidRPr="00F94846">
              <w:rPr>
                <w:rFonts w:cstheme="minorHAnsi"/>
                <w:color w:val="FF0000"/>
                <w:sz w:val="16"/>
                <w:szCs w:val="16"/>
              </w:rPr>
              <w:t>1,470,782,000</w:t>
            </w:r>
          </w:p>
        </w:tc>
        <w:tc>
          <w:tcPr>
            <w:tcW w:w="1055" w:type="dxa"/>
          </w:tcPr>
          <w:p w14:paraId="157B9350"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E:</w:t>
            </w:r>
            <w:proofErr w:type="gramEnd"/>
            <w:r w:rsidRPr="00F94846">
              <w:rPr>
                <w:rFonts w:cstheme="minorHAnsi"/>
                <w:sz w:val="16"/>
                <w:szCs w:val="16"/>
              </w:rPr>
              <w:t>0</w:t>
            </w:r>
          </w:p>
          <w:p w14:paraId="40CF16A4"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color w:val="FF0000"/>
                <w:sz w:val="16"/>
                <w:szCs w:val="16"/>
              </w:rPr>
            </w:pPr>
            <w:proofErr w:type="gramStart"/>
            <w:r w:rsidRPr="00F94846">
              <w:rPr>
                <w:rFonts w:cstheme="minorHAnsi"/>
                <w:sz w:val="16"/>
                <w:szCs w:val="16"/>
              </w:rPr>
              <w:t>I:</w:t>
            </w:r>
            <w:proofErr w:type="gramEnd"/>
            <w:r w:rsidRPr="00F94846">
              <w:rPr>
                <w:rFonts w:cstheme="minorHAnsi"/>
                <w:sz w:val="16"/>
                <w:szCs w:val="16"/>
              </w:rPr>
              <w:t>5,000</w:t>
            </w:r>
          </w:p>
        </w:tc>
        <w:tc>
          <w:tcPr>
            <w:tcW w:w="1136" w:type="dxa"/>
          </w:tcPr>
          <w:p w14:paraId="63A45C5B"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6" w:type="dxa"/>
          </w:tcPr>
          <w:p w14:paraId="3377F38A"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E:</w:t>
            </w:r>
            <w:proofErr w:type="gramEnd"/>
            <w:r w:rsidRPr="00F94846">
              <w:rPr>
                <w:rFonts w:cstheme="minorHAnsi"/>
                <w:sz w:val="16"/>
                <w:szCs w:val="16"/>
              </w:rPr>
              <w:t>0</w:t>
            </w:r>
          </w:p>
          <w:p w14:paraId="1BC6BEDD"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I:</w:t>
            </w:r>
            <w:proofErr w:type="gramEnd"/>
            <w:r w:rsidRPr="00F94846">
              <w:rPr>
                <w:rFonts w:cstheme="minorHAnsi"/>
                <w:sz w:val="16"/>
                <w:szCs w:val="16"/>
              </w:rPr>
              <w:t>3,153</w:t>
            </w:r>
          </w:p>
        </w:tc>
        <w:tc>
          <w:tcPr>
            <w:tcW w:w="1174" w:type="dxa"/>
          </w:tcPr>
          <w:p w14:paraId="3294F3EF"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891" w:type="dxa"/>
          </w:tcPr>
          <w:p w14:paraId="175EF4E3"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E:</w:t>
            </w:r>
            <w:proofErr w:type="gramEnd"/>
            <w:r w:rsidRPr="00F94846">
              <w:rPr>
                <w:rFonts w:cstheme="minorHAnsi"/>
                <w:sz w:val="16"/>
                <w:szCs w:val="16"/>
              </w:rPr>
              <w:t>183,990</w:t>
            </w:r>
          </w:p>
          <w:p w14:paraId="30E572DF"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I:</w:t>
            </w:r>
            <w:proofErr w:type="gramEnd"/>
            <w:r w:rsidRPr="00F94846">
              <w:rPr>
                <w:rFonts w:cstheme="minorHAnsi"/>
                <w:sz w:val="16"/>
                <w:szCs w:val="16"/>
              </w:rPr>
              <w:t>0</w:t>
            </w:r>
          </w:p>
        </w:tc>
        <w:tc>
          <w:tcPr>
            <w:tcW w:w="1136" w:type="dxa"/>
          </w:tcPr>
          <w:p w14:paraId="6D7496A5"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093" w:type="dxa"/>
          </w:tcPr>
          <w:p w14:paraId="2CC43CA4"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053" w:type="dxa"/>
          </w:tcPr>
          <w:p w14:paraId="7F572D6D"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183,990</w:t>
            </w:r>
          </w:p>
          <w:p w14:paraId="4E76A43C"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color w:val="FF0000"/>
                <w:sz w:val="16"/>
                <w:szCs w:val="16"/>
              </w:rPr>
              <w:t>183,990</w:t>
            </w:r>
          </w:p>
        </w:tc>
      </w:tr>
      <w:tr w:rsidR="00476649" w:rsidRPr="00C17384" w14:paraId="6A468419" w14:textId="77777777" w:rsidTr="00BF4940">
        <w:tc>
          <w:tcPr>
            <w:cnfStyle w:val="001000000000" w:firstRow="0" w:lastRow="0" w:firstColumn="1" w:lastColumn="0" w:oddVBand="0" w:evenVBand="0" w:oddHBand="0" w:evenHBand="0" w:firstRowFirstColumn="0" w:firstRowLastColumn="0" w:lastRowFirstColumn="0" w:lastRowLastColumn="0"/>
            <w:tcW w:w="1115" w:type="dxa"/>
          </w:tcPr>
          <w:p w14:paraId="3F4191FD" w14:textId="77777777" w:rsidR="00476649" w:rsidRPr="00F94846" w:rsidRDefault="00476649" w:rsidP="00F94846">
            <w:pPr>
              <w:spacing w:line="276" w:lineRule="auto"/>
              <w:ind w:firstLine="27"/>
              <w:rPr>
                <w:rFonts w:cstheme="minorHAnsi"/>
                <w:sz w:val="16"/>
                <w:szCs w:val="16"/>
              </w:rPr>
            </w:pPr>
            <w:proofErr w:type="spellStart"/>
            <w:proofErr w:type="gramStart"/>
            <w:r w:rsidRPr="00F94846">
              <w:rPr>
                <w:rFonts w:cstheme="minorHAnsi"/>
                <w:sz w:val="16"/>
                <w:szCs w:val="16"/>
              </w:rPr>
              <w:t>row</w:t>
            </w:r>
            <w:proofErr w:type="spellEnd"/>
            <w:proofErr w:type="gramEnd"/>
          </w:p>
        </w:tc>
        <w:tc>
          <w:tcPr>
            <w:tcW w:w="1174" w:type="dxa"/>
          </w:tcPr>
          <w:p w14:paraId="518A74CB"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055" w:type="dxa"/>
          </w:tcPr>
          <w:p w14:paraId="47AF8070"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I:</w:t>
            </w:r>
            <w:proofErr w:type="gramEnd"/>
            <w:r w:rsidRPr="00F94846">
              <w:rPr>
                <w:rFonts w:cstheme="minorHAnsi"/>
                <w:sz w:val="16"/>
                <w:szCs w:val="16"/>
              </w:rPr>
              <w:t>6,512,827</w:t>
            </w:r>
          </w:p>
        </w:tc>
        <w:tc>
          <w:tcPr>
            <w:tcW w:w="1136" w:type="dxa"/>
          </w:tcPr>
          <w:p w14:paraId="32DF29B9"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lang w:val="en-GB"/>
              </w:rPr>
            </w:pPr>
            <w:r w:rsidRPr="00F94846">
              <w:rPr>
                <w:rFonts w:cstheme="minorHAnsi"/>
                <w:sz w:val="16"/>
                <w:szCs w:val="16"/>
                <w:lang w:val="en-GB"/>
              </w:rPr>
              <w:t>I:528,448,851</w:t>
            </w:r>
          </w:p>
        </w:tc>
        <w:tc>
          <w:tcPr>
            <w:tcW w:w="1136" w:type="dxa"/>
          </w:tcPr>
          <w:p w14:paraId="36505A4D"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I:</w:t>
            </w:r>
            <w:proofErr w:type="gramEnd"/>
            <w:r w:rsidRPr="00F94846">
              <w:rPr>
                <w:rFonts w:cstheme="minorHAnsi"/>
                <w:sz w:val="16"/>
                <w:szCs w:val="16"/>
              </w:rPr>
              <w:t>124,104,066</w:t>
            </w:r>
          </w:p>
        </w:tc>
        <w:tc>
          <w:tcPr>
            <w:tcW w:w="1174" w:type="dxa"/>
          </w:tcPr>
          <w:p w14:paraId="43A50960"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I:</w:t>
            </w:r>
            <w:proofErr w:type="gramEnd"/>
            <w:r w:rsidRPr="00F94846">
              <w:rPr>
                <w:rFonts w:cstheme="minorHAnsi"/>
                <w:sz w:val="16"/>
                <w:szCs w:val="16"/>
              </w:rPr>
              <w:t>60,997,314</w:t>
            </w:r>
          </w:p>
        </w:tc>
        <w:tc>
          <w:tcPr>
            <w:tcW w:w="891" w:type="dxa"/>
          </w:tcPr>
          <w:p w14:paraId="2D6573B4"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I:</w:t>
            </w:r>
            <w:proofErr w:type="gramEnd"/>
            <w:r w:rsidRPr="00F94846">
              <w:rPr>
                <w:rFonts w:cstheme="minorHAnsi"/>
                <w:sz w:val="16"/>
                <w:szCs w:val="16"/>
              </w:rPr>
              <w:t>358,056</w:t>
            </w:r>
          </w:p>
        </w:tc>
        <w:tc>
          <w:tcPr>
            <w:tcW w:w="1136" w:type="dxa"/>
          </w:tcPr>
          <w:p w14:paraId="28149357"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I:</w:t>
            </w:r>
            <w:proofErr w:type="gramEnd"/>
            <w:r w:rsidRPr="00F94846">
              <w:rPr>
                <w:rFonts w:cstheme="minorHAnsi"/>
                <w:sz w:val="16"/>
                <w:szCs w:val="16"/>
              </w:rPr>
              <w:t>194,641,288</w:t>
            </w:r>
          </w:p>
        </w:tc>
        <w:tc>
          <w:tcPr>
            <w:tcW w:w="1093" w:type="dxa"/>
          </w:tcPr>
          <w:p w14:paraId="38652701"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053" w:type="dxa"/>
          </w:tcPr>
          <w:p w14:paraId="1B962642"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r>
      <w:tr w:rsidR="00476649" w:rsidRPr="00C17384" w14:paraId="0C2BB35E" w14:textId="77777777" w:rsidTr="00BF4940">
        <w:tc>
          <w:tcPr>
            <w:cnfStyle w:val="001000000000" w:firstRow="0" w:lastRow="0" w:firstColumn="1" w:lastColumn="0" w:oddVBand="0" w:evenVBand="0" w:oddHBand="0" w:evenHBand="0" w:firstRowFirstColumn="0" w:firstRowLastColumn="0" w:lastRowFirstColumn="0" w:lastRowLastColumn="0"/>
            <w:tcW w:w="1115" w:type="dxa"/>
          </w:tcPr>
          <w:p w14:paraId="2E468FEB" w14:textId="77777777" w:rsidR="00476649" w:rsidRPr="00F94846" w:rsidRDefault="00476649" w:rsidP="00F94846">
            <w:pPr>
              <w:spacing w:line="276" w:lineRule="auto"/>
              <w:ind w:firstLine="27"/>
              <w:rPr>
                <w:rFonts w:cstheme="minorHAnsi"/>
                <w:sz w:val="16"/>
                <w:szCs w:val="16"/>
              </w:rPr>
            </w:pPr>
            <w:r w:rsidRPr="00F94846">
              <w:rPr>
                <w:rFonts w:cstheme="minorHAnsi"/>
                <w:sz w:val="16"/>
                <w:szCs w:val="16"/>
              </w:rPr>
              <w:t>Total import</w:t>
            </w:r>
          </w:p>
        </w:tc>
        <w:tc>
          <w:tcPr>
            <w:tcW w:w="1174" w:type="dxa"/>
          </w:tcPr>
          <w:p w14:paraId="640C063B"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055" w:type="dxa"/>
          </w:tcPr>
          <w:p w14:paraId="3C57F9CC"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18,682,059</w:t>
            </w:r>
          </w:p>
          <w:p w14:paraId="1616E453"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eastAsia="Times New Roman" w:cstheme="minorHAnsi"/>
                <w:color w:val="FF0000"/>
                <w:sz w:val="16"/>
                <w:szCs w:val="16"/>
                <w:lang w:val="en-GB" w:eastAsia="en-GB"/>
              </w:rPr>
              <w:t>18,627,960</w:t>
            </w:r>
          </w:p>
        </w:tc>
        <w:tc>
          <w:tcPr>
            <w:tcW w:w="1136" w:type="dxa"/>
          </w:tcPr>
          <w:p w14:paraId="0741F622"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604,450,002</w:t>
            </w:r>
          </w:p>
          <w:p w14:paraId="088C2FC0"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eastAsia="Times New Roman" w:cstheme="minorHAnsi"/>
                <w:color w:val="FF0000"/>
                <w:sz w:val="16"/>
                <w:szCs w:val="16"/>
                <w:lang w:val="en-GB" w:eastAsia="en-GB"/>
              </w:rPr>
              <w:t>22,385,890</w:t>
            </w:r>
          </w:p>
        </w:tc>
        <w:tc>
          <w:tcPr>
            <w:tcW w:w="1136" w:type="dxa"/>
          </w:tcPr>
          <w:p w14:paraId="0510917A"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186,784,739</w:t>
            </w:r>
          </w:p>
          <w:p w14:paraId="67A995B0"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eastAsia="Times New Roman" w:cstheme="minorHAnsi"/>
                <w:color w:val="FF0000"/>
                <w:sz w:val="16"/>
                <w:szCs w:val="16"/>
                <w:lang w:val="en-GB" w:eastAsia="en-GB"/>
              </w:rPr>
              <w:t>37,007,960</w:t>
            </w:r>
          </w:p>
        </w:tc>
        <w:tc>
          <w:tcPr>
            <w:tcW w:w="1174" w:type="dxa"/>
          </w:tcPr>
          <w:p w14:paraId="6FE06CC2"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294,405,965</w:t>
            </w:r>
          </w:p>
          <w:p w14:paraId="0FB936EE"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eastAsia="Times New Roman" w:cstheme="minorHAnsi"/>
                <w:color w:val="FF0000"/>
                <w:sz w:val="16"/>
                <w:szCs w:val="16"/>
                <w:lang w:val="en-GB" w:eastAsia="en-GB"/>
              </w:rPr>
              <w:t>56,773,160</w:t>
            </w:r>
          </w:p>
        </w:tc>
        <w:tc>
          <w:tcPr>
            <w:tcW w:w="891" w:type="dxa"/>
          </w:tcPr>
          <w:p w14:paraId="4F7D0407"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358,056</w:t>
            </w:r>
          </w:p>
          <w:p w14:paraId="0A1069E5"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eastAsia="Times New Roman" w:cstheme="minorHAnsi"/>
                <w:color w:val="FF0000"/>
                <w:sz w:val="16"/>
                <w:szCs w:val="16"/>
                <w:lang w:val="en-GB" w:eastAsia="en-GB"/>
              </w:rPr>
              <w:t>11,230</w:t>
            </w:r>
          </w:p>
        </w:tc>
        <w:tc>
          <w:tcPr>
            <w:tcW w:w="1136" w:type="dxa"/>
          </w:tcPr>
          <w:p w14:paraId="32BB3881"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201,966,055</w:t>
            </w:r>
          </w:p>
          <w:p w14:paraId="53737D30"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eastAsia="Times New Roman" w:cstheme="minorHAnsi"/>
                <w:color w:val="FF0000"/>
                <w:sz w:val="16"/>
                <w:szCs w:val="16"/>
                <w:lang w:val="en-GB" w:eastAsia="en-GB"/>
              </w:rPr>
              <w:t>2,343,230</w:t>
            </w:r>
          </w:p>
        </w:tc>
        <w:tc>
          <w:tcPr>
            <w:tcW w:w="1093" w:type="dxa"/>
          </w:tcPr>
          <w:p w14:paraId="1096697D"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053" w:type="dxa"/>
          </w:tcPr>
          <w:p w14:paraId="7559AC16"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r>
      <w:tr w:rsidR="00476649" w:rsidRPr="00C17384" w14:paraId="35EE126E" w14:textId="77777777" w:rsidTr="00BF4940">
        <w:tc>
          <w:tcPr>
            <w:cnfStyle w:val="001000000000" w:firstRow="0" w:lastRow="0" w:firstColumn="1" w:lastColumn="0" w:oddVBand="0" w:evenVBand="0" w:oddHBand="0" w:evenHBand="0" w:firstRowFirstColumn="0" w:firstRowLastColumn="0" w:lastRowFirstColumn="0" w:lastRowLastColumn="0"/>
            <w:tcW w:w="1115" w:type="dxa"/>
          </w:tcPr>
          <w:p w14:paraId="038CDBDE" w14:textId="77777777" w:rsidR="00476649" w:rsidRPr="00F94846" w:rsidRDefault="00476649" w:rsidP="00F94846">
            <w:pPr>
              <w:spacing w:line="276" w:lineRule="auto"/>
              <w:ind w:firstLine="27"/>
              <w:rPr>
                <w:rFonts w:cstheme="minorHAnsi"/>
                <w:sz w:val="16"/>
                <w:szCs w:val="16"/>
              </w:rPr>
            </w:pPr>
            <w:proofErr w:type="spellStart"/>
            <w:r w:rsidRPr="00F94846">
              <w:rPr>
                <w:rFonts w:cstheme="minorHAnsi"/>
                <w:sz w:val="16"/>
                <w:szCs w:val="16"/>
              </w:rPr>
              <w:t>Consumption</w:t>
            </w:r>
            <w:proofErr w:type="spellEnd"/>
          </w:p>
        </w:tc>
        <w:tc>
          <w:tcPr>
            <w:tcW w:w="1174" w:type="dxa"/>
          </w:tcPr>
          <w:p w14:paraId="4DDB8866"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055" w:type="dxa"/>
          </w:tcPr>
          <w:p w14:paraId="7A0C8618"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6" w:type="dxa"/>
          </w:tcPr>
          <w:p w14:paraId="4D814D24"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6" w:type="dxa"/>
          </w:tcPr>
          <w:p w14:paraId="747932D2"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74" w:type="dxa"/>
          </w:tcPr>
          <w:p w14:paraId="689F8CD6"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891" w:type="dxa"/>
          </w:tcPr>
          <w:p w14:paraId="4BEAD2F8"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6" w:type="dxa"/>
          </w:tcPr>
          <w:p w14:paraId="0AAC5D26"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093" w:type="dxa"/>
          </w:tcPr>
          <w:p w14:paraId="117E213F"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053" w:type="dxa"/>
          </w:tcPr>
          <w:p w14:paraId="2ECE2855" w14:textId="77777777" w:rsidR="00476649" w:rsidRPr="00F94846" w:rsidRDefault="00476649" w:rsidP="00F94846">
            <w:pPr>
              <w:spacing w:line="276" w:lineRule="auto"/>
              <w:ind w:firstLine="27"/>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r>
    </w:tbl>
    <w:p w14:paraId="39BDA3C3" w14:textId="77777777" w:rsidR="00F94846" w:rsidRDefault="00F94846" w:rsidP="00F94846">
      <w:pPr>
        <w:spacing w:line="276" w:lineRule="auto"/>
        <w:rPr>
          <w:rFonts w:cstheme="minorHAnsi"/>
          <w:lang w:val="en-GB"/>
        </w:rPr>
      </w:pPr>
    </w:p>
    <w:p w14:paraId="3847C492" w14:textId="34DDBD8D" w:rsidR="00F94846" w:rsidRPr="00C17384" w:rsidRDefault="00F94846" w:rsidP="00F94846">
      <w:pPr>
        <w:spacing w:line="276" w:lineRule="auto"/>
        <w:rPr>
          <w:rFonts w:cstheme="minorHAnsi"/>
          <w:lang w:val="en-GB"/>
        </w:rPr>
      </w:pPr>
      <w:r w:rsidRPr="00C17384">
        <w:rPr>
          <w:rFonts w:cstheme="minorHAnsi"/>
          <w:lang w:val="en-GB"/>
        </w:rPr>
        <w:t xml:space="preserve">Table </w:t>
      </w:r>
      <w:r>
        <w:rPr>
          <w:rFonts w:cstheme="minorHAnsi"/>
          <w:lang w:val="en-GB"/>
        </w:rPr>
        <w:t>i</w:t>
      </w:r>
      <w:r w:rsidRPr="00C17384">
        <w:rPr>
          <w:rFonts w:cstheme="minorHAnsi"/>
          <w:lang w:val="en-GB"/>
        </w:rPr>
        <w:t>.3: Calculated trade flows in kg for 2020.</w:t>
      </w:r>
    </w:p>
    <w:tbl>
      <w:tblPr>
        <w:tblStyle w:val="TableauGrille1Clair"/>
        <w:tblW w:w="10760" w:type="dxa"/>
        <w:tblLook w:val="04A0" w:firstRow="1" w:lastRow="0" w:firstColumn="1" w:lastColumn="0" w:noHBand="0" w:noVBand="1"/>
      </w:tblPr>
      <w:tblGrid>
        <w:gridCol w:w="991"/>
        <w:gridCol w:w="1262"/>
        <w:gridCol w:w="1003"/>
        <w:gridCol w:w="994"/>
        <w:gridCol w:w="1043"/>
        <w:gridCol w:w="1121"/>
        <w:gridCol w:w="1093"/>
        <w:gridCol w:w="1101"/>
        <w:gridCol w:w="1068"/>
        <w:gridCol w:w="1084"/>
      </w:tblGrid>
      <w:tr w:rsidR="00F94846" w:rsidRPr="00F94846" w14:paraId="3E7F3D7C" w14:textId="77777777" w:rsidTr="00BF4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 w:type="dxa"/>
          </w:tcPr>
          <w:p w14:paraId="344CE1B1" w14:textId="77777777" w:rsidR="00F94846" w:rsidRPr="00F94846" w:rsidRDefault="00F94846" w:rsidP="00F94846">
            <w:pPr>
              <w:spacing w:line="276" w:lineRule="auto"/>
              <w:ind w:left="-115"/>
              <w:rPr>
                <w:rFonts w:cstheme="minorHAnsi"/>
                <w:sz w:val="16"/>
                <w:szCs w:val="16"/>
                <w:lang w:val="en-GB"/>
              </w:rPr>
            </w:pPr>
          </w:p>
        </w:tc>
        <w:tc>
          <w:tcPr>
            <w:tcW w:w="1262" w:type="dxa"/>
          </w:tcPr>
          <w:p w14:paraId="047B162D" w14:textId="2145B16B" w:rsidR="00F94846" w:rsidRPr="00F94846" w:rsidRDefault="00F94846" w:rsidP="00F94846">
            <w:pPr>
              <w:spacing w:line="276" w:lineRule="auto"/>
              <w:ind w:left="-115"/>
              <w:jc w:val="right"/>
              <w:cnfStyle w:val="100000000000" w:firstRow="1" w:lastRow="0" w:firstColumn="0" w:lastColumn="0" w:oddVBand="0" w:evenVBand="0" w:oddHBand="0" w:evenHBand="0" w:firstRowFirstColumn="0" w:firstRowLastColumn="0" w:lastRowFirstColumn="0" w:lastRowLastColumn="0"/>
              <w:rPr>
                <w:rFonts w:cstheme="minorHAnsi"/>
                <w:sz w:val="16"/>
                <w:szCs w:val="16"/>
              </w:rPr>
            </w:pPr>
            <w:proofErr w:type="gramStart"/>
            <w:r w:rsidRPr="00F94846">
              <w:rPr>
                <w:rFonts w:cstheme="minorHAnsi"/>
                <w:sz w:val="16"/>
                <w:szCs w:val="16"/>
              </w:rPr>
              <w:t>product</w:t>
            </w:r>
            <w:r w:rsidR="00BF4940">
              <w:rPr>
                <w:rFonts w:cstheme="minorHAnsi"/>
                <w:sz w:val="16"/>
                <w:szCs w:val="16"/>
              </w:rPr>
              <w:t>ion</w:t>
            </w:r>
            <w:proofErr w:type="gramEnd"/>
          </w:p>
        </w:tc>
        <w:tc>
          <w:tcPr>
            <w:tcW w:w="1003" w:type="dxa"/>
          </w:tcPr>
          <w:p w14:paraId="010E6BC8" w14:textId="77777777" w:rsidR="00F94846" w:rsidRPr="00F94846" w:rsidRDefault="00F94846" w:rsidP="00F94846">
            <w:pPr>
              <w:spacing w:line="276" w:lineRule="auto"/>
              <w:ind w:left="-115"/>
              <w:jc w:val="right"/>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Burundi</w:t>
            </w:r>
          </w:p>
        </w:tc>
        <w:tc>
          <w:tcPr>
            <w:tcW w:w="994" w:type="dxa"/>
          </w:tcPr>
          <w:p w14:paraId="21498A4F" w14:textId="77777777" w:rsidR="00F94846" w:rsidRPr="00F94846" w:rsidRDefault="00F94846" w:rsidP="00F94846">
            <w:pPr>
              <w:spacing w:line="276" w:lineRule="auto"/>
              <w:ind w:left="-115"/>
              <w:jc w:val="right"/>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Kenya</w:t>
            </w:r>
          </w:p>
        </w:tc>
        <w:tc>
          <w:tcPr>
            <w:tcW w:w="1043" w:type="dxa"/>
          </w:tcPr>
          <w:p w14:paraId="1D4BCA73" w14:textId="77777777" w:rsidR="00F94846" w:rsidRPr="00F94846" w:rsidRDefault="00F94846" w:rsidP="00F94846">
            <w:pPr>
              <w:spacing w:line="276" w:lineRule="auto"/>
              <w:ind w:left="-115"/>
              <w:jc w:val="right"/>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Rwanda</w:t>
            </w:r>
          </w:p>
        </w:tc>
        <w:tc>
          <w:tcPr>
            <w:tcW w:w="1121" w:type="dxa"/>
          </w:tcPr>
          <w:p w14:paraId="7FA26345" w14:textId="77777777" w:rsidR="00F94846" w:rsidRPr="00F94846" w:rsidRDefault="00F94846" w:rsidP="00F94846">
            <w:pPr>
              <w:spacing w:line="276" w:lineRule="auto"/>
              <w:ind w:left="-115"/>
              <w:jc w:val="right"/>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Uganda</w:t>
            </w:r>
          </w:p>
        </w:tc>
        <w:tc>
          <w:tcPr>
            <w:tcW w:w="1093" w:type="dxa"/>
          </w:tcPr>
          <w:p w14:paraId="13C74D2F" w14:textId="77777777" w:rsidR="00F94846" w:rsidRPr="00F94846" w:rsidRDefault="00F94846" w:rsidP="00F94846">
            <w:pPr>
              <w:spacing w:line="276" w:lineRule="auto"/>
              <w:ind w:left="-115"/>
              <w:jc w:val="right"/>
              <w:cnfStyle w:val="100000000000" w:firstRow="1" w:lastRow="0" w:firstColumn="0" w:lastColumn="0" w:oddVBand="0" w:evenVBand="0" w:oddHBand="0" w:evenHBand="0" w:firstRowFirstColumn="0" w:firstRowLastColumn="0" w:lastRowFirstColumn="0" w:lastRowLastColumn="0"/>
              <w:rPr>
                <w:rFonts w:cstheme="minorHAnsi"/>
                <w:sz w:val="16"/>
                <w:szCs w:val="16"/>
              </w:rPr>
            </w:pPr>
            <w:proofErr w:type="spellStart"/>
            <w:r w:rsidRPr="00F94846">
              <w:rPr>
                <w:rFonts w:cstheme="minorHAnsi"/>
                <w:sz w:val="16"/>
                <w:szCs w:val="16"/>
              </w:rPr>
              <w:t>Tanzania</w:t>
            </w:r>
            <w:proofErr w:type="spellEnd"/>
          </w:p>
        </w:tc>
        <w:tc>
          <w:tcPr>
            <w:tcW w:w="1101" w:type="dxa"/>
          </w:tcPr>
          <w:p w14:paraId="5FE8D0B9" w14:textId="77777777" w:rsidR="00F94846" w:rsidRPr="00F94846" w:rsidRDefault="00F94846" w:rsidP="00F94846">
            <w:pPr>
              <w:spacing w:line="276" w:lineRule="auto"/>
              <w:ind w:left="-115"/>
              <w:jc w:val="right"/>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Congo</w:t>
            </w:r>
          </w:p>
        </w:tc>
        <w:tc>
          <w:tcPr>
            <w:tcW w:w="1068" w:type="dxa"/>
          </w:tcPr>
          <w:p w14:paraId="019C4272" w14:textId="77777777" w:rsidR="00F94846" w:rsidRPr="00F94846" w:rsidRDefault="00F94846" w:rsidP="00F94846">
            <w:pPr>
              <w:spacing w:line="276" w:lineRule="auto"/>
              <w:ind w:left="-115"/>
              <w:jc w:val="right"/>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Row</w:t>
            </w:r>
          </w:p>
        </w:tc>
        <w:tc>
          <w:tcPr>
            <w:tcW w:w="1084" w:type="dxa"/>
          </w:tcPr>
          <w:p w14:paraId="62ADBED8" w14:textId="77777777" w:rsidR="00F94846" w:rsidRPr="00F94846" w:rsidRDefault="00F94846" w:rsidP="00F94846">
            <w:pPr>
              <w:spacing w:line="276" w:lineRule="auto"/>
              <w:ind w:left="-115"/>
              <w:jc w:val="right"/>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Total export</w:t>
            </w:r>
          </w:p>
        </w:tc>
      </w:tr>
      <w:tr w:rsidR="00F94846" w:rsidRPr="00F94846" w14:paraId="4C9FDCCA" w14:textId="77777777" w:rsidTr="00BF4940">
        <w:tc>
          <w:tcPr>
            <w:cnfStyle w:val="001000000000" w:firstRow="0" w:lastRow="0" w:firstColumn="1" w:lastColumn="0" w:oddVBand="0" w:evenVBand="0" w:oddHBand="0" w:evenHBand="0" w:firstRowFirstColumn="0" w:firstRowLastColumn="0" w:lastRowFirstColumn="0" w:lastRowLastColumn="0"/>
            <w:tcW w:w="991" w:type="dxa"/>
          </w:tcPr>
          <w:p w14:paraId="32669B42" w14:textId="77777777" w:rsidR="00F94846" w:rsidRPr="00F94846" w:rsidRDefault="00F94846" w:rsidP="00F94846">
            <w:pPr>
              <w:spacing w:line="276" w:lineRule="auto"/>
              <w:ind w:left="-115"/>
              <w:rPr>
                <w:rFonts w:cstheme="minorHAnsi"/>
                <w:sz w:val="16"/>
                <w:szCs w:val="16"/>
              </w:rPr>
            </w:pPr>
            <w:r w:rsidRPr="00F94846">
              <w:rPr>
                <w:rFonts w:cstheme="minorHAnsi"/>
                <w:sz w:val="16"/>
                <w:szCs w:val="16"/>
              </w:rPr>
              <w:t>Burundi</w:t>
            </w:r>
          </w:p>
        </w:tc>
        <w:tc>
          <w:tcPr>
            <w:tcW w:w="1262" w:type="dxa"/>
          </w:tcPr>
          <w:p w14:paraId="255F0B52"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167,960,000</w:t>
            </w:r>
          </w:p>
        </w:tc>
        <w:tc>
          <w:tcPr>
            <w:tcW w:w="1003" w:type="dxa"/>
          </w:tcPr>
          <w:p w14:paraId="4A42022F"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4" w:type="dxa"/>
          </w:tcPr>
          <w:p w14:paraId="615AA428"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043" w:type="dxa"/>
          </w:tcPr>
          <w:p w14:paraId="6D587FA0"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21" w:type="dxa"/>
          </w:tcPr>
          <w:p w14:paraId="772508F2"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093" w:type="dxa"/>
          </w:tcPr>
          <w:p w14:paraId="62D51470"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01" w:type="dxa"/>
          </w:tcPr>
          <w:p w14:paraId="237DF584"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3,000</w:t>
            </w:r>
          </w:p>
        </w:tc>
        <w:tc>
          <w:tcPr>
            <w:tcW w:w="1068" w:type="dxa"/>
          </w:tcPr>
          <w:p w14:paraId="324080DA"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084" w:type="dxa"/>
          </w:tcPr>
          <w:p w14:paraId="6F9BF200"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3,000</w:t>
            </w:r>
          </w:p>
        </w:tc>
      </w:tr>
      <w:tr w:rsidR="00F94846" w:rsidRPr="00F94846" w14:paraId="04F6F926" w14:textId="77777777" w:rsidTr="00BF4940">
        <w:tc>
          <w:tcPr>
            <w:cnfStyle w:val="001000000000" w:firstRow="0" w:lastRow="0" w:firstColumn="1" w:lastColumn="0" w:oddVBand="0" w:evenVBand="0" w:oddHBand="0" w:evenHBand="0" w:firstRowFirstColumn="0" w:firstRowLastColumn="0" w:lastRowFirstColumn="0" w:lastRowLastColumn="0"/>
            <w:tcW w:w="991" w:type="dxa"/>
          </w:tcPr>
          <w:p w14:paraId="2BE615B7" w14:textId="77777777" w:rsidR="00F94846" w:rsidRPr="00F94846" w:rsidRDefault="00F94846" w:rsidP="00F94846">
            <w:pPr>
              <w:spacing w:line="276" w:lineRule="auto"/>
              <w:ind w:left="-115"/>
              <w:rPr>
                <w:rFonts w:cstheme="minorHAnsi"/>
                <w:sz w:val="16"/>
                <w:szCs w:val="16"/>
              </w:rPr>
            </w:pPr>
            <w:r w:rsidRPr="00F94846">
              <w:rPr>
                <w:rFonts w:cstheme="minorHAnsi"/>
                <w:sz w:val="16"/>
                <w:szCs w:val="16"/>
              </w:rPr>
              <w:t>Kenya</w:t>
            </w:r>
          </w:p>
        </w:tc>
        <w:tc>
          <w:tcPr>
            <w:tcW w:w="1262" w:type="dxa"/>
          </w:tcPr>
          <w:p w14:paraId="34DBC946"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196,396,000</w:t>
            </w:r>
          </w:p>
        </w:tc>
        <w:tc>
          <w:tcPr>
            <w:tcW w:w="1003" w:type="dxa"/>
          </w:tcPr>
          <w:p w14:paraId="6EC55A51"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4" w:type="dxa"/>
          </w:tcPr>
          <w:p w14:paraId="2426D81A"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043" w:type="dxa"/>
          </w:tcPr>
          <w:p w14:paraId="013D2EE6"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260,205</w:t>
            </w:r>
          </w:p>
        </w:tc>
        <w:tc>
          <w:tcPr>
            <w:tcW w:w="1121" w:type="dxa"/>
          </w:tcPr>
          <w:p w14:paraId="233CCBAE"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2,435</w:t>
            </w:r>
          </w:p>
        </w:tc>
        <w:tc>
          <w:tcPr>
            <w:tcW w:w="1093" w:type="dxa"/>
          </w:tcPr>
          <w:p w14:paraId="6E5E866F"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01" w:type="dxa"/>
          </w:tcPr>
          <w:p w14:paraId="3B584CD1"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068" w:type="dxa"/>
          </w:tcPr>
          <w:p w14:paraId="4587D327"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174,839</w:t>
            </w:r>
          </w:p>
        </w:tc>
        <w:tc>
          <w:tcPr>
            <w:tcW w:w="1084" w:type="dxa"/>
          </w:tcPr>
          <w:p w14:paraId="06BC6839"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437,479</w:t>
            </w:r>
          </w:p>
        </w:tc>
      </w:tr>
      <w:tr w:rsidR="00F94846" w:rsidRPr="00F94846" w14:paraId="7F6B4017" w14:textId="77777777" w:rsidTr="00BF4940">
        <w:tc>
          <w:tcPr>
            <w:cnfStyle w:val="001000000000" w:firstRow="0" w:lastRow="0" w:firstColumn="1" w:lastColumn="0" w:oddVBand="0" w:evenVBand="0" w:oddHBand="0" w:evenHBand="0" w:firstRowFirstColumn="0" w:firstRowLastColumn="0" w:lastRowFirstColumn="0" w:lastRowLastColumn="0"/>
            <w:tcW w:w="991" w:type="dxa"/>
          </w:tcPr>
          <w:p w14:paraId="11C0E140" w14:textId="77777777" w:rsidR="00F94846" w:rsidRPr="00F94846" w:rsidRDefault="00F94846" w:rsidP="00F94846">
            <w:pPr>
              <w:spacing w:line="276" w:lineRule="auto"/>
              <w:ind w:left="-115"/>
              <w:rPr>
                <w:rFonts w:cstheme="minorHAnsi"/>
                <w:sz w:val="16"/>
                <w:szCs w:val="16"/>
              </w:rPr>
            </w:pPr>
            <w:r w:rsidRPr="00F94846">
              <w:rPr>
                <w:rFonts w:cstheme="minorHAnsi"/>
                <w:sz w:val="16"/>
                <w:szCs w:val="16"/>
              </w:rPr>
              <w:t>Rwanda</w:t>
            </w:r>
          </w:p>
        </w:tc>
        <w:tc>
          <w:tcPr>
            <w:tcW w:w="1262" w:type="dxa"/>
          </w:tcPr>
          <w:p w14:paraId="2F8E21CD"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124,422,400</w:t>
            </w:r>
          </w:p>
        </w:tc>
        <w:tc>
          <w:tcPr>
            <w:tcW w:w="1003" w:type="dxa"/>
          </w:tcPr>
          <w:p w14:paraId="7AB38F3C"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4" w:type="dxa"/>
          </w:tcPr>
          <w:p w14:paraId="558AE1DD"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043" w:type="dxa"/>
          </w:tcPr>
          <w:p w14:paraId="4C07B8DF"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21" w:type="dxa"/>
          </w:tcPr>
          <w:p w14:paraId="5F4C17D4"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093" w:type="dxa"/>
          </w:tcPr>
          <w:p w14:paraId="053B1189"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01" w:type="dxa"/>
          </w:tcPr>
          <w:p w14:paraId="461C6F5D"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59,272,803</w:t>
            </w:r>
          </w:p>
        </w:tc>
        <w:tc>
          <w:tcPr>
            <w:tcW w:w="1068" w:type="dxa"/>
          </w:tcPr>
          <w:p w14:paraId="4BE91E46"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21,400</w:t>
            </w:r>
          </w:p>
        </w:tc>
        <w:tc>
          <w:tcPr>
            <w:tcW w:w="1084" w:type="dxa"/>
          </w:tcPr>
          <w:p w14:paraId="493B34F4"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59,294,203</w:t>
            </w:r>
          </w:p>
        </w:tc>
      </w:tr>
      <w:tr w:rsidR="00F94846" w:rsidRPr="00F94846" w14:paraId="0A99228E" w14:textId="77777777" w:rsidTr="00BF4940">
        <w:tc>
          <w:tcPr>
            <w:cnfStyle w:val="001000000000" w:firstRow="0" w:lastRow="0" w:firstColumn="1" w:lastColumn="0" w:oddVBand="0" w:evenVBand="0" w:oddHBand="0" w:evenHBand="0" w:firstRowFirstColumn="0" w:firstRowLastColumn="0" w:lastRowFirstColumn="0" w:lastRowLastColumn="0"/>
            <w:tcW w:w="991" w:type="dxa"/>
          </w:tcPr>
          <w:p w14:paraId="5086AF2F" w14:textId="77777777" w:rsidR="00F94846" w:rsidRPr="00F94846" w:rsidRDefault="00F94846" w:rsidP="00F94846">
            <w:pPr>
              <w:spacing w:line="276" w:lineRule="auto"/>
              <w:ind w:left="-115"/>
              <w:rPr>
                <w:rFonts w:cstheme="minorHAnsi"/>
                <w:sz w:val="16"/>
                <w:szCs w:val="16"/>
              </w:rPr>
            </w:pPr>
            <w:r w:rsidRPr="00F94846">
              <w:rPr>
                <w:rFonts w:cstheme="minorHAnsi"/>
                <w:sz w:val="16"/>
                <w:szCs w:val="16"/>
              </w:rPr>
              <w:t>Uganda</w:t>
            </w:r>
          </w:p>
        </w:tc>
        <w:tc>
          <w:tcPr>
            <w:tcW w:w="1262" w:type="dxa"/>
          </w:tcPr>
          <w:p w14:paraId="59FB8F97"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31,429,710</w:t>
            </w:r>
          </w:p>
        </w:tc>
        <w:tc>
          <w:tcPr>
            <w:tcW w:w="1003" w:type="dxa"/>
          </w:tcPr>
          <w:p w14:paraId="22C074D1"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2,450</w:t>
            </w:r>
          </w:p>
        </w:tc>
        <w:tc>
          <w:tcPr>
            <w:tcW w:w="994" w:type="dxa"/>
          </w:tcPr>
          <w:p w14:paraId="4C4E2B0D"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043" w:type="dxa"/>
          </w:tcPr>
          <w:p w14:paraId="6DD6633E"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21" w:type="dxa"/>
          </w:tcPr>
          <w:p w14:paraId="54AA3357"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093" w:type="dxa"/>
          </w:tcPr>
          <w:p w14:paraId="20806726"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color w:val="FF0000"/>
                <w:sz w:val="16"/>
                <w:szCs w:val="16"/>
              </w:rPr>
            </w:pPr>
          </w:p>
        </w:tc>
        <w:tc>
          <w:tcPr>
            <w:tcW w:w="1101" w:type="dxa"/>
          </w:tcPr>
          <w:p w14:paraId="7901EEC6"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24,998,976</w:t>
            </w:r>
          </w:p>
          <w:p w14:paraId="5A321731"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color w:val="FF0000"/>
                <w:sz w:val="16"/>
                <w:szCs w:val="16"/>
              </w:rPr>
            </w:pPr>
          </w:p>
        </w:tc>
        <w:tc>
          <w:tcPr>
            <w:tcW w:w="1068" w:type="dxa"/>
          </w:tcPr>
          <w:p w14:paraId="4EB096FB"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11,096,971</w:t>
            </w:r>
          </w:p>
        </w:tc>
        <w:tc>
          <w:tcPr>
            <w:tcW w:w="1084" w:type="dxa"/>
          </w:tcPr>
          <w:p w14:paraId="679CEF67"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36,098,397</w:t>
            </w:r>
          </w:p>
        </w:tc>
      </w:tr>
      <w:tr w:rsidR="00F94846" w:rsidRPr="00F94846" w14:paraId="3D885D8A" w14:textId="77777777" w:rsidTr="00BF4940">
        <w:tc>
          <w:tcPr>
            <w:cnfStyle w:val="001000000000" w:firstRow="0" w:lastRow="0" w:firstColumn="1" w:lastColumn="0" w:oddVBand="0" w:evenVBand="0" w:oddHBand="0" w:evenHBand="0" w:firstRowFirstColumn="0" w:firstRowLastColumn="0" w:lastRowFirstColumn="0" w:lastRowLastColumn="0"/>
            <w:tcW w:w="991" w:type="dxa"/>
          </w:tcPr>
          <w:p w14:paraId="2FCF56C9" w14:textId="77777777" w:rsidR="00F94846" w:rsidRPr="00F94846" w:rsidRDefault="00F94846" w:rsidP="00F94846">
            <w:pPr>
              <w:spacing w:line="276" w:lineRule="auto"/>
              <w:ind w:left="-115"/>
              <w:rPr>
                <w:rFonts w:cstheme="minorHAnsi"/>
                <w:sz w:val="16"/>
                <w:szCs w:val="16"/>
              </w:rPr>
            </w:pPr>
            <w:proofErr w:type="spellStart"/>
            <w:r w:rsidRPr="00F94846">
              <w:rPr>
                <w:rFonts w:cstheme="minorHAnsi"/>
                <w:sz w:val="16"/>
                <w:szCs w:val="16"/>
              </w:rPr>
              <w:t>Tanzania</w:t>
            </w:r>
            <w:proofErr w:type="spellEnd"/>
          </w:p>
        </w:tc>
        <w:tc>
          <w:tcPr>
            <w:tcW w:w="1262" w:type="dxa"/>
          </w:tcPr>
          <w:p w14:paraId="40413583"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4,923,425,000</w:t>
            </w:r>
          </w:p>
        </w:tc>
        <w:tc>
          <w:tcPr>
            <w:tcW w:w="1003" w:type="dxa"/>
          </w:tcPr>
          <w:p w14:paraId="20AEA9EC"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color w:val="FF0000"/>
                <w:sz w:val="16"/>
                <w:szCs w:val="16"/>
              </w:rPr>
            </w:pPr>
            <w:r w:rsidRPr="00F94846">
              <w:rPr>
                <w:rFonts w:cstheme="minorHAnsi"/>
                <w:sz w:val="16"/>
                <w:szCs w:val="16"/>
              </w:rPr>
              <w:t>12,161,782</w:t>
            </w:r>
          </w:p>
        </w:tc>
        <w:tc>
          <w:tcPr>
            <w:tcW w:w="994" w:type="dxa"/>
          </w:tcPr>
          <w:p w14:paraId="67B99993"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76,001,151</w:t>
            </w:r>
          </w:p>
        </w:tc>
        <w:tc>
          <w:tcPr>
            <w:tcW w:w="1043" w:type="dxa"/>
          </w:tcPr>
          <w:p w14:paraId="56458A3F"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color w:val="FF0000"/>
                <w:sz w:val="16"/>
                <w:szCs w:val="16"/>
              </w:rPr>
            </w:pPr>
            <w:r w:rsidRPr="00F94846">
              <w:rPr>
                <w:rFonts w:cstheme="minorHAnsi"/>
                <w:sz w:val="16"/>
                <w:szCs w:val="16"/>
              </w:rPr>
              <w:t>62,417,315</w:t>
            </w:r>
          </w:p>
        </w:tc>
        <w:tc>
          <w:tcPr>
            <w:tcW w:w="1121" w:type="dxa"/>
          </w:tcPr>
          <w:p w14:paraId="44D577AA"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color w:val="FF0000"/>
                <w:sz w:val="16"/>
                <w:szCs w:val="16"/>
              </w:rPr>
            </w:pPr>
            <w:r w:rsidRPr="00F94846">
              <w:rPr>
                <w:rFonts w:cstheme="minorHAnsi"/>
                <w:sz w:val="16"/>
                <w:szCs w:val="16"/>
              </w:rPr>
              <w:t>233,426,216</w:t>
            </w:r>
          </w:p>
        </w:tc>
        <w:tc>
          <w:tcPr>
            <w:tcW w:w="1093" w:type="dxa"/>
          </w:tcPr>
          <w:p w14:paraId="4C5C9A5C"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01" w:type="dxa"/>
          </w:tcPr>
          <w:p w14:paraId="179AA0F4"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7,023,300</w:t>
            </w:r>
          </w:p>
        </w:tc>
        <w:tc>
          <w:tcPr>
            <w:tcW w:w="1068" w:type="dxa"/>
          </w:tcPr>
          <w:p w14:paraId="221D68D7"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084" w:type="dxa"/>
          </w:tcPr>
          <w:p w14:paraId="5D4BBC6C"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391,029,764</w:t>
            </w:r>
          </w:p>
        </w:tc>
      </w:tr>
      <w:tr w:rsidR="00F94846" w:rsidRPr="00F94846" w14:paraId="34317CF3" w14:textId="77777777" w:rsidTr="00BF4940">
        <w:tc>
          <w:tcPr>
            <w:cnfStyle w:val="001000000000" w:firstRow="0" w:lastRow="0" w:firstColumn="1" w:lastColumn="0" w:oddVBand="0" w:evenVBand="0" w:oddHBand="0" w:evenHBand="0" w:firstRowFirstColumn="0" w:firstRowLastColumn="0" w:lastRowFirstColumn="0" w:lastRowLastColumn="0"/>
            <w:tcW w:w="991" w:type="dxa"/>
          </w:tcPr>
          <w:p w14:paraId="33795CF6" w14:textId="77777777" w:rsidR="00F94846" w:rsidRPr="00F94846" w:rsidRDefault="00F94846" w:rsidP="00F94846">
            <w:pPr>
              <w:spacing w:line="276" w:lineRule="auto"/>
              <w:ind w:left="-115"/>
              <w:rPr>
                <w:rFonts w:cstheme="minorHAnsi"/>
                <w:sz w:val="16"/>
                <w:szCs w:val="16"/>
              </w:rPr>
            </w:pPr>
            <w:r w:rsidRPr="00F94846">
              <w:rPr>
                <w:rFonts w:cstheme="minorHAnsi"/>
                <w:sz w:val="16"/>
                <w:szCs w:val="16"/>
              </w:rPr>
              <w:t>Congo</w:t>
            </w:r>
          </w:p>
        </w:tc>
        <w:tc>
          <w:tcPr>
            <w:tcW w:w="1262" w:type="dxa"/>
          </w:tcPr>
          <w:p w14:paraId="51F01D70"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1,470,782,000</w:t>
            </w:r>
          </w:p>
        </w:tc>
        <w:tc>
          <w:tcPr>
            <w:tcW w:w="1003" w:type="dxa"/>
          </w:tcPr>
          <w:p w14:paraId="03A623E3"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color w:val="FF0000"/>
                <w:sz w:val="16"/>
                <w:szCs w:val="16"/>
              </w:rPr>
            </w:pPr>
            <w:r w:rsidRPr="00F94846">
              <w:rPr>
                <w:rFonts w:cstheme="minorHAnsi"/>
                <w:sz w:val="16"/>
                <w:szCs w:val="16"/>
              </w:rPr>
              <w:t>5,000</w:t>
            </w:r>
          </w:p>
        </w:tc>
        <w:tc>
          <w:tcPr>
            <w:tcW w:w="994" w:type="dxa"/>
          </w:tcPr>
          <w:p w14:paraId="17BB78E9"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043" w:type="dxa"/>
          </w:tcPr>
          <w:p w14:paraId="0E1A3407"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3,153</w:t>
            </w:r>
          </w:p>
        </w:tc>
        <w:tc>
          <w:tcPr>
            <w:tcW w:w="1121" w:type="dxa"/>
          </w:tcPr>
          <w:p w14:paraId="1E4A988F"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093" w:type="dxa"/>
          </w:tcPr>
          <w:p w14:paraId="2ECB5947"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183,990</w:t>
            </w:r>
          </w:p>
        </w:tc>
        <w:tc>
          <w:tcPr>
            <w:tcW w:w="1101" w:type="dxa"/>
          </w:tcPr>
          <w:p w14:paraId="4A2CBC87"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068" w:type="dxa"/>
          </w:tcPr>
          <w:p w14:paraId="314968AD"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084" w:type="dxa"/>
          </w:tcPr>
          <w:p w14:paraId="68418252"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192,143</w:t>
            </w:r>
          </w:p>
        </w:tc>
      </w:tr>
      <w:tr w:rsidR="00F94846" w:rsidRPr="00F94846" w14:paraId="006F853E" w14:textId="77777777" w:rsidTr="00BF4940">
        <w:tc>
          <w:tcPr>
            <w:cnfStyle w:val="001000000000" w:firstRow="0" w:lastRow="0" w:firstColumn="1" w:lastColumn="0" w:oddVBand="0" w:evenVBand="0" w:oddHBand="0" w:evenHBand="0" w:firstRowFirstColumn="0" w:firstRowLastColumn="0" w:lastRowFirstColumn="0" w:lastRowLastColumn="0"/>
            <w:tcW w:w="991" w:type="dxa"/>
          </w:tcPr>
          <w:p w14:paraId="6993451A" w14:textId="77777777" w:rsidR="00F94846" w:rsidRPr="00F94846" w:rsidRDefault="00F94846" w:rsidP="00F94846">
            <w:pPr>
              <w:spacing w:line="276" w:lineRule="auto"/>
              <w:ind w:left="-115"/>
              <w:rPr>
                <w:rFonts w:cstheme="minorHAnsi"/>
                <w:sz w:val="16"/>
                <w:szCs w:val="16"/>
              </w:rPr>
            </w:pPr>
            <w:proofErr w:type="spellStart"/>
            <w:proofErr w:type="gramStart"/>
            <w:r w:rsidRPr="00F94846">
              <w:rPr>
                <w:rFonts w:cstheme="minorHAnsi"/>
                <w:sz w:val="16"/>
                <w:szCs w:val="16"/>
              </w:rPr>
              <w:t>row</w:t>
            </w:r>
            <w:proofErr w:type="spellEnd"/>
            <w:proofErr w:type="gramEnd"/>
          </w:p>
        </w:tc>
        <w:tc>
          <w:tcPr>
            <w:tcW w:w="1262" w:type="dxa"/>
          </w:tcPr>
          <w:p w14:paraId="51CED395"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003" w:type="dxa"/>
          </w:tcPr>
          <w:p w14:paraId="0697CC81"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6,512,827</w:t>
            </w:r>
          </w:p>
        </w:tc>
        <w:tc>
          <w:tcPr>
            <w:tcW w:w="994" w:type="dxa"/>
          </w:tcPr>
          <w:p w14:paraId="088D2E62"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lang w:val="en-GB"/>
              </w:rPr>
            </w:pPr>
            <w:r w:rsidRPr="00F94846">
              <w:rPr>
                <w:rFonts w:cstheme="minorHAnsi"/>
                <w:sz w:val="16"/>
                <w:szCs w:val="16"/>
                <w:lang w:val="en-GB"/>
              </w:rPr>
              <w:t>528,448,851</w:t>
            </w:r>
          </w:p>
        </w:tc>
        <w:tc>
          <w:tcPr>
            <w:tcW w:w="1043" w:type="dxa"/>
          </w:tcPr>
          <w:p w14:paraId="2B391DF3"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124,104,066</w:t>
            </w:r>
          </w:p>
        </w:tc>
        <w:tc>
          <w:tcPr>
            <w:tcW w:w="1121" w:type="dxa"/>
          </w:tcPr>
          <w:p w14:paraId="493EBD88"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60,997,314</w:t>
            </w:r>
          </w:p>
        </w:tc>
        <w:tc>
          <w:tcPr>
            <w:tcW w:w="1093" w:type="dxa"/>
          </w:tcPr>
          <w:p w14:paraId="06F9E479"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174,066</w:t>
            </w:r>
          </w:p>
        </w:tc>
        <w:tc>
          <w:tcPr>
            <w:tcW w:w="1101" w:type="dxa"/>
          </w:tcPr>
          <w:p w14:paraId="3BBEB62C"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110,667,976</w:t>
            </w:r>
          </w:p>
        </w:tc>
        <w:tc>
          <w:tcPr>
            <w:tcW w:w="1068" w:type="dxa"/>
          </w:tcPr>
          <w:p w14:paraId="1E5F8303"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084" w:type="dxa"/>
          </w:tcPr>
          <w:p w14:paraId="5131D970"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r>
      <w:tr w:rsidR="00F94846" w:rsidRPr="00F94846" w14:paraId="46906CCE" w14:textId="77777777" w:rsidTr="00BF4940">
        <w:tc>
          <w:tcPr>
            <w:cnfStyle w:val="001000000000" w:firstRow="0" w:lastRow="0" w:firstColumn="1" w:lastColumn="0" w:oddVBand="0" w:evenVBand="0" w:oddHBand="0" w:evenHBand="0" w:firstRowFirstColumn="0" w:firstRowLastColumn="0" w:lastRowFirstColumn="0" w:lastRowLastColumn="0"/>
            <w:tcW w:w="991" w:type="dxa"/>
          </w:tcPr>
          <w:p w14:paraId="5157500C" w14:textId="77777777" w:rsidR="00F94846" w:rsidRPr="00F94846" w:rsidRDefault="00F94846" w:rsidP="00F94846">
            <w:pPr>
              <w:spacing w:line="276" w:lineRule="auto"/>
              <w:ind w:left="-115"/>
              <w:rPr>
                <w:rFonts w:cstheme="minorHAnsi"/>
                <w:sz w:val="16"/>
                <w:szCs w:val="16"/>
              </w:rPr>
            </w:pPr>
            <w:r w:rsidRPr="00F94846">
              <w:rPr>
                <w:rFonts w:cstheme="minorHAnsi"/>
                <w:sz w:val="16"/>
                <w:szCs w:val="16"/>
              </w:rPr>
              <w:t>Total import</w:t>
            </w:r>
          </w:p>
        </w:tc>
        <w:tc>
          <w:tcPr>
            <w:tcW w:w="1262" w:type="dxa"/>
          </w:tcPr>
          <w:p w14:paraId="1DA6C2DD"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003" w:type="dxa"/>
          </w:tcPr>
          <w:p w14:paraId="218E69CF"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18,682,059</w:t>
            </w:r>
          </w:p>
        </w:tc>
        <w:tc>
          <w:tcPr>
            <w:tcW w:w="994" w:type="dxa"/>
          </w:tcPr>
          <w:p w14:paraId="6F7DF5A6"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604,450,002</w:t>
            </w:r>
          </w:p>
        </w:tc>
        <w:tc>
          <w:tcPr>
            <w:tcW w:w="1043" w:type="dxa"/>
          </w:tcPr>
          <w:p w14:paraId="4E45DE22"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186,784,739</w:t>
            </w:r>
          </w:p>
        </w:tc>
        <w:tc>
          <w:tcPr>
            <w:tcW w:w="1121" w:type="dxa"/>
          </w:tcPr>
          <w:p w14:paraId="6967AFDE"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294,405,965</w:t>
            </w:r>
          </w:p>
        </w:tc>
        <w:tc>
          <w:tcPr>
            <w:tcW w:w="1093" w:type="dxa"/>
          </w:tcPr>
          <w:p w14:paraId="49D2B89B"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358,056</w:t>
            </w:r>
          </w:p>
        </w:tc>
        <w:tc>
          <w:tcPr>
            <w:tcW w:w="1101" w:type="dxa"/>
          </w:tcPr>
          <w:p w14:paraId="3400EDCC"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201,966,055</w:t>
            </w:r>
          </w:p>
        </w:tc>
        <w:tc>
          <w:tcPr>
            <w:tcW w:w="1068" w:type="dxa"/>
          </w:tcPr>
          <w:p w14:paraId="22AF7CA2"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084" w:type="dxa"/>
          </w:tcPr>
          <w:p w14:paraId="414D1E4E"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r>
      <w:tr w:rsidR="00F94846" w:rsidRPr="00F94846" w14:paraId="777DEC43" w14:textId="77777777" w:rsidTr="00BF4940">
        <w:tc>
          <w:tcPr>
            <w:cnfStyle w:val="001000000000" w:firstRow="0" w:lastRow="0" w:firstColumn="1" w:lastColumn="0" w:oddVBand="0" w:evenVBand="0" w:oddHBand="0" w:evenHBand="0" w:firstRowFirstColumn="0" w:firstRowLastColumn="0" w:lastRowFirstColumn="0" w:lastRowLastColumn="0"/>
            <w:tcW w:w="991" w:type="dxa"/>
          </w:tcPr>
          <w:p w14:paraId="2DAAE5D7" w14:textId="41131532" w:rsidR="00F94846" w:rsidRPr="00F94846" w:rsidRDefault="00F94846" w:rsidP="00F94846">
            <w:pPr>
              <w:spacing w:line="276" w:lineRule="auto"/>
              <w:ind w:left="-115"/>
              <w:rPr>
                <w:rFonts w:cstheme="minorHAnsi"/>
                <w:sz w:val="16"/>
                <w:szCs w:val="16"/>
              </w:rPr>
            </w:pPr>
            <w:proofErr w:type="spellStart"/>
            <w:r w:rsidRPr="00F94846">
              <w:rPr>
                <w:rFonts w:cstheme="minorHAnsi"/>
                <w:sz w:val="16"/>
                <w:szCs w:val="16"/>
              </w:rPr>
              <w:t>Consump</w:t>
            </w:r>
            <w:r w:rsidR="00BF4940">
              <w:rPr>
                <w:rFonts w:cstheme="minorHAnsi"/>
                <w:sz w:val="16"/>
                <w:szCs w:val="16"/>
              </w:rPr>
              <w:t>tion</w:t>
            </w:r>
            <w:proofErr w:type="spellEnd"/>
          </w:p>
        </w:tc>
        <w:tc>
          <w:tcPr>
            <w:tcW w:w="1262" w:type="dxa"/>
          </w:tcPr>
          <w:p w14:paraId="10403C21"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003" w:type="dxa"/>
          </w:tcPr>
          <w:p w14:paraId="0B4F7B5C"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color w:val="000000"/>
                <w:sz w:val="16"/>
                <w:szCs w:val="16"/>
              </w:rPr>
              <w:t>186,639,059</w:t>
            </w:r>
          </w:p>
        </w:tc>
        <w:tc>
          <w:tcPr>
            <w:tcW w:w="994" w:type="dxa"/>
          </w:tcPr>
          <w:p w14:paraId="033C22D6"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color w:val="000000"/>
                <w:sz w:val="16"/>
                <w:szCs w:val="16"/>
              </w:rPr>
              <w:t>800,408,523</w:t>
            </w:r>
          </w:p>
        </w:tc>
        <w:tc>
          <w:tcPr>
            <w:tcW w:w="1043" w:type="dxa"/>
          </w:tcPr>
          <w:p w14:paraId="351117E0"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color w:val="000000"/>
                <w:sz w:val="16"/>
                <w:szCs w:val="16"/>
              </w:rPr>
              <w:t>251,912,936</w:t>
            </w:r>
          </w:p>
        </w:tc>
        <w:tc>
          <w:tcPr>
            <w:tcW w:w="1121" w:type="dxa"/>
          </w:tcPr>
          <w:p w14:paraId="6BCDC5B1"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sz w:val="16"/>
                <w:szCs w:val="16"/>
              </w:rPr>
              <w:t>289737278</w:t>
            </w:r>
          </w:p>
        </w:tc>
        <w:tc>
          <w:tcPr>
            <w:tcW w:w="1093" w:type="dxa"/>
          </w:tcPr>
          <w:p w14:paraId="5025F58F"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color w:val="000000"/>
                <w:sz w:val="16"/>
                <w:szCs w:val="16"/>
              </w:rPr>
              <w:t>4,532,753,292</w:t>
            </w:r>
          </w:p>
        </w:tc>
        <w:tc>
          <w:tcPr>
            <w:tcW w:w="1101" w:type="dxa"/>
          </w:tcPr>
          <w:p w14:paraId="5B4A5C45"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94846">
              <w:rPr>
                <w:rFonts w:cstheme="minorHAnsi"/>
                <w:color w:val="000000"/>
                <w:sz w:val="16"/>
                <w:szCs w:val="16"/>
              </w:rPr>
              <w:t>1,672,564,065</w:t>
            </w:r>
          </w:p>
        </w:tc>
        <w:tc>
          <w:tcPr>
            <w:tcW w:w="1068" w:type="dxa"/>
          </w:tcPr>
          <w:p w14:paraId="4EC29D6E"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084" w:type="dxa"/>
          </w:tcPr>
          <w:p w14:paraId="1B1E610D" w14:textId="77777777" w:rsidR="00F94846" w:rsidRPr="00F94846" w:rsidRDefault="00F94846" w:rsidP="00F94846">
            <w:pPr>
              <w:spacing w:line="276" w:lineRule="auto"/>
              <w:ind w:left="-115"/>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r>
    </w:tbl>
    <w:p w14:paraId="3F24575F" w14:textId="77777777" w:rsidR="00F94846" w:rsidRDefault="00F94846" w:rsidP="00703F14">
      <w:pPr>
        <w:spacing w:after="0" w:line="276" w:lineRule="auto"/>
        <w:rPr>
          <w:rFonts w:cstheme="minorHAnsi"/>
        </w:rPr>
        <w:sectPr w:rsidR="00F94846" w:rsidSect="00F94846">
          <w:pgSz w:w="16838" w:h="11906" w:orient="landscape"/>
          <w:pgMar w:top="1418" w:right="1418" w:bottom="1418" w:left="1418" w:header="709" w:footer="709" w:gutter="0"/>
          <w:cols w:space="708"/>
          <w:docGrid w:linePitch="360"/>
        </w:sectPr>
      </w:pPr>
    </w:p>
    <w:p w14:paraId="60EAA8B1" w14:textId="4F187F6C" w:rsidR="00476649" w:rsidRPr="00C17384" w:rsidRDefault="00476649" w:rsidP="0005403B">
      <w:pPr>
        <w:spacing w:after="0" w:line="276" w:lineRule="auto"/>
        <w:jc w:val="both"/>
        <w:rPr>
          <w:rFonts w:cstheme="minorHAnsi"/>
          <w:b/>
          <w:bCs/>
          <w:lang w:val="en-GB"/>
        </w:rPr>
      </w:pPr>
      <w:r w:rsidRPr="00C17384">
        <w:rPr>
          <w:rFonts w:cstheme="minorHAnsi"/>
          <w:b/>
          <w:bCs/>
          <w:lang w:val="en-GB"/>
        </w:rPr>
        <w:lastRenderedPageBreak/>
        <w:t>Burundi</w:t>
      </w:r>
    </w:p>
    <w:p w14:paraId="25566EE3" w14:textId="77777777" w:rsidR="00476649" w:rsidRPr="00C17384" w:rsidRDefault="00476649" w:rsidP="0005403B">
      <w:pPr>
        <w:spacing w:after="0" w:line="276" w:lineRule="auto"/>
        <w:jc w:val="both"/>
        <w:rPr>
          <w:rFonts w:cstheme="minorHAnsi"/>
          <w:lang w:val="en-GB"/>
        </w:rPr>
      </w:pPr>
      <w:r w:rsidRPr="00C17384">
        <w:rPr>
          <w:rFonts w:cstheme="minorHAnsi"/>
          <w:lang w:val="en-GB"/>
        </w:rPr>
        <w:t xml:space="preserve">Exports to Congo of 3,000 are recorded but do not match imports by Congo. In general imports by Congo do not match exports to Congo. Here we assume these exports/imports to be equal to 3,000. Imports in Burundi are recorded but no exports to Burundi. Given that imports are very similar to FAO data we assume all imports/exports to be equal to the recorded imports. Moreover, we feel import data are probably more reliable because of registration for duties. So, we take the highest values for Burundi both in the row as column. </w:t>
      </w:r>
    </w:p>
    <w:p w14:paraId="7FE8B31B" w14:textId="77777777" w:rsidR="00476649" w:rsidRPr="00C17384" w:rsidRDefault="00476649" w:rsidP="0005403B">
      <w:pPr>
        <w:spacing w:after="0" w:line="276" w:lineRule="auto"/>
        <w:jc w:val="both"/>
        <w:rPr>
          <w:rFonts w:cstheme="minorHAnsi"/>
          <w:lang w:val="en-GB"/>
        </w:rPr>
      </w:pPr>
    </w:p>
    <w:p w14:paraId="1D2C1F4D" w14:textId="77777777" w:rsidR="00476649" w:rsidRPr="00C17384" w:rsidRDefault="00476649" w:rsidP="0005403B">
      <w:pPr>
        <w:spacing w:after="0" w:line="276" w:lineRule="auto"/>
        <w:jc w:val="both"/>
        <w:rPr>
          <w:rFonts w:cstheme="minorHAnsi"/>
          <w:b/>
          <w:bCs/>
          <w:lang w:val="en-GB"/>
        </w:rPr>
      </w:pPr>
      <w:r w:rsidRPr="00C17384">
        <w:rPr>
          <w:rFonts w:cstheme="minorHAnsi"/>
          <w:b/>
          <w:bCs/>
          <w:lang w:val="en-GB"/>
        </w:rPr>
        <w:t>Kenya</w:t>
      </w:r>
    </w:p>
    <w:p w14:paraId="40B996A1" w14:textId="77777777" w:rsidR="00476649" w:rsidRPr="00C17384" w:rsidRDefault="00476649" w:rsidP="0005403B">
      <w:pPr>
        <w:spacing w:after="0" w:line="276" w:lineRule="auto"/>
        <w:jc w:val="both"/>
        <w:rPr>
          <w:rFonts w:cstheme="minorHAnsi"/>
          <w:lang w:val="en-GB"/>
        </w:rPr>
      </w:pPr>
      <w:r w:rsidRPr="00C17384">
        <w:rPr>
          <w:rFonts w:cstheme="minorHAnsi"/>
          <w:lang w:val="en-GB"/>
        </w:rPr>
        <w:t>The exports of Kenya closely match imports by other countries (row Kenya). Again, assuming imports are recorded more accurate by Rwanda and Uganda and the only very small exports to Tanzania we take import quantities. To keep the row total equal, we adjust the exports to the rest of the world. Given the small number we ignore the exports from Rwanda to Kenya (imports are recorded to be 0 anyhow). Uganda exports to Rwanda do not match imports of Kenya. Again, we feel import data are more accurate and put trade to zero. We follow also the same argument for imports from Tanzania. By taking the import values plus total imports we do not have to adjust imports from the rest of the world. There is a big difference between the import value recorded by UNCOMTRADE (larger) and the FAO data which we believe is due to the other definition of the product rice (i.e., more processed rice).</w:t>
      </w:r>
    </w:p>
    <w:p w14:paraId="2AD4672C" w14:textId="77777777" w:rsidR="00476649" w:rsidRPr="00C17384" w:rsidRDefault="00476649" w:rsidP="0005403B">
      <w:pPr>
        <w:spacing w:after="0" w:line="276" w:lineRule="auto"/>
        <w:jc w:val="both"/>
        <w:rPr>
          <w:rFonts w:cstheme="minorHAnsi"/>
          <w:lang w:val="en-GB"/>
        </w:rPr>
      </w:pPr>
    </w:p>
    <w:p w14:paraId="3186BDCE" w14:textId="77777777" w:rsidR="00476649" w:rsidRPr="00C17384" w:rsidRDefault="00476649" w:rsidP="0005403B">
      <w:pPr>
        <w:spacing w:after="0" w:line="276" w:lineRule="auto"/>
        <w:jc w:val="both"/>
        <w:rPr>
          <w:rFonts w:cstheme="minorHAnsi"/>
          <w:b/>
          <w:bCs/>
          <w:lang w:val="en-GB"/>
        </w:rPr>
      </w:pPr>
      <w:r w:rsidRPr="00C17384">
        <w:rPr>
          <w:rFonts w:cstheme="minorHAnsi"/>
          <w:b/>
          <w:bCs/>
          <w:lang w:val="en-GB"/>
        </w:rPr>
        <w:t>Rwanda</w:t>
      </w:r>
    </w:p>
    <w:p w14:paraId="192C51DE" w14:textId="77777777" w:rsidR="00476649" w:rsidRPr="00C17384" w:rsidRDefault="00476649" w:rsidP="0005403B">
      <w:pPr>
        <w:spacing w:after="0" w:line="276" w:lineRule="auto"/>
        <w:jc w:val="both"/>
        <w:rPr>
          <w:rFonts w:cstheme="minorHAnsi"/>
          <w:lang w:val="en-GB"/>
        </w:rPr>
      </w:pPr>
      <w:r w:rsidRPr="00C17384">
        <w:rPr>
          <w:rFonts w:cstheme="minorHAnsi"/>
          <w:lang w:val="en-GB"/>
        </w:rPr>
        <w:t>Rwanda reports large exports to Congo but Congo reports only small imports. We trust more the export data in case of Congo. Exports to Kenya were already put equal to zero. We adjusted trade to the rest of the world to match the total exports. Total exports are much higher for UNCOMTRADE than for the FAO data. Again, we prefer to take imports compared to exports.</w:t>
      </w:r>
    </w:p>
    <w:p w14:paraId="3AD3AFC7" w14:textId="77777777" w:rsidR="00476649" w:rsidRPr="00C17384" w:rsidRDefault="00476649" w:rsidP="0005403B">
      <w:pPr>
        <w:spacing w:after="0" w:line="276" w:lineRule="auto"/>
        <w:jc w:val="both"/>
        <w:rPr>
          <w:rFonts w:cstheme="minorHAnsi"/>
          <w:lang w:val="en-GB"/>
        </w:rPr>
      </w:pPr>
    </w:p>
    <w:p w14:paraId="660B3131" w14:textId="77777777" w:rsidR="00476649" w:rsidRPr="00C17384" w:rsidRDefault="00476649" w:rsidP="0005403B">
      <w:pPr>
        <w:spacing w:after="0" w:line="276" w:lineRule="auto"/>
        <w:jc w:val="both"/>
        <w:rPr>
          <w:rFonts w:cstheme="minorHAnsi"/>
          <w:b/>
          <w:bCs/>
          <w:lang w:val="en-GB"/>
        </w:rPr>
      </w:pPr>
      <w:r w:rsidRPr="00C17384">
        <w:rPr>
          <w:rFonts w:cstheme="minorHAnsi"/>
          <w:b/>
          <w:bCs/>
          <w:lang w:val="en-GB"/>
        </w:rPr>
        <w:t>Uganda</w:t>
      </w:r>
    </w:p>
    <w:p w14:paraId="566B2514" w14:textId="77777777" w:rsidR="00476649" w:rsidRPr="00C17384" w:rsidRDefault="00476649" w:rsidP="0005403B">
      <w:pPr>
        <w:spacing w:after="0" w:line="276" w:lineRule="auto"/>
        <w:jc w:val="both"/>
        <w:rPr>
          <w:rFonts w:cstheme="minorHAnsi"/>
          <w:lang w:val="en-GB"/>
        </w:rPr>
      </w:pPr>
      <w:r w:rsidRPr="00C17384">
        <w:rPr>
          <w:rFonts w:cstheme="minorHAnsi"/>
          <w:lang w:val="en-GB"/>
        </w:rPr>
        <w:t>For Uganda’s exports to Congo, we again take the export value. We already assumed exports of Uganda to Burundi. Uganda’s exports to Kenya were already set equal to 0. Again, we adjust the exports to the rest of the world to keep total exports equal. Again, we trust import data more than export data for all countries except Congo.</w:t>
      </w:r>
    </w:p>
    <w:p w14:paraId="594BC18C" w14:textId="77777777" w:rsidR="00476649" w:rsidRPr="00C17384" w:rsidRDefault="00476649" w:rsidP="0005403B">
      <w:pPr>
        <w:spacing w:after="0" w:line="276" w:lineRule="auto"/>
        <w:jc w:val="both"/>
        <w:rPr>
          <w:rFonts w:cstheme="minorHAnsi"/>
          <w:lang w:val="en-GB"/>
        </w:rPr>
      </w:pPr>
    </w:p>
    <w:p w14:paraId="4A4D0CD2" w14:textId="77777777" w:rsidR="00476649" w:rsidRPr="00C17384" w:rsidRDefault="00476649" w:rsidP="0005403B">
      <w:pPr>
        <w:spacing w:after="0" w:line="276" w:lineRule="auto"/>
        <w:jc w:val="both"/>
        <w:rPr>
          <w:rFonts w:cstheme="minorHAnsi"/>
          <w:b/>
          <w:bCs/>
          <w:lang w:val="en-GB"/>
        </w:rPr>
      </w:pPr>
      <w:r w:rsidRPr="00C17384">
        <w:rPr>
          <w:rFonts w:cstheme="minorHAnsi"/>
          <w:b/>
          <w:bCs/>
          <w:lang w:val="en-GB"/>
        </w:rPr>
        <w:t>Tanzania</w:t>
      </w:r>
    </w:p>
    <w:p w14:paraId="08F1C2E3" w14:textId="77777777" w:rsidR="00476649" w:rsidRPr="00C17384" w:rsidRDefault="00476649" w:rsidP="0005403B">
      <w:pPr>
        <w:spacing w:after="0" w:line="276" w:lineRule="auto"/>
        <w:jc w:val="both"/>
        <w:rPr>
          <w:rFonts w:cstheme="minorHAnsi"/>
          <w:lang w:val="en-GB"/>
        </w:rPr>
      </w:pPr>
      <w:r w:rsidRPr="00C17384">
        <w:rPr>
          <w:rFonts w:cstheme="minorHAnsi"/>
          <w:lang w:val="en-GB"/>
        </w:rPr>
        <w:t>Again, we take export values of Tanzania to Congo instead of import values. A problem now occurs as exports are higher than the total given in UNCOMTRADE. For that reason, we put trade to the rest of the world equal to zero and increase total exports (FAO records also a larger trade than UNCOMTRADE). Again, in the column we take import values except for the exports of Congo to Tanzania as they seem to match FAO data exactly.</w:t>
      </w:r>
    </w:p>
    <w:p w14:paraId="3DCE35D6" w14:textId="77777777" w:rsidR="00476649" w:rsidRPr="00C17384" w:rsidRDefault="00476649" w:rsidP="0005403B">
      <w:pPr>
        <w:spacing w:after="0" w:line="276" w:lineRule="auto"/>
        <w:jc w:val="both"/>
        <w:rPr>
          <w:rFonts w:cstheme="minorHAnsi"/>
          <w:lang w:val="en-GB"/>
        </w:rPr>
      </w:pPr>
    </w:p>
    <w:p w14:paraId="75B53268" w14:textId="77777777" w:rsidR="00476649" w:rsidRPr="00C17384" w:rsidRDefault="00476649" w:rsidP="0005403B">
      <w:pPr>
        <w:spacing w:after="0" w:line="276" w:lineRule="auto"/>
        <w:jc w:val="both"/>
        <w:rPr>
          <w:rFonts w:cstheme="minorHAnsi"/>
          <w:b/>
          <w:bCs/>
          <w:lang w:val="en-GB"/>
        </w:rPr>
      </w:pPr>
      <w:r w:rsidRPr="00C17384">
        <w:rPr>
          <w:rFonts w:cstheme="minorHAnsi"/>
          <w:b/>
          <w:bCs/>
          <w:lang w:val="en-GB"/>
        </w:rPr>
        <w:t>Congo</w:t>
      </w:r>
    </w:p>
    <w:p w14:paraId="435BC7DA" w14:textId="77777777" w:rsidR="00476649" w:rsidRPr="00C17384" w:rsidRDefault="00476649" w:rsidP="0005403B">
      <w:pPr>
        <w:spacing w:after="0" w:line="276" w:lineRule="auto"/>
        <w:jc w:val="both"/>
        <w:rPr>
          <w:rFonts w:cstheme="minorHAnsi"/>
          <w:lang w:val="en-GB"/>
        </w:rPr>
      </w:pPr>
      <w:r w:rsidRPr="00C17384">
        <w:rPr>
          <w:rFonts w:cstheme="minorHAnsi"/>
          <w:lang w:val="en-GB"/>
        </w:rPr>
        <w:t>From the previous data for Congo follow, again trade with the rest of the world balances the totals.</w:t>
      </w:r>
    </w:p>
    <w:p w14:paraId="330ECAA4" w14:textId="77777777" w:rsidR="00476649" w:rsidRPr="00C17384" w:rsidRDefault="00476649" w:rsidP="00703F14">
      <w:pPr>
        <w:spacing w:after="0" w:line="276" w:lineRule="auto"/>
        <w:rPr>
          <w:rFonts w:cstheme="minorHAnsi"/>
          <w:lang w:val="en-GB"/>
        </w:rPr>
      </w:pPr>
    </w:p>
    <w:p w14:paraId="5980C440" w14:textId="77777777" w:rsidR="00476649" w:rsidRPr="00C17384" w:rsidRDefault="00476649" w:rsidP="00703F14">
      <w:pPr>
        <w:spacing w:after="0" w:line="276" w:lineRule="auto"/>
        <w:rPr>
          <w:rFonts w:cstheme="minorHAnsi"/>
          <w:lang w:val="en-GB"/>
        </w:rPr>
      </w:pPr>
    </w:p>
    <w:p w14:paraId="3BF5C0D0" w14:textId="77777777" w:rsidR="00476649" w:rsidRPr="00C17384" w:rsidRDefault="00476649" w:rsidP="00703F14">
      <w:pPr>
        <w:spacing w:after="0" w:line="276" w:lineRule="auto"/>
        <w:rPr>
          <w:rFonts w:cstheme="minorHAnsi"/>
          <w:lang w:val="en-GB"/>
        </w:rPr>
      </w:pPr>
    </w:p>
    <w:p w14:paraId="5CBE3F19" w14:textId="77777777" w:rsidR="00462CA2" w:rsidRDefault="00462CA2">
      <w:pPr>
        <w:rPr>
          <w:rFonts w:cstheme="minorHAnsi"/>
          <w:b/>
          <w:bCs/>
          <w:lang w:val="en-GB"/>
        </w:rPr>
      </w:pPr>
      <w:r>
        <w:rPr>
          <w:rFonts w:cstheme="minorHAnsi"/>
          <w:b/>
          <w:bCs/>
          <w:lang w:val="en-GB"/>
        </w:rPr>
        <w:br w:type="page"/>
      </w:r>
    </w:p>
    <w:p w14:paraId="68B4EEDD" w14:textId="47A69566" w:rsidR="00476649" w:rsidRPr="00462CA2" w:rsidRDefault="00462CA2" w:rsidP="00703F14">
      <w:pPr>
        <w:spacing w:line="276" w:lineRule="auto"/>
        <w:rPr>
          <w:rFonts w:cstheme="minorHAnsi"/>
          <w:b/>
          <w:bCs/>
          <w:lang w:val="en-GB"/>
        </w:rPr>
      </w:pPr>
      <w:r>
        <w:rPr>
          <w:rFonts w:cstheme="minorHAnsi"/>
          <w:b/>
          <w:bCs/>
          <w:lang w:val="en-GB"/>
        </w:rPr>
        <w:lastRenderedPageBreak/>
        <w:t xml:space="preserve">2. </w:t>
      </w:r>
      <w:r w:rsidR="00476649" w:rsidRPr="00462CA2">
        <w:rPr>
          <w:rFonts w:cstheme="minorHAnsi"/>
          <w:b/>
          <w:bCs/>
          <w:lang w:val="en-GB"/>
        </w:rPr>
        <w:t>Prices</w:t>
      </w:r>
    </w:p>
    <w:p w14:paraId="003C7146" w14:textId="77777777" w:rsidR="00476649" w:rsidRPr="00C17384" w:rsidRDefault="00476649" w:rsidP="00703F14">
      <w:pPr>
        <w:spacing w:line="276" w:lineRule="auto"/>
        <w:rPr>
          <w:rFonts w:cstheme="minorHAnsi"/>
          <w:lang w:val="en-GB"/>
        </w:rPr>
      </w:pPr>
      <w:r w:rsidRPr="00C17384">
        <w:rPr>
          <w:rFonts w:cstheme="minorHAnsi"/>
          <w:lang w:val="en-GB"/>
        </w:rPr>
        <w:t>Table I.4: Calculated prices from UNCOMTRADE in dollar per kg for 2020 (E: export, I: import). Inconsistent data are shown in red (</w:t>
      </w:r>
      <w:proofErr w:type="gramStart"/>
      <w:r w:rsidRPr="00C17384">
        <w:rPr>
          <w:rFonts w:cstheme="minorHAnsi"/>
          <w:lang w:val="en-GB"/>
        </w:rPr>
        <w:t>i.e.</w:t>
      </w:r>
      <w:proofErr w:type="gramEnd"/>
      <w:r w:rsidRPr="00C17384">
        <w:rPr>
          <w:rFonts w:cstheme="minorHAnsi"/>
          <w:lang w:val="en-GB"/>
        </w:rPr>
        <w:t xml:space="preserve"> export price larger than import price).</w:t>
      </w:r>
    </w:p>
    <w:tbl>
      <w:tblPr>
        <w:tblStyle w:val="TableauGrille1Clair"/>
        <w:tblW w:w="9356" w:type="dxa"/>
        <w:tblLook w:val="04A0" w:firstRow="1" w:lastRow="0" w:firstColumn="1" w:lastColumn="0" w:noHBand="0" w:noVBand="1"/>
      </w:tblPr>
      <w:tblGrid>
        <w:gridCol w:w="1009"/>
        <w:gridCol w:w="976"/>
        <w:gridCol w:w="992"/>
        <w:gridCol w:w="992"/>
        <w:gridCol w:w="1134"/>
        <w:gridCol w:w="1134"/>
        <w:gridCol w:w="993"/>
        <w:gridCol w:w="1134"/>
        <w:gridCol w:w="992"/>
      </w:tblGrid>
      <w:tr w:rsidR="00476649" w:rsidRPr="00C17384" w14:paraId="4F260153" w14:textId="77777777" w:rsidTr="00BF4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Pr>
          <w:p w14:paraId="29D24DDE" w14:textId="77777777" w:rsidR="00476649" w:rsidRPr="0005403B" w:rsidRDefault="00476649" w:rsidP="00703F14">
            <w:pPr>
              <w:spacing w:line="276" w:lineRule="auto"/>
              <w:rPr>
                <w:rFonts w:cstheme="minorHAnsi"/>
                <w:sz w:val="16"/>
                <w:szCs w:val="16"/>
                <w:lang w:val="en-GB"/>
              </w:rPr>
            </w:pPr>
          </w:p>
        </w:tc>
        <w:tc>
          <w:tcPr>
            <w:tcW w:w="976" w:type="dxa"/>
          </w:tcPr>
          <w:p w14:paraId="0402036A" w14:textId="77777777" w:rsidR="00476649" w:rsidRPr="0005403B" w:rsidRDefault="00476649" w:rsidP="00703F14">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production</w:t>
            </w:r>
            <w:proofErr w:type="gramEnd"/>
          </w:p>
        </w:tc>
        <w:tc>
          <w:tcPr>
            <w:tcW w:w="992" w:type="dxa"/>
          </w:tcPr>
          <w:p w14:paraId="5C499920" w14:textId="77777777" w:rsidR="00476649" w:rsidRPr="0005403B" w:rsidRDefault="00476649" w:rsidP="00703F14">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05403B">
              <w:rPr>
                <w:rFonts w:cstheme="minorHAnsi"/>
                <w:sz w:val="16"/>
                <w:szCs w:val="16"/>
              </w:rPr>
              <w:t>Burundi</w:t>
            </w:r>
          </w:p>
        </w:tc>
        <w:tc>
          <w:tcPr>
            <w:tcW w:w="992" w:type="dxa"/>
          </w:tcPr>
          <w:p w14:paraId="0E84537E" w14:textId="77777777" w:rsidR="00476649" w:rsidRPr="0005403B" w:rsidRDefault="00476649" w:rsidP="00703F14">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05403B">
              <w:rPr>
                <w:rFonts w:cstheme="minorHAnsi"/>
                <w:sz w:val="16"/>
                <w:szCs w:val="16"/>
              </w:rPr>
              <w:t>Kenya</w:t>
            </w:r>
          </w:p>
        </w:tc>
        <w:tc>
          <w:tcPr>
            <w:tcW w:w="1134" w:type="dxa"/>
          </w:tcPr>
          <w:p w14:paraId="0583CDB6" w14:textId="77777777" w:rsidR="00476649" w:rsidRPr="0005403B" w:rsidRDefault="00476649" w:rsidP="00703F14">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05403B">
              <w:rPr>
                <w:rFonts w:cstheme="minorHAnsi"/>
                <w:sz w:val="16"/>
                <w:szCs w:val="16"/>
              </w:rPr>
              <w:t>Rwanda</w:t>
            </w:r>
          </w:p>
        </w:tc>
        <w:tc>
          <w:tcPr>
            <w:tcW w:w="1134" w:type="dxa"/>
          </w:tcPr>
          <w:p w14:paraId="2C7776CA" w14:textId="77777777" w:rsidR="00476649" w:rsidRPr="0005403B" w:rsidRDefault="00476649" w:rsidP="00703F14">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05403B">
              <w:rPr>
                <w:rFonts w:cstheme="minorHAnsi"/>
                <w:sz w:val="16"/>
                <w:szCs w:val="16"/>
              </w:rPr>
              <w:t>Uganda</w:t>
            </w:r>
          </w:p>
        </w:tc>
        <w:tc>
          <w:tcPr>
            <w:tcW w:w="993" w:type="dxa"/>
          </w:tcPr>
          <w:p w14:paraId="7E14FBA5" w14:textId="77777777" w:rsidR="00476649" w:rsidRPr="0005403B" w:rsidRDefault="00476649" w:rsidP="00703F14">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16"/>
                <w:szCs w:val="16"/>
              </w:rPr>
            </w:pPr>
            <w:proofErr w:type="spellStart"/>
            <w:r w:rsidRPr="0005403B">
              <w:rPr>
                <w:rFonts w:cstheme="minorHAnsi"/>
                <w:sz w:val="16"/>
                <w:szCs w:val="16"/>
              </w:rPr>
              <w:t>Tanzania</w:t>
            </w:r>
            <w:proofErr w:type="spellEnd"/>
          </w:p>
        </w:tc>
        <w:tc>
          <w:tcPr>
            <w:tcW w:w="1134" w:type="dxa"/>
          </w:tcPr>
          <w:p w14:paraId="0606E819" w14:textId="77777777" w:rsidR="00476649" w:rsidRPr="0005403B" w:rsidRDefault="00476649" w:rsidP="00703F14">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05403B">
              <w:rPr>
                <w:rFonts w:cstheme="minorHAnsi"/>
                <w:sz w:val="16"/>
                <w:szCs w:val="16"/>
              </w:rPr>
              <w:t>Congo</w:t>
            </w:r>
          </w:p>
        </w:tc>
        <w:tc>
          <w:tcPr>
            <w:tcW w:w="992" w:type="dxa"/>
          </w:tcPr>
          <w:p w14:paraId="5202C3FF" w14:textId="77777777" w:rsidR="00476649" w:rsidRPr="0005403B" w:rsidRDefault="00476649" w:rsidP="00703F14">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05403B">
              <w:rPr>
                <w:rFonts w:cstheme="minorHAnsi"/>
                <w:sz w:val="16"/>
                <w:szCs w:val="16"/>
              </w:rPr>
              <w:t>Row</w:t>
            </w:r>
          </w:p>
        </w:tc>
      </w:tr>
      <w:tr w:rsidR="00476649" w:rsidRPr="00C17384" w14:paraId="485E88D0" w14:textId="77777777" w:rsidTr="00BF4940">
        <w:tc>
          <w:tcPr>
            <w:cnfStyle w:val="001000000000" w:firstRow="0" w:lastRow="0" w:firstColumn="1" w:lastColumn="0" w:oddVBand="0" w:evenVBand="0" w:oddHBand="0" w:evenHBand="0" w:firstRowFirstColumn="0" w:firstRowLastColumn="0" w:lastRowFirstColumn="0" w:lastRowLastColumn="0"/>
            <w:tcW w:w="1009" w:type="dxa"/>
          </w:tcPr>
          <w:p w14:paraId="000DB861" w14:textId="77777777" w:rsidR="00476649" w:rsidRPr="0005403B" w:rsidRDefault="00476649" w:rsidP="00703F14">
            <w:pPr>
              <w:spacing w:line="276" w:lineRule="auto"/>
              <w:rPr>
                <w:rFonts w:cstheme="minorHAnsi"/>
                <w:sz w:val="16"/>
                <w:szCs w:val="16"/>
              </w:rPr>
            </w:pPr>
            <w:r w:rsidRPr="0005403B">
              <w:rPr>
                <w:rFonts w:cstheme="minorHAnsi"/>
                <w:sz w:val="16"/>
                <w:szCs w:val="16"/>
              </w:rPr>
              <w:t>Burundi</w:t>
            </w:r>
          </w:p>
        </w:tc>
        <w:tc>
          <w:tcPr>
            <w:tcW w:w="976" w:type="dxa"/>
          </w:tcPr>
          <w:p w14:paraId="296711F2"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2" w:type="dxa"/>
          </w:tcPr>
          <w:p w14:paraId="722826F0"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2" w:type="dxa"/>
          </w:tcPr>
          <w:p w14:paraId="096AAB3E"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4" w:type="dxa"/>
          </w:tcPr>
          <w:p w14:paraId="5C382C48"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4" w:type="dxa"/>
          </w:tcPr>
          <w:p w14:paraId="7207C049"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3" w:type="dxa"/>
          </w:tcPr>
          <w:p w14:paraId="2E68B392"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4" w:type="dxa"/>
          </w:tcPr>
          <w:p w14:paraId="01BDB60B"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E:</w:t>
            </w:r>
            <w:proofErr w:type="gramEnd"/>
            <w:r w:rsidRPr="0005403B">
              <w:rPr>
                <w:rFonts w:cstheme="minorHAnsi"/>
                <w:sz w:val="16"/>
                <w:szCs w:val="16"/>
              </w:rPr>
              <w:t>0.8847</w:t>
            </w:r>
          </w:p>
        </w:tc>
        <w:tc>
          <w:tcPr>
            <w:tcW w:w="992" w:type="dxa"/>
          </w:tcPr>
          <w:p w14:paraId="65FD7AD7"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r>
      <w:tr w:rsidR="00476649" w:rsidRPr="00C17384" w14:paraId="1FE46F51" w14:textId="77777777" w:rsidTr="00BF4940">
        <w:tc>
          <w:tcPr>
            <w:cnfStyle w:val="001000000000" w:firstRow="0" w:lastRow="0" w:firstColumn="1" w:lastColumn="0" w:oddVBand="0" w:evenVBand="0" w:oddHBand="0" w:evenHBand="0" w:firstRowFirstColumn="0" w:firstRowLastColumn="0" w:lastRowFirstColumn="0" w:lastRowLastColumn="0"/>
            <w:tcW w:w="1009" w:type="dxa"/>
          </w:tcPr>
          <w:p w14:paraId="6DB363F5" w14:textId="77777777" w:rsidR="00476649" w:rsidRPr="0005403B" w:rsidRDefault="00476649" w:rsidP="00703F14">
            <w:pPr>
              <w:spacing w:line="276" w:lineRule="auto"/>
              <w:rPr>
                <w:rFonts w:cstheme="minorHAnsi"/>
                <w:sz w:val="16"/>
                <w:szCs w:val="16"/>
              </w:rPr>
            </w:pPr>
            <w:r w:rsidRPr="0005403B">
              <w:rPr>
                <w:rFonts w:cstheme="minorHAnsi"/>
                <w:sz w:val="16"/>
                <w:szCs w:val="16"/>
              </w:rPr>
              <w:t>Kenya</w:t>
            </w:r>
          </w:p>
        </w:tc>
        <w:tc>
          <w:tcPr>
            <w:tcW w:w="976" w:type="dxa"/>
          </w:tcPr>
          <w:p w14:paraId="160EAA63"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2" w:type="dxa"/>
          </w:tcPr>
          <w:p w14:paraId="4BAB5F85"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2" w:type="dxa"/>
          </w:tcPr>
          <w:p w14:paraId="087C5D11"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4" w:type="dxa"/>
          </w:tcPr>
          <w:p w14:paraId="260B104C"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0.7209</w:t>
            </w:r>
          </w:p>
          <w:p w14:paraId="117CF327"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E:</w:t>
            </w:r>
            <w:proofErr w:type="gramEnd"/>
            <w:r w:rsidRPr="0005403B">
              <w:rPr>
                <w:rFonts w:cstheme="minorHAnsi"/>
                <w:sz w:val="16"/>
                <w:szCs w:val="16"/>
              </w:rPr>
              <w:t>0.6731</w:t>
            </w:r>
          </w:p>
        </w:tc>
        <w:tc>
          <w:tcPr>
            <w:tcW w:w="1134" w:type="dxa"/>
          </w:tcPr>
          <w:p w14:paraId="0188D3D9"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color w:val="FF0000"/>
                <w:sz w:val="16"/>
                <w:szCs w:val="16"/>
              </w:rPr>
            </w:pPr>
            <w:proofErr w:type="gramStart"/>
            <w:r w:rsidRPr="0005403B">
              <w:rPr>
                <w:rFonts w:cstheme="minorHAnsi"/>
                <w:color w:val="FF0000"/>
                <w:sz w:val="16"/>
                <w:szCs w:val="16"/>
              </w:rPr>
              <w:t>I:</w:t>
            </w:r>
            <w:proofErr w:type="gramEnd"/>
            <w:r w:rsidRPr="0005403B">
              <w:rPr>
                <w:rFonts w:cstheme="minorHAnsi"/>
                <w:color w:val="FF0000"/>
                <w:sz w:val="16"/>
                <w:szCs w:val="16"/>
              </w:rPr>
              <w:t>0.5380</w:t>
            </w:r>
          </w:p>
          <w:p w14:paraId="7933D38A"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color w:val="FF0000"/>
                <w:sz w:val="16"/>
                <w:szCs w:val="16"/>
              </w:rPr>
              <w:t>E:</w:t>
            </w:r>
            <w:proofErr w:type="gramEnd"/>
            <w:r w:rsidRPr="0005403B">
              <w:rPr>
                <w:rFonts w:cstheme="minorHAnsi"/>
                <w:color w:val="FF0000"/>
                <w:sz w:val="16"/>
                <w:szCs w:val="16"/>
              </w:rPr>
              <w:t>0.5746</w:t>
            </w:r>
          </w:p>
        </w:tc>
        <w:tc>
          <w:tcPr>
            <w:tcW w:w="993" w:type="dxa"/>
          </w:tcPr>
          <w:p w14:paraId="54475FAD"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4" w:type="dxa"/>
          </w:tcPr>
          <w:p w14:paraId="512E4FAE"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2" w:type="dxa"/>
          </w:tcPr>
          <w:p w14:paraId="78B3AC43"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E:</w:t>
            </w:r>
            <w:proofErr w:type="gramEnd"/>
            <w:r w:rsidRPr="0005403B">
              <w:rPr>
                <w:rFonts w:cstheme="minorHAnsi"/>
                <w:sz w:val="16"/>
                <w:szCs w:val="16"/>
              </w:rPr>
              <w:t>0.7323</w:t>
            </w:r>
          </w:p>
        </w:tc>
      </w:tr>
      <w:tr w:rsidR="00476649" w:rsidRPr="00C17384" w14:paraId="6AA14717" w14:textId="77777777" w:rsidTr="00BF4940">
        <w:tc>
          <w:tcPr>
            <w:cnfStyle w:val="001000000000" w:firstRow="0" w:lastRow="0" w:firstColumn="1" w:lastColumn="0" w:oddVBand="0" w:evenVBand="0" w:oddHBand="0" w:evenHBand="0" w:firstRowFirstColumn="0" w:firstRowLastColumn="0" w:lastRowFirstColumn="0" w:lastRowLastColumn="0"/>
            <w:tcW w:w="1009" w:type="dxa"/>
          </w:tcPr>
          <w:p w14:paraId="198F3C56" w14:textId="77777777" w:rsidR="00476649" w:rsidRPr="0005403B" w:rsidRDefault="00476649" w:rsidP="00703F14">
            <w:pPr>
              <w:spacing w:line="276" w:lineRule="auto"/>
              <w:rPr>
                <w:rFonts w:cstheme="minorHAnsi"/>
                <w:sz w:val="16"/>
                <w:szCs w:val="16"/>
              </w:rPr>
            </w:pPr>
            <w:r w:rsidRPr="0005403B">
              <w:rPr>
                <w:rFonts w:cstheme="minorHAnsi"/>
                <w:sz w:val="16"/>
                <w:szCs w:val="16"/>
              </w:rPr>
              <w:t>Rwanda</w:t>
            </w:r>
          </w:p>
        </w:tc>
        <w:tc>
          <w:tcPr>
            <w:tcW w:w="976" w:type="dxa"/>
          </w:tcPr>
          <w:p w14:paraId="270A74C7"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2" w:type="dxa"/>
          </w:tcPr>
          <w:p w14:paraId="572EBF59"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2" w:type="dxa"/>
          </w:tcPr>
          <w:p w14:paraId="376F96FE"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4" w:type="dxa"/>
          </w:tcPr>
          <w:p w14:paraId="4F006A0F"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4" w:type="dxa"/>
          </w:tcPr>
          <w:p w14:paraId="5DF1AED8"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3" w:type="dxa"/>
          </w:tcPr>
          <w:p w14:paraId="1BCD75CE"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4" w:type="dxa"/>
          </w:tcPr>
          <w:p w14:paraId="342D1171"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color w:val="FF0000"/>
                <w:sz w:val="16"/>
                <w:szCs w:val="16"/>
              </w:rPr>
            </w:pPr>
            <w:proofErr w:type="gramStart"/>
            <w:r w:rsidRPr="0005403B">
              <w:rPr>
                <w:rFonts w:cstheme="minorHAnsi"/>
                <w:color w:val="FF0000"/>
                <w:sz w:val="16"/>
                <w:szCs w:val="16"/>
              </w:rPr>
              <w:t>I:</w:t>
            </w:r>
            <w:proofErr w:type="gramEnd"/>
            <w:r w:rsidRPr="0005403B">
              <w:rPr>
                <w:rFonts w:cstheme="minorHAnsi"/>
                <w:color w:val="FF0000"/>
                <w:sz w:val="16"/>
                <w:szCs w:val="16"/>
              </w:rPr>
              <w:t>0.4537</w:t>
            </w:r>
          </w:p>
          <w:p w14:paraId="4002D8F8"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color w:val="FF0000"/>
                <w:sz w:val="16"/>
                <w:szCs w:val="16"/>
              </w:rPr>
              <w:t>E:</w:t>
            </w:r>
            <w:proofErr w:type="gramEnd"/>
            <w:r w:rsidRPr="0005403B">
              <w:rPr>
                <w:rFonts w:cstheme="minorHAnsi"/>
                <w:color w:val="FF0000"/>
                <w:sz w:val="16"/>
                <w:szCs w:val="16"/>
              </w:rPr>
              <w:t>0.5740</w:t>
            </w:r>
          </w:p>
        </w:tc>
        <w:tc>
          <w:tcPr>
            <w:tcW w:w="992" w:type="dxa"/>
          </w:tcPr>
          <w:p w14:paraId="484A6F6B"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E:</w:t>
            </w:r>
            <w:proofErr w:type="gramEnd"/>
            <w:r w:rsidRPr="0005403B">
              <w:rPr>
                <w:rFonts w:cstheme="minorHAnsi"/>
                <w:sz w:val="16"/>
                <w:szCs w:val="16"/>
              </w:rPr>
              <w:t>0.5740</w:t>
            </w:r>
          </w:p>
        </w:tc>
      </w:tr>
      <w:tr w:rsidR="00476649" w:rsidRPr="00C17384" w14:paraId="5DB96547" w14:textId="77777777" w:rsidTr="00BF4940">
        <w:tc>
          <w:tcPr>
            <w:cnfStyle w:val="001000000000" w:firstRow="0" w:lastRow="0" w:firstColumn="1" w:lastColumn="0" w:oddVBand="0" w:evenVBand="0" w:oddHBand="0" w:evenHBand="0" w:firstRowFirstColumn="0" w:firstRowLastColumn="0" w:lastRowFirstColumn="0" w:lastRowLastColumn="0"/>
            <w:tcW w:w="1009" w:type="dxa"/>
          </w:tcPr>
          <w:p w14:paraId="48313AC9" w14:textId="77777777" w:rsidR="00476649" w:rsidRPr="0005403B" w:rsidRDefault="00476649" w:rsidP="00703F14">
            <w:pPr>
              <w:spacing w:line="276" w:lineRule="auto"/>
              <w:rPr>
                <w:rFonts w:cstheme="minorHAnsi"/>
                <w:sz w:val="16"/>
                <w:szCs w:val="16"/>
              </w:rPr>
            </w:pPr>
            <w:r w:rsidRPr="0005403B">
              <w:rPr>
                <w:rFonts w:cstheme="minorHAnsi"/>
                <w:sz w:val="16"/>
                <w:szCs w:val="16"/>
              </w:rPr>
              <w:t>Uganda</w:t>
            </w:r>
          </w:p>
        </w:tc>
        <w:tc>
          <w:tcPr>
            <w:tcW w:w="976" w:type="dxa"/>
          </w:tcPr>
          <w:p w14:paraId="23A90D68"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2" w:type="dxa"/>
          </w:tcPr>
          <w:p w14:paraId="27742733"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0.3302</w:t>
            </w:r>
          </w:p>
        </w:tc>
        <w:tc>
          <w:tcPr>
            <w:tcW w:w="992" w:type="dxa"/>
          </w:tcPr>
          <w:p w14:paraId="2E108FE4"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5403B">
              <w:rPr>
                <w:rFonts w:cstheme="minorHAnsi"/>
                <w:sz w:val="16"/>
                <w:szCs w:val="16"/>
              </w:rPr>
              <w:t>0</w:t>
            </w:r>
          </w:p>
        </w:tc>
        <w:tc>
          <w:tcPr>
            <w:tcW w:w="1134" w:type="dxa"/>
          </w:tcPr>
          <w:p w14:paraId="4C6CF8CA"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4" w:type="dxa"/>
          </w:tcPr>
          <w:p w14:paraId="0B914ADB"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3" w:type="dxa"/>
          </w:tcPr>
          <w:p w14:paraId="5FF1757E"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color w:val="FF0000"/>
                <w:sz w:val="16"/>
                <w:szCs w:val="16"/>
              </w:rPr>
            </w:pPr>
          </w:p>
        </w:tc>
        <w:tc>
          <w:tcPr>
            <w:tcW w:w="1134" w:type="dxa"/>
          </w:tcPr>
          <w:p w14:paraId="4D355CFB"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color w:val="FF0000"/>
                <w:sz w:val="16"/>
                <w:szCs w:val="16"/>
              </w:rPr>
            </w:pPr>
            <w:proofErr w:type="gramStart"/>
            <w:r w:rsidRPr="0005403B">
              <w:rPr>
                <w:rFonts w:cstheme="minorHAnsi"/>
                <w:color w:val="FF0000"/>
                <w:sz w:val="16"/>
                <w:szCs w:val="16"/>
              </w:rPr>
              <w:t>I:</w:t>
            </w:r>
            <w:proofErr w:type="gramEnd"/>
            <w:r w:rsidRPr="0005403B">
              <w:rPr>
                <w:rFonts w:cstheme="minorHAnsi"/>
                <w:color w:val="FF0000"/>
                <w:sz w:val="16"/>
                <w:szCs w:val="16"/>
              </w:rPr>
              <w:t>0.2481</w:t>
            </w:r>
          </w:p>
          <w:p w14:paraId="133CECD7"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color w:val="FF0000"/>
                <w:sz w:val="16"/>
                <w:szCs w:val="16"/>
              </w:rPr>
            </w:pPr>
            <w:proofErr w:type="gramStart"/>
            <w:r w:rsidRPr="0005403B">
              <w:rPr>
                <w:rFonts w:cstheme="minorHAnsi"/>
                <w:color w:val="FF0000"/>
                <w:sz w:val="16"/>
                <w:szCs w:val="16"/>
              </w:rPr>
              <w:t>E:</w:t>
            </w:r>
            <w:proofErr w:type="gramEnd"/>
            <w:r w:rsidRPr="0005403B">
              <w:rPr>
                <w:rFonts w:cstheme="minorHAnsi"/>
                <w:color w:val="FF0000"/>
                <w:sz w:val="16"/>
                <w:szCs w:val="16"/>
              </w:rPr>
              <w:t>0.5033</w:t>
            </w:r>
          </w:p>
          <w:p w14:paraId="2356BDE9"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color w:val="FF0000"/>
                <w:sz w:val="16"/>
                <w:szCs w:val="16"/>
              </w:rPr>
            </w:pPr>
          </w:p>
        </w:tc>
        <w:tc>
          <w:tcPr>
            <w:tcW w:w="992" w:type="dxa"/>
          </w:tcPr>
          <w:p w14:paraId="51C06A43"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E:</w:t>
            </w:r>
            <w:proofErr w:type="gramEnd"/>
            <w:r w:rsidRPr="0005403B">
              <w:rPr>
                <w:rFonts w:cstheme="minorHAnsi"/>
                <w:sz w:val="16"/>
                <w:szCs w:val="16"/>
              </w:rPr>
              <w:t>0.5158</w:t>
            </w:r>
          </w:p>
        </w:tc>
      </w:tr>
      <w:tr w:rsidR="00476649" w:rsidRPr="00C17384" w14:paraId="696F79DB" w14:textId="77777777" w:rsidTr="00BF4940">
        <w:tc>
          <w:tcPr>
            <w:cnfStyle w:val="001000000000" w:firstRow="0" w:lastRow="0" w:firstColumn="1" w:lastColumn="0" w:oddVBand="0" w:evenVBand="0" w:oddHBand="0" w:evenHBand="0" w:firstRowFirstColumn="0" w:firstRowLastColumn="0" w:lastRowFirstColumn="0" w:lastRowLastColumn="0"/>
            <w:tcW w:w="1009" w:type="dxa"/>
          </w:tcPr>
          <w:p w14:paraId="2C6F45F0" w14:textId="77777777" w:rsidR="00476649" w:rsidRPr="0005403B" w:rsidRDefault="00476649" w:rsidP="00703F14">
            <w:pPr>
              <w:spacing w:line="276" w:lineRule="auto"/>
              <w:rPr>
                <w:rFonts w:cstheme="minorHAnsi"/>
                <w:sz w:val="16"/>
                <w:szCs w:val="16"/>
              </w:rPr>
            </w:pPr>
            <w:proofErr w:type="spellStart"/>
            <w:r w:rsidRPr="0005403B">
              <w:rPr>
                <w:rFonts w:cstheme="minorHAnsi"/>
                <w:sz w:val="16"/>
                <w:szCs w:val="16"/>
              </w:rPr>
              <w:t>Tanzania</w:t>
            </w:r>
            <w:proofErr w:type="spellEnd"/>
          </w:p>
        </w:tc>
        <w:tc>
          <w:tcPr>
            <w:tcW w:w="976" w:type="dxa"/>
          </w:tcPr>
          <w:p w14:paraId="43DAC64E"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2" w:type="dxa"/>
          </w:tcPr>
          <w:p w14:paraId="3AF66811"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0.3914</w:t>
            </w:r>
          </w:p>
        </w:tc>
        <w:tc>
          <w:tcPr>
            <w:tcW w:w="992" w:type="dxa"/>
          </w:tcPr>
          <w:p w14:paraId="1A0323D4"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0.4586</w:t>
            </w:r>
          </w:p>
          <w:p w14:paraId="058232B8"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E:</w:t>
            </w:r>
            <w:proofErr w:type="gramEnd"/>
            <w:r w:rsidRPr="0005403B">
              <w:rPr>
                <w:rFonts w:cstheme="minorHAnsi"/>
                <w:sz w:val="16"/>
                <w:szCs w:val="16"/>
              </w:rPr>
              <w:t>0.4255</w:t>
            </w:r>
          </w:p>
        </w:tc>
        <w:tc>
          <w:tcPr>
            <w:tcW w:w="1134" w:type="dxa"/>
          </w:tcPr>
          <w:p w14:paraId="6EE060E2"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0.6538</w:t>
            </w:r>
          </w:p>
          <w:p w14:paraId="30F1A61A"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E:</w:t>
            </w:r>
            <w:proofErr w:type="gramEnd"/>
            <w:r w:rsidRPr="0005403B">
              <w:rPr>
                <w:rFonts w:cstheme="minorHAnsi"/>
                <w:sz w:val="16"/>
                <w:szCs w:val="16"/>
              </w:rPr>
              <w:t>0.5930</w:t>
            </w:r>
          </w:p>
        </w:tc>
        <w:tc>
          <w:tcPr>
            <w:tcW w:w="1134" w:type="dxa"/>
          </w:tcPr>
          <w:p w14:paraId="417E11C8"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color w:val="FF0000"/>
                <w:sz w:val="16"/>
                <w:szCs w:val="16"/>
              </w:rPr>
            </w:pPr>
            <w:proofErr w:type="gramStart"/>
            <w:r w:rsidRPr="0005403B">
              <w:rPr>
                <w:rFonts w:cstheme="minorHAnsi"/>
                <w:color w:val="FF0000"/>
                <w:sz w:val="16"/>
                <w:szCs w:val="16"/>
              </w:rPr>
              <w:t>I:</w:t>
            </w:r>
            <w:proofErr w:type="gramEnd"/>
            <w:r w:rsidRPr="0005403B">
              <w:rPr>
                <w:rFonts w:cstheme="minorHAnsi"/>
                <w:color w:val="FF0000"/>
                <w:sz w:val="16"/>
                <w:szCs w:val="16"/>
              </w:rPr>
              <w:t>0.3325</w:t>
            </w:r>
          </w:p>
          <w:p w14:paraId="1C7CF36F"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color w:val="FF0000"/>
                <w:sz w:val="16"/>
                <w:szCs w:val="16"/>
              </w:rPr>
              <w:t>E:</w:t>
            </w:r>
            <w:proofErr w:type="gramEnd"/>
            <w:r w:rsidRPr="0005403B">
              <w:rPr>
                <w:rFonts w:cstheme="minorHAnsi"/>
                <w:color w:val="FF0000"/>
                <w:sz w:val="16"/>
                <w:szCs w:val="16"/>
              </w:rPr>
              <w:t>0.3622</w:t>
            </w:r>
          </w:p>
        </w:tc>
        <w:tc>
          <w:tcPr>
            <w:tcW w:w="993" w:type="dxa"/>
          </w:tcPr>
          <w:p w14:paraId="0093B1A2"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4" w:type="dxa"/>
          </w:tcPr>
          <w:p w14:paraId="3D125231"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color w:val="FF0000"/>
                <w:sz w:val="16"/>
                <w:szCs w:val="16"/>
              </w:rPr>
            </w:pPr>
            <w:proofErr w:type="gramStart"/>
            <w:r w:rsidRPr="0005403B">
              <w:rPr>
                <w:rFonts w:cstheme="minorHAnsi"/>
                <w:color w:val="FF0000"/>
                <w:sz w:val="16"/>
                <w:szCs w:val="16"/>
              </w:rPr>
              <w:t>I:</w:t>
            </w:r>
            <w:proofErr w:type="gramEnd"/>
            <w:r w:rsidRPr="0005403B">
              <w:rPr>
                <w:rFonts w:cstheme="minorHAnsi"/>
                <w:color w:val="FF0000"/>
                <w:sz w:val="16"/>
                <w:szCs w:val="16"/>
              </w:rPr>
              <w:t>0.1505</w:t>
            </w:r>
          </w:p>
          <w:p w14:paraId="02E80071"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color w:val="FF0000"/>
                <w:sz w:val="16"/>
                <w:szCs w:val="16"/>
              </w:rPr>
            </w:pPr>
            <w:proofErr w:type="gramStart"/>
            <w:r w:rsidRPr="0005403B">
              <w:rPr>
                <w:rFonts w:cstheme="minorHAnsi"/>
                <w:color w:val="FF0000"/>
                <w:sz w:val="16"/>
                <w:szCs w:val="16"/>
              </w:rPr>
              <w:t>E:</w:t>
            </w:r>
            <w:proofErr w:type="gramEnd"/>
            <w:r w:rsidRPr="0005403B">
              <w:rPr>
                <w:rFonts w:cstheme="minorHAnsi"/>
                <w:color w:val="FF0000"/>
                <w:sz w:val="16"/>
                <w:szCs w:val="16"/>
              </w:rPr>
              <w:t>0.1814</w:t>
            </w:r>
          </w:p>
        </w:tc>
        <w:tc>
          <w:tcPr>
            <w:tcW w:w="992" w:type="dxa"/>
          </w:tcPr>
          <w:p w14:paraId="19659771"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r>
      <w:tr w:rsidR="00476649" w:rsidRPr="00C17384" w14:paraId="437EC5DB" w14:textId="77777777" w:rsidTr="00BF4940">
        <w:tc>
          <w:tcPr>
            <w:cnfStyle w:val="001000000000" w:firstRow="0" w:lastRow="0" w:firstColumn="1" w:lastColumn="0" w:oddVBand="0" w:evenVBand="0" w:oddHBand="0" w:evenHBand="0" w:firstRowFirstColumn="0" w:firstRowLastColumn="0" w:lastRowFirstColumn="0" w:lastRowLastColumn="0"/>
            <w:tcW w:w="1009" w:type="dxa"/>
          </w:tcPr>
          <w:p w14:paraId="74A2B30D" w14:textId="77777777" w:rsidR="00476649" w:rsidRPr="0005403B" w:rsidRDefault="00476649" w:rsidP="00703F14">
            <w:pPr>
              <w:spacing w:line="276" w:lineRule="auto"/>
              <w:rPr>
                <w:rFonts w:cstheme="minorHAnsi"/>
                <w:sz w:val="16"/>
                <w:szCs w:val="16"/>
              </w:rPr>
            </w:pPr>
            <w:r w:rsidRPr="0005403B">
              <w:rPr>
                <w:rFonts w:cstheme="minorHAnsi"/>
                <w:sz w:val="16"/>
                <w:szCs w:val="16"/>
              </w:rPr>
              <w:t>Congo</w:t>
            </w:r>
          </w:p>
        </w:tc>
        <w:tc>
          <w:tcPr>
            <w:tcW w:w="976" w:type="dxa"/>
          </w:tcPr>
          <w:p w14:paraId="20BBFA87"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2" w:type="dxa"/>
          </w:tcPr>
          <w:p w14:paraId="6686C9CF"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0.3966</w:t>
            </w:r>
          </w:p>
        </w:tc>
        <w:tc>
          <w:tcPr>
            <w:tcW w:w="992" w:type="dxa"/>
          </w:tcPr>
          <w:p w14:paraId="5BF8EFF3"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4" w:type="dxa"/>
          </w:tcPr>
          <w:p w14:paraId="781A30BD"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0.2845</w:t>
            </w:r>
          </w:p>
        </w:tc>
        <w:tc>
          <w:tcPr>
            <w:tcW w:w="1134" w:type="dxa"/>
          </w:tcPr>
          <w:p w14:paraId="1FCCBF58"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3" w:type="dxa"/>
          </w:tcPr>
          <w:p w14:paraId="0CD5500A"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E:</w:t>
            </w:r>
            <w:proofErr w:type="gramEnd"/>
            <w:r w:rsidRPr="0005403B">
              <w:rPr>
                <w:rFonts w:cstheme="minorHAnsi"/>
                <w:sz w:val="16"/>
                <w:szCs w:val="16"/>
              </w:rPr>
              <w:t>0.2292</w:t>
            </w:r>
          </w:p>
        </w:tc>
        <w:tc>
          <w:tcPr>
            <w:tcW w:w="1134" w:type="dxa"/>
          </w:tcPr>
          <w:p w14:paraId="6E6C4488"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2" w:type="dxa"/>
          </w:tcPr>
          <w:p w14:paraId="4A8DF863"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r>
      <w:tr w:rsidR="00476649" w:rsidRPr="00C17384" w14:paraId="17746B18" w14:textId="77777777" w:rsidTr="00BF4940">
        <w:tc>
          <w:tcPr>
            <w:cnfStyle w:val="001000000000" w:firstRow="0" w:lastRow="0" w:firstColumn="1" w:lastColumn="0" w:oddVBand="0" w:evenVBand="0" w:oddHBand="0" w:evenHBand="0" w:firstRowFirstColumn="0" w:firstRowLastColumn="0" w:lastRowFirstColumn="0" w:lastRowLastColumn="0"/>
            <w:tcW w:w="1009" w:type="dxa"/>
          </w:tcPr>
          <w:p w14:paraId="71793EDE" w14:textId="5F395BFC" w:rsidR="00476649" w:rsidRPr="0005403B" w:rsidRDefault="00462CA2" w:rsidP="00703F14">
            <w:pPr>
              <w:spacing w:line="276" w:lineRule="auto"/>
              <w:rPr>
                <w:rFonts w:cstheme="minorHAnsi"/>
                <w:sz w:val="16"/>
                <w:szCs w:val="16"/>
              </w:rPr>
            </w:pPr>
            <w:r w:rsidRPr="0005403B">
              <w:rPr>
                <w:rFonts w:cstheme="minorHAnsi"/>
                <w:sz w:val="16"/>
                <w:szCs w:val="16"/>
              </w:rPr>
              <w:t>R</w:t>
            </w:r>
            <w:r w:rsidR="00476649" w:rsidRPr="0005403B">
              <w:rPr>
                <w:rFonts w:cstheme="minorHAnsi"/>
                <w:sz w:val="16"/>
                <w:szCs w:val="16"/>
              </w:rPr>
              <w:t>ow</w:t>
            </w:r>
          </w:p>
        </w:tc>
        <w:tc>
          <w:tcPr>
            <w:tcW w:w="976" w:type="dxa"/>
          </w:tcPr>
          <w:p w14:paraId="536DC275"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2" w:type="dxa"/>
          </w:tcPr>
          <w:p w14:paraId="34C9ED6D"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0.4286</w:t>
            </w:r>
          </w:p>
        </w:tc>
        <w:tc>
          <w:tcPr>
            <w:tcW w:w="992" w:type="dxa"/>
          </w:tcPr>
          <w:p w14:paraId="41A65028"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lang w:val="en-GB"/>
              </w:rPr>
            </w:pPr>
            <w:r w:rsidRPr="0005403B">
              <w:rPr>
                <w:rFonts w:cstheme="minorHAnsi"/>
                <w:sz w:val="16"/>
                <w:szCs w:val="16"/>
                <w:lang w:val="en-GB"/>
              </w:rPr>
              <w:t>I:0.4082</w:t>
            </w:r>
          </w:p>
        </w:tc>
        <w:tc>
          <w:tcPr>
            <w:tcW w:w="1134" w:type="dxa"/>
          </w:tcPr>
          <w:p w14:paraId="245DD50A"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0.5242</w:t>
            </w:r>
          </w:p>
        </w:tc>
        <w:tc>
          <w:tcPr>
            <w:tcW w:w="1134" w:type="dxa"/>
          </w:tcPr>
          <w:p w14:paraId="3EC2B78D"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0.3598</w:t>
            </w:r>
          </w:p>
        </w:tc>
        <w:tc>
          <w:tcPr>
            <w:tcW w:w="993" w:type="dxa"/>
          </w:tcPr>
          <w:p w14:paraId="4F086AAC"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04589</w:t>
            </w:r>
          </w:p>
        </w:tc>
        <w:tc>
          <w:tcPr>
            <w:tcW w:w="1134" w:type="dxa"/>
          </w:tcPr>
          <w:p w14:paraId="10F12925"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0.2292</w:t>
            </w:r>
          </w:p>
        </w:tc>
        <w:tc>
          <w:tcPr>
            <w:tcW w:w="992" w:type="dxa"/>
          </w:tcPr>
          <w:p w14:paraId="0EC4300F" w14:textId="77777777" w:rsidR="00476649" w:rsidRPr="0005403B" w:rsidRDefault="00476649" w:rsidP="00703F1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r>
    </w:tbl>
    <w:p w14:paraId="683D41AC" w14:textId="77777777" w:rsidR="00476649" w:rsidRPr="00C17384" w:rsidRDefault="00476649" w:rsidP="00703F14">
      <w:pPr>
        <w:spacing w:line="276" w:lineRule="auto"/>
        <w:rPr>
          <w:rFonts w:cstheme="minorHAnsi"/>
          <w:lang w:val="en-GB"/>
        </w:rPr>
      </w:pPr>
    </w:p>
    <w:p w14:paraId="110D480B" w14:textId="15B231C4" w:rsidR="00476649" w:rsidRPr="00C17384" w:rsidRDefault="00476649" w:rsidP="0005403B">
      <w:pPr>
        <w:spacing w:after="0" w:line="276" w:lineRule="auto"/>
        <w:jc w:val="both"/>
        <w:rPr>
          <w:rFonts w:cstheme="minorHAnsi"/>
          <w:lang w:val="en-GB"/>
        </w:rPr>
      </w:pPr>
      <w:r w:rsidRPr="00C17384">
        <w:rPr>
          <w:rFonts w:cstheme="minorHAnsi"/>
          <w:lang w:val="en-GB"/>
        </w:rPr>
        <w:t xml:space="preserve">Table </w:t>
      </w:r>
      <w:r w:rsidR="00462CA2">
        <w:rPr>
          <w:rFonts w:cstheme="minorHAnsi"/>
          <w:lang w:val="en-GB"/>
        </w:rPr>
        <w:t>I</w:t>
      </w:r>
      <w:r w:rsidRPr="00C17384">
        <w:rPr>
          <w:rFonts w:cstheme="minorHAnsi"/>
          <w:lang w:val="en-GB"/>
        </w:rPr>
        <w:t xml:space="preserve">.4 shows that prices are non-consistent as export prices are in many cases higher than import prices. This can only be possible in case of export taxes which is not realistic. So, we have to make (again) arbitrarily choices. </w:t>
      </w:r>
    </w:p>
    <w:p w14:paraId="45917855" w14:textId="77777777" w:rsidR="00476649" w:rsidRPr="00C17384" w:rsidRDefault="00476649" w:rsidP="0005403B">
      <w:pPr>
        <w:spacing w:after="0" w:line="276" w:lineRule="auto"/>
        <w:jc w:val="both"/>
        <w:rPr>
          <w:rFonts w:cstheme="minorHAnsi"/>
          <w:lang w:val="en-GB"/>
        </w:rPr>
      </w:pPr>
    </w:p>
    <w:p w14:paraId="78C22067" w14:textId="77777777" w:rsidR="00476649" w:rsidRPr="00C17384" w:rsidRDefault="00476649" w:rsidP="0005403B">
      <w:pPr>
        <w:spacing w:after="0" w:line="276" w:lineRule="auto"/>
        <w:jc w:val="both"/>
        <w:rPr>
          <w:rFonts w:cstheme="minorHAnsi"/>
          <w:lang w:val="en-GB"/>
        </w:rPr>
      </w:pPr>
      <w:r w:rsidRPr="00C17384">
        <w:rPr>
          <w:rFonts w:cstheme="minorHAnsi"/>
          <w:lang w:val="en-GB"/>
        </w:rPr>
        <w:t xml:space="preserve">Looking at Rwanda and Kenya we observe a price difference between import and export prices between 7-10%. We decided to take a price difference of 8% in all cases we do not have data on both import and export prices. For those case we do have information on both prices but export prices are higher we take the recorded import prices and recalculate the export prices. </w:t>
      </w:r>
    </w:p>
    <w:p w14:paraId="4A621337" w14:textId="77777777" w:rsidR="00476649" w:rsidRPr="00C17384" w:rsidRDefault="00476649" w:rsidP="0005403B">
      <w:pPr>
        <w:spacing w:after="0" w:line="276" w:lineRule="auto"/>
        <w:jc w:val="both"/>
        <w:rPr>
          <w:rFonts w:cstheme="minorHAnsi"/>
          <w:lang w:val="en-GB"/>
        </w:rPr>
      </w:pPr>
      <w:r w:rsidRPr="00C17384">
        <w:rPr>
          <w:rFonts w:cstheme="minorHAnsi"/>
          <w:lang w:val="en-GB"/>
        </w:rPr>
        <w:t>What is still lacking then are domestic prices of consumption and production. Domestic consumption competes with exports. We therefore assume that the lowest export price equals the price of domestic consumption. For Burundi this seems not realistic and we take the value of the lowest import price. For Uganda we feel the price is underestimated so we take the import price from the rest of the world. For Tanzania the value is also very low so we take the one but lowest value. Given that the value of exports + domestic consumption equals the value of production and imports we can then derive the price of production. The final result is given in table I.5.</w:t>
      </w:r>
    </w:p>
    <w:p w14:paraId="17458FAD" w14:textId="33D50588" w:rsidR="0005403B" w:rsidRDefault="0005403B">
      <w:pPr>
        <w:rPr>
          <w:lang w:val="en-US"/>
        </w:rPr>
      </w:pPr>
      <w:r>
        <w:rPr>
          <w:lang w:val="en-US"/>
        </w:rPr>
        <w:br w:type="page"/>
      </w:r>
    </w:p>
    <w:p w14:paraId="135EA6C8" w14:textId="76F5F6B0" w:rsidR="0005403B" w:rsidRPr="00CD4637" w:rsidRDefault="0005403B" w:rsidP="0005403B">
      <w:pPr>
        <w:rPr>
          <w:lang w:val="en-GB"/>
        </w:rPr>
      </w:pPr>
      <w:r>
        <w:rPr>
          <w:lang w:val="en-GB"/>
        </w:rPr>
        <w:lastRenderedPageBreak/>
        <w:t>Table I.5: Assumed price in dollar per kg for 2020 (E: export, I: import).</w:t>
      </w:r>
    </w:p>
    <w:tbl>
      <w:tblPr>
        <w:tblStyle w:val="TableauGrille1Clair"/>
        <w:tblW w:w="9214" w:type="dxa"/>
        <w:tblLayout w:type="fixed"/>
        <w:tblLook w:val="04A0" w:firstRow="1" w:lastRow="0" w:firstColumn="1" w:lastColumn="0" w:noHBand="0" w:noVBand="1"/>
      </w:tblPr>
      <w:tblGrid>
        <w:gridCol w:w="1134"/>
        <w:gridCol w:w="993"/>
        <w:gridCol w:w="866"/>
        <w:gridCol w:w="990"/>
        <w:gridCol w:w="991"/>
        <w:gridCol w:w="1130"/>
        <w:gridCol w:w="990"/>
        <w:gridCol w:w="1130"/>
        <w:gridCol w:w="990"/>
      </w:tblGrid>
      <w:tr w:rsidR="0005403B" w:rsidRPr="0005403B" w14:paraId="0B9C4E4F" w14:textId="77777777" w:rsidTr="00BF4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1310958" w14:textId="77777777" w:rsidR="0005403B" w:rsidRPr="0005403B" w:rsidRDefault="0005403B" w:rsidP="0005403B">
            <w:pPr>
              <w:spacing w:line="360" w:lineRule="auto"/>
              <w:jc w:val="right"/>
              <w:rPr>
                <w:rFonts w:cstheme="minorHAnsi"/>
                <w:sz w:val="16"/>
                <w:szCs w:val="16"/>
                <w:lang w:val="en-GB"/>
              </w:rPr>
            </w:pPr>
          </w:p>
        </w:tc>
        <w:tc>
          <w:tcPr>
            <w:tcW w:w="993" w:type="dxa"/>
          </w:tcPr>
          <w:p w14:paraId="414041C5" w14:textId="77777777" w:rsidR="0005403B" w:rsidRPr="0005403B" w:rsidRDefault="0005403B" w:rsidP="0005403B">
            <w:pPr>
              <w:spacing w:line="360" w:lineRule="auto"/>
              <w:jc w:val="right"/>
              <w:cnfStyle w:val="100000000000" w:firstRow="1"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production</w:t>
            </w:r>
            <w:proofErr w:type="gramEnd"/>
          </w:p>
        </w:tc>
        <w:tc>
          <w:tcPr>
            <w:tcW w:w="866" w:type="dxa"/>
          </w:tcPr>
          <w:p w14:paraId="5928035F" w14:textId="77777777" w:rsidR="0005403B" w:rsidRPr="0005403B" w:rsidRDefault="0005403B" w:rsidP="0005403B">
            <w:pPr>
              <w:spacing w:line="360" w:lineRule="auto"/>
              <w:jc w:val="right"/>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05403B">
              <w:rPr>
                <w:rFonts w:cstheme="minorHAnsi"/>
                <w:sz w:val="16"/>
                <w:szCs w:val="16"/>
              </w:rPr>
              <w:t>Burundi</w:t>
            </w:r>
          </w:p>
        </w:tc>
        <w:tc>
          <w:tcPr>
            <w:tcW w:w="990" w:type="dxa"/>
          </w:tcPr>
          <w:p w14:paraId="6F16476C" w14:textId="77777777" w:rsidR="0005403B" w:rsidRPr="0005403B" w:rsidRDefault="0005403B" w:rsidP="0005403B">
            <w:pPr>
              <w:spacing w:line="360" w:lineRule="auto"/>
              <w:jc w:val="right"/>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05403B">
              <w:rPr>
                <w:rFonts w:cstheme="minorHAnsi"/>
                <w:sz w:val="16"/>
                <w:szCs w:val="16"/>
              </w:rPr>
              <w:t>Kenya</w:t>
            </w:r>
          </w:p>
        </w:tc>
        <w:tc>
          <w:tcPr>
            <w:tcW w:w="991" w:type="dxa"/>
          </w:tcPr>
          <w:p w14:paraId="44BEFA5D" w14:textId="77777777" w:rsidR="0005403B" w:rsidRPr="0005403B" w:rsidRDefault="0005403B" w:rsidP="0005403B">
            <w:pPr>
              <w:spacing w:line="360" w:lineRule="auto"/>
              <w:jc w:val="right"/>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05403B">
              <w:rPr>
                <w:rFonts w:cstheme="minorHAnsi"/>
                <w:sz w:val="16"/>
                <w:szCs w:val="16"/>
              </w:rPr>
              <w:t>Rwanda</w:t>
            </w:r>
          </w:p>
        </w:tc>
        <w:tc>
          <w:tcPr>
            <w:tcW w:w="1130" w:type="dxa"/>
          </w:tcPr>
          <w:p w14:paraId="6D978CA3" w14:textId="77777777" w:rsidR="0005403B" w:rsidRPr="0005403B" w:rsidRDefault="0005403B" w:rsidP="0005403B">
            <w:pPr>
              <w:spacing w:line="360" w:lineRule="auto"/>
              <w:jc w:val="right"/>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05403B">
              <w:rPr>
                <w:rFonts w:cstheme="minorHAnsi"/>
                <w:sz w:val="16"/>
                <w:szCs w:val="16"/>
              </w:rPr>
              <w:t>Uganda</w:t>
            </w:r>
          </w:p>
        </w:tc>
        <w:tc>
          <w:tcPr>
            <w:tcW w:w="990" w:type="dxa"/>
          </w:tcPr>
          <w:p w14:paraId="69FB34A9" w14:textId="77777777" w:rsidR="0005403B" w:rsidRPr="0005403B" w:rsidRDefault="0005403B" w:rsidP="0005403B">
            <w:pPr>
              <w:spacing w:line="360" w:lineRule="auto"/>
              <w:jc w:val="right"/>
              <w:cnfStyle w:val="100000000000" w:firstRow="1" w:lastRow="0" w:firstColumn="0" w:lastColumn="0" w:oddVBand="0" w:evenVBand="0" w:oddHBand="0" w:evenHBand="0" w:firstRowFirstColumn="0" w:firstRowLastColumn="0" w:lastRowFirstColumn="0" w:lastRowLastColumn="0"/>
              <w:rPr>
                <w:rFonts w:cstheme="minorHAnsi"/>
                <w:sz w:val="16"/>
                <w:szCs w:val="16"/>
              </w:rPr>
            </w:pPr>
            <w:proofErr w:type="spellStart"/>
            <w:r w:rsidRPr="0005403B">
              <w:rPr>
                <w:rFonts w:cstheme="minorHAnsi"/>
                <w:sz w:val="16"/>
                <w:szCs w:val="16"/>
              </w:rPr>
              <w:t>Tanzania</w:t>
            </w:r>
            <w:proofErr w:type="spellEnd"/>
          </w:p>
        </w:tc>
        <w:tc>
          <w:tcPr>
            <w:tcW w:w="1130" w:type="dxa"/>
          </w:tcPr>
          <w:p w14:paraId="65202384" w14:textId="77777777" w:rsidR="0005403B" w:rsidRPr="0005403B" w:rsidRDefault="0005403B" w:rsidP="0005403B">
            <w:pPr>
              <w:spacing w:line="360" w:lineRule="auto"/>
              <w:jc w:val="right"/>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05403B">
              <w:rPr>
                <w:rFonts w:cstheme="minorHAnsi"/>
                <w:sz w:val="16"/>
                <w:szCs w:val="16"/>
              </w:rPr>
              <w:t>Congo</w:t>
            </w:r>
          </w:p>
        </w:tc>
        <w:tc>
          <w:tcPr>
            <w:tcW w:w="990" w:type="dxa"/>
          </w:tcPr>
          <w:p w14:paraId="1CFF5CEA" w14:textId="77777777" w:rsidR="0005403B" w:rsidRPr="0005403B" w:rsidRDefault="0005403B" w:rsidP="0005403B">
            <w:pPr>
              <w:spacing w:line="360" w:lineRule="auto"/>
              <w:jc w:val="right"/>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05403B">
              <w:rPr>
                <w:rFonts w:cstheme="minorHAnsi"/>
                <w:sz w:val="16"/>
                <w:szCs w:val="16"/>
              </w:rPr>
              <w:t>Row</w:t>
            </w:r>
          </w:p>
        </w:tc>
      </w:tr>
      <w:tr w:rsidR="0005403B" w:rsidRPr="0005403B" w14:paraId="7B63F5B2" w14:textId="77777777" w:rsidTr="00BF4940">
        <w:tc>
          <w:tcPr>
            <w:cnfStyle w:val="001000000000" w:firstRow="0" w:lastRow="0" w:firstColumn="1" w:lastColumn="0" w:oddVBand="0" w:evenVBand="0" w:oddHBand="0" w:evenHBand="0" w:firstRowFirstColumn="0" w:firstRowLastColumn="0" w:lastRowFirstColumn="0" w:lastRowLastColumn="0"/>
            <w:tcW w:w="1134" w:type="dxa"/>
          </w:tcPr>
          <w:p w14:paraId="0674E340" w14:textId="77777777" w:rsidR="0005403B" w:rsidRPr="0005403B" w:rsidRDefault="0005403B" w:rsidP="0005403B">
            <w:pPr>
              <w:spacing w:line="360" w:lineRule="auto"/>
              <w:jc w:val="right"/>
              <w:rPr>
                <w:rFonts w:cstheme="minorHAnsi"/>
                <w:sz w:val="16"/>
                <w:szCs w:val="16"/>
              </w:rPr>
            </w:pPr>
            <w:r w:rsidRPr="0005403B">
              <w:rPr>
                <w:rFonts w:cstheme="minorHAnsi"/>
                <w:sz w:val="16"/>
                <w:szCs w:val="16"/>
              </w:rPr>
              <w:t>Burundi</w:t>
            </w:r>
          </w:p>
        </w:tc>
        <w:tc>
          <w:tcPr>
            <w:tcW w:w="993" w:type="dxa"/>
          </w:tcPr>
          <w:p w14:paraId="4D3ECAB7"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5403B">
              <w:rPr>
                <w:rFonts w:cstheme="minorHAnsi"/>
                <w:sz w:val="16"/>
                <w:szCs w:val="16"/>
              </w:rPr>
              <w:t>0.3193</w:t>
            </w:r>
          </w:p>
        </w:tc>
        <w:tc>
          <w:tcPr>
            <w:tcW w:w="866" w:type="dxa"/>
          </w:tcPr>
          <w:p w14:paraId="7CF3BEB8"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0" w:type="dxa"/>
          </w:tcPr>
          <w:p w14:paraId="2DE89CCB"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1" w:type="dxa"/>
          </w:tcPr>
          <w:p w14:paraId="4FD3ECA4"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0" w:type="dxa"/>
          </w:tcPr>
          <w:p w14:paraId="102A21B4"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0" w:type="dxa"/>
          </w:tcPr>
          <w:p w14:paraId="3B5BACDD"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0" w:type="dxa"/>
          </w:tcPr>
          <w:p w14:paraId="47037626"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0.9555</w:t>
            </w:r>
          </w:p>
          <w:p w14:paraId="6AD85DCE"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E:</w:t>
            </w:r>
            <w:proofErr w:type="gramEnd"/>
            <w:r w:rsidRPr="0005403B">
              <w:rPr>
                <w:rFonts w:cstheme="minorHAnsi"/>
                <w:sz w:val="16"/>
                <w:szCs w:val="16"/>
              </w:rPr>
              <w:t>0.8847</w:t>
            </w:r>
          </w:p>
        </w:tc>
        <w:tc>
          <w:tcPr>
            <w:tcW w:w="990" w:type="dxa"/>
          </w:tcPr>
          <w:p w14:paraId="0993850D"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r>
      <w:tr w:rsidR="0005403B" w:rsidRPr="0005403B" w14:paraId="1F9130B2" w14:textId="77777777" w:rsidTr="00BF4940">
        <w:tc>
          <w:tcPr>
            <w:cnfStyle w:val="001000000000" w:firstRow="0" w:lastRow="0" w:firstColumn="1" w:lastColumn="0" w:oddVBand="0" w:evenVBand="0" w:oddHBand="0" w:evenHBand="0" w:firstRowFirstColumn="0" w:firstRowLastColumn="0" w:lastRowFirstColumn="0" w:lastRowLastColumn="0"/>
            <w:tcW w:w="1134" w:type="dxa"/>
          </w:tcPr>
          <w:p w14:paraId="44D5B3C9" w14:textId="77777777" w:rsidR="0005403B" w:rsidRPr="0005403B" w:rsidRDefault="0005403B" w:rsidP="0005403B">
            <w:pPr>
              <w:spacing w:line="360" w:lineRule="auto"/>
              <w:jc w:val="right"/>
              <w:rPr>
                <w:rFonts w:cstheme="minorHAnsi"/>
                <w:sz w:val="16"/>
                <w:szCs w:val="16"/>
              </w:rPr>
            </w:pPr>
            <w:r w:rsidRPr="0005403B">
              <w:rPr>
                <w:rFonts w:cstheme="minorHAnsi"/>
                <w:sz w:val="16"/>
                <w:szCs w:val="16"/>
              </w:rPr>
              <w:t>Kenya</w:t>
            </w:r>
          </w:p>
        </w:tc>
        <w:tc>
          <w:tcPr>
            <w:tcW w:w="993" w:type="dxa"/>
          </w:tcPr>
          <w:p w14:paraId="555F0541"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5403B">
              <w:rPr>
                <w:rFonts w:cstheme="minorHAnsi"/>
                <w:sz w:val="16"/>
                <w:szCs w:val="16"/>
              </w:rPr>
              <w:t>0.7431</w:t>
            </w:r>
          </w:p>
        </w:tc>
        <w:tc>
          <w:tcPr>
            <w:tcW w:w="866" w:type="dxa"/>
          </w:tcPr>
          <w:p w14:paraId="39596348"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0" w:type="dxa"/>
          </w:tcPr>
          <w:p w14:paraId="3542A4BD"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1" w:type="dxa"/>
          </w:tcPr>
          <w:p w14:paraId="58B6A97F"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0.7209</w:t>
            </w:r>
          </w:p>
          <w:p w14:paraId="729147DF"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E:</w:t>
            </w:r>
            <w:proofErr w:type="gramEnd"/>
            <w:r w:rsidRPr="0005403B">
              <w:rPr>
                <w:rFonts w:cstheme="minorHAnsi"/>
                <w:sz w:val="16"/>
                <w:szCs w:val="16"/>
              </w:rPr>
              <w:t>0.6731</w:t>
            </w:r>
          </w:p>
        </w:tc>
        <w:tc>
          <w:tcPr>
            <w:tcW w:w="1130" w:type="dxa"/>
          </w:tcPr>
          <w:p w14:paraId="4A7F34F1"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0.5380</w:t>
            </w:r>
          </w:p>
          <w:p w14:paraId="0D1ED001"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E:</w:t>
            </w:r>
            <w:proofErr w:type="gramEnd"/>
            <w:r w:rsidRPr="0005403B">
              <w:rPr>
                <w:rFonts w:cstheme="minorHAnsi"/>
                <w:sz w:val="16"/>
                <w:szCs w:val="16"/>
              </w:rPr>
              <w:t>0.4950</w:t>
            </w:r>
          </w:p>
        </w:tc>
        <w:tc>
          <w:tcPr>
            <w:tcW w:w="990" w:type="dxa"/>
          </w:tcPr>
          <w:p w14:paraId="721E70A8"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0" w:type="dxa"/>
          </w:tcPr>
          <w:p w14:paraId="14D4C303"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0" w:type="dxa"/>
          </w:tcPr>
          <w:p w14:paraId="414A05CF"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0.7909</w:t>
            </w:r>
          </w:p>
          <w:p w14:paraId="4FCDA71F"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E:</w:t>
            </w:r>
            <w:proofErr w:type="gramEnd"/>
            <w:r w:rsidRPr="0005403B">
              <w:rPr>
                <w:rFonts w:cstheme="minorHAnsi"/>
                <w:sz w:val="16"/>
                <w:szCs w:val="16"/>
              </w:rPr>
              <w:t>0.7323</w:t>
            </w:r>
          </w:p>
        </w:tc>
      </w:tr>
      <w:tr w:rsidR="0005403B" w:rsidRPr="0005403B" w14:paraId="693660A7" w14:textId="77777777" w:rsidTr="00BF4940">
        <w:tc>
          <w:tcPr>
            <w:cnfStyle w:val="001000000000" w:firstRow="0" w:lastRow="0" w:firstColumn="1" w:lastColumn="0" w:oddVBand="0" w:evenVBand="0" w:oddHBand="0" w:evenHBand="0" w:firstRowFirstColumn="0" w:firstRowLastColumn="0" w:lastRowFirstColumn="0" w:lastRowLastColumn="0"/>
            <w:tcW w:w="1134" w:type="dxa"/>
          </w:tcPr>
          <w:p w14:paraId="2005EDBD" w14:textId="77777777" w:rsidR="0005403B" w:rsidRPr="0005403B" w:rsidRDefault="0005403B" w:rsidP="0005403B">
            <w:pPr>
              <w:spacing w:line="360" w:lineRule="auto"/>
              <w:jc w:val="right"/>
              <w:rPr>
                <w:rFonts w:cstheme="minorHAnsi"/>
                <w:sz w:val="16"/>
                <w:szCs w:val="16"/>
              </w:rPr>
            </w:pPr>
            <w:r w:rsidRPr="0005403B">
              <w:rPr>
                <w:rFonts w:cstheme="minorHAnsi"/>
                <w:sz w:val="16"/>
                <w:szCs w:val="16"/>
              </w:rPr>
              <w:t>Rwanda</w:t>
            </w:r>
          </w:p>
        </w:tc>
        <w:tc>
          <w:tcPr>
            <w:tcW w:w="993" w:type="dxa"/>
          </w:tcPr>
          <w:p w14:paraId="1E7E33AB"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5403B">
              <w:rPr>
                <w:rFonts w:cstheme="minorHAnsi"/>
                <w:sz w:val="16"/>
                <w:szCs w:val="16"/>
              </w:rPr>
              <w:t>0.1917</w:t>
            </w:r>
          </w:p>
        </w:tc>
        <w:tc>
          <w:tcPr>
            <w:tcW w:w="866" w:type="dxa"/>
          </w:tcPr>
          <w:p w14:paraId="6A90EFF3"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0" w:type="dxa"/>
          </w:tcPr>
          <w:p w14:paraId="55522C65"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1" w:type="dxa"/>
          </w:tcPr>
          <w:p w14:paraId="4C7E06D7"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0" w:type="dxa"/>
          </w:tcPr>
          <w:p w14:paraId="19D95261"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0" w:type="dxa"/>
          </w:tcPr>
          <w:p w14:paraId="413A18C6"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0" w:type="dxa"/>
          </w:tcPr>
          <w:p w14:paraId="6CD52CFB"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0.4537</w:t>
            </w:r>
          </w:p>
          <w:p w14:paraId="492B9D35"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E:</w:t>
            </w:r>
            <w:proofErr w:type="gramEnd"/>
            <w:r w:rsidRPr="0005403B">
              <w:rPr>
                <w:rFonts w:cstheme="minorHAnsi"/>
                <w:sz w:val="16"/>
                <w:szCs w:val="16"/>
              </w:rPr>
              <w:t>0.4174</w:t>
            </w:r>
          </w:p>
        </w:tc>
        <w:tc>
          <w:tcPr>
            <w:tcW w:w="990" w:type="dxa"/>
          </w:tcPr>
          <w:p w14:paraId="293AD631"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0.6199</w:t>
            </w:r>
          </w:p>
          <w:p w14:paraId="5137EAC5"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E:</w:t>
            </w:r>
            <w:proofErr w:type="gramEnd"/>
            <w:r w:rsidRPr="0005403B">
              <w:rPr>
                <w:rFonts w:cstheme="minorHAnsi"/>
                <w:sz w:val="16"/>
                <w:szCs w:val="16"/>
              </w:rPr>
              <w:t>0.5740</w:t>
            </w:r>
          </w:p>
        </w:tc>
      </w:tr>
      <w:tr w:rsidR="0005403B" w:rsidRPr="0005403B" w14:paraId="03FC47F3" w14:textId="77777777" w:rsidTr="00BF4940">
        <w:tc>
          <w:tcPr>
            <w:cnfStyle w:val="001000000000" w:firstRow="0" w:lastRow="0" w:firstColumn="1" w:lastColumn="0" w:oddVBand="0" w:evenVBand="0" w:oddHBand="0" w:evenHBand="0" w:firstRowFirstColumn="0" w:firstRowLastColumn="0" w:lastRowFirstColumn="0" w:lastRowLastColumn="0"/>
            <w:tcW w:w="1134" w:type="dxa"/>
          </w:tcPr>
          <w:p w14:paraId="6626E5BF" w14:textId="77777777" w:rsidR="0005403B" w:rsidRPr="0005403B" w:rsidRDefault="0005403B" w:rsidP="0005403B">
            <w:pPr>
              <w:spacing w:line="360" w:lineRule="auto"/>
              <w:jc w:val="right"/>
              <w:rPr>
                <w:rFonts w:cstheme="minorHAnsi"/>
                <w:sz w:val="16"/>
                <w:szCs w:val="16"/>
              </w:rPr>
            </w:pPr>
            <w:r w:rsidRPr="0005403B">
              <w:rPr>
                <w:rFonts w:cstheme="minorHAnsi"/>
                <w:sz w:val="16"/>
                <w:szCs w:val="16"/>
              </w:rPr>
              <w:t>Uganda</w:t>
            </w:r>
          </w:p>
        </w:tc>
        <w:tc>
          <w:tcPr>
            <w:tcW w:w="993" w:type="dxa"/>
          </w:tcPr>
          <w:p w14:paraId="7D48AC9F"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5403B">
              <w:rPr>
                <w:rFonts w:cstheme="minorHAnsi"/>
                <w:sz w:val="16"/>
                <w:szCs w:val="16"/>
              </w:rPr>
              <w:t>0.2473</w:t>
            </w:r>
          </w:p>
        </w:tc>
        <w:tc>
          <w:tcPr>
            <w:tcW w:w="866" w:type="dxa"/>
          </w:tcPr>
          <w:p w14:paraId="6813409A"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0.3302</w:t>
            </w:r>
          </w:p>
          <w:p w14:paraId="45A24310"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E:</w:t>
            </w:r>
            <w:proofErr w:type="gramEnd"/>
            <w:r w:rsidRPr="0005403B">
              <w:rPr>
                <w:rFonts w:cstheme="minorHAnsi"/>
                <w:sz w:val="16"/>
                <w:szCs w:val="16"/>
              </w:rPr>
              <w:t>0.3038</w:t>
            </w:r>
          </w:p>
        </w:tc>
        <w:tc>
          <w:tcPr>
            <w:tcW w:w="990" w:type="dxa"/>
          </w:tcPr>
          <w:p w14:paraId="7CF3A4F6"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1" w:type="dxa"/>
          </w:tcPr>
          <w:p w14:paraId="2A0C5DA4"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0" w:type="dxa"/>
          </w:tcPr>
          <w:p w14:paraId="37712230"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0" w:type="dxa"/>
          </w:tcPr>
          <w:p w14:paraId="0A395B77"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0" w:type="dxa"/>
          </w:tcPr>
          <w:p w14:paraId="55769768"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0.2481</w:t>
            </w:r>
          </w:p>
          <w:p w14:paraId="7DE3A36C" w14:textId="69B5E950" w:rsidR="0005403B" w:rsidRPr="0005403B" w:rsidRDefault="0005403B" w:rsidP="00BF4940">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E:</w:t>
            </w:r>
            <w:proofErr w:type="gramEnd"/>
            <w:r w:rsidRPr="0005403B">
              <w:rPr>
                <w:rFonts w:cstheme="minorHAnsi"/>
                <w:sz w:val="16"/>
                <w:szCs w:val="16"/>
              </w:rPr>
              <w:t>0.2283</w:t>
            </w:r>
          </w:p>
        </w:tc>
        <w:tc>
          <w:tcPr>
            <w:tcW w:w="990" w:type="dxa"/>
          </w:tcPr>
          <w:p w14:paraId="21015954"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0.5571</w:t>
            </w:r>
          </w:p>
          <w:p w14:paraId="4BCC9EFE"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E:</w:t>
            </w:r>
            <w:proofErr w:type="gramEnd"/>
            <w:r w:rsidRPr="0005403B">
              <w:rPr>
                <w:rFonts w:cstheme="minorHAnsi"/>
                <w:sz w:val="16"/>
                <w:szCs w:val="16"/>
              </w:rPr>
              <w:t>0.5158</w:t>
            </w:r>
          </w:p>
        </w:tc>
      </w:tr>
      <w:tr w:rsidR="0005403B" w:rsidRPr="0005403B" w14:paraId="69B60526" w14:textId="77777777" w:rsidTr="00BF4940">
        <w:tc>
          <w:tcPr>
            <w:cnfStyle w:val="001000000000" w:firstRow="0" w:lastRow="0" w:firstColumn="1" w:lastColumn="0" w:oddVBand="0" w:evenVBand="0" w:oddHBand="0" w:evenHBand="0" w:firstRowFirstColumn="0" w:firstRowLastColumn="0" w:lastRowFirstColumn="0" w:lastRowLastColumn="0"/>
            <w:tcW w:w="1134" w:type="dxa"/>
          </w:tcPr>
          <w:p w14:paraId="0060E84F" w14:textId="77777777" w:rsidR="0005403B" w:rsidRPr="0005403B" w:rsidRDefault="0005403B" w:rsidP="0005403B">
            <w:pPr>
              <w:spacing w:line="360" w:lineRule="auto"/>
              <w:jc w:val="right"/>
              <w:rPr>
                <w:rFonts w:cstheme="minorHAnsi"/>
                <w:sz w:val="16"/>
                <w:szCs w:val="16"/>
              </w:rPr>
            </w:pPr>
            <w:proofErr w:type="spellStart"/>
            <w:r w:rsidRPr="0005403B">
              <w:rPr>
                <w:rFonts w:cstheme="minorHAnsi"/>
                <w:sz w:val="16"/>
                <w:szCs w:val="16"/>
              </w:rPr>
              <w:t>Tanzania</w:t>
            </w:r>
            <w:proofErr w:type="spellEnd"/>
          </w:p>
        </w:tc>
        <w:tc>
          <w:tcPr>
            <w:tcW w:w="993" w:type="dxa"/>
          </w:tcPr>
          <w:p w14:paraId="20BCC690"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5403B">
              <w:rPr>
                <w:rFonts w:cstheme="minorHAnsi"/>
                <w:sz w:val="16"/>
                <w:szCs w:val="16"/>
              </w:rPr>
              <w:t>0.3113</w:t>
            </w:r>
          </w:p>
        </w:tc>
        <w:tc>
          <w:tcPr>
            <w:tcW w:w="866" w:type="dxa"/>
          </w:tcPr>
          <w:p w14:paraId="051A4E12"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0.3914</w:t>
            </w:r>
          </w:p>
          <w:p w14:paraId="5D31BC8A"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E:</w:t>
            </w:r>
            <w:proofErr w:type="gramEnd"/>
            <w:r w:rsidRPr="0005403B">
              <w:rPr>
                <w:rFonts w:cstheme="minorHAnsi"/>
                <w:sz w:val="16"/>
                <w:szCs w:val="16"/>
              </w:rPr>
              <w:t>0.3601</w:t>
            </w:r>
          </w:p>
        </w:tc>
        <w:tc>
          <w:tcPr>
            <w:tcW w:w="990" w:type="dxa"/>
          </w:tcPr>
          <w:p w14:paraId="581AD638"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0.4586</w:t>
            </w:r>
          </w:p>
          <w:p w14:paraId="18990540"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E:</w:t>
            </w:r>
            <w:proofErr w:type="gramEnd"/>
            <w:r w:rsidRPr="0005403B">
              <w:rPr>
                <w:rFonts w:cstheme="minorHAnsi"/>
                <w:sz w:val="16"/>
                <w:szCs w:val="16"/>
              </w:rPr>
              <w:t>0.4255</w:t>
            </w:r>
          </w:p>
        </w:tc>
        <w:tc>
          <w:tcPr>
            <w:tcW w:w="991" w:type="dxa"/>
          </w:tcPr>
          <w:p w14:paraId="416B3919"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0.6538</w:t>
            </w:r>
          </w:p>
          <w:p w14:paraId="497A4D8C"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E:</w:t>
            </w:r>
            <w:proofErr w:type="gramEnd"/>
            <w:r w:rsidRPr="0005403B">
              <w:rPr>
                <w:rFonts w:cstheme="minorHAnsi"/>
                <w:sz w:val="16"/>
                <w:szCs w:val="16"/>
              </w:rPr>
              <w:t>0.5930</w:t>
            </w:r>
          </w:p>
        </w:tc>
        <w:tc>
          <w:tcPr>
            <w:tcW w:w="1130" w:type="dxa"/>
          </w:tcPr>
          <w:p w14:paraId="73FDC90D"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0.3325</w:t>
            </w:r>
          </w:p>
          <w:p w14:paraId="6A16E5B7"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E:</w:t>
            </w:r>
            <w:proofErr w:type="gramEnd"/>
            <w:r w:rsidRPr="0005403B">
              <w:rPr>
                <w:rFonts w:cstheme="minorHAnsi"/>
                <w:sz w:val="16"/>
                <w:szCs w:val="16"/>
              </w:rPr>
              <w:t>0.3059</w:t>
            </w:r>
          </w:p>
        </w:tc>
        <w:tc>
          <w:tcPr>
            <w:tcW w:w="990" w:type="dxa"/>
          </w:tcPr>
          <w:p w14:paraId="0B779033"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0" w:type="dxa"/>
          </w:tcPr>
          <w:p w14:paraId="04E3AB87"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0.1505</w:t>
            </w:r>
          </w:p>
          <w:p w14:paraId="2D3819F5"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E:</w:t>
            </w:r>
            <w:proofErr w:type="gramEnd"/>
            <w:r w:rsidRPr="0005403B">
              <w:rPr>
                <w:rFonts w:cstheme="minorHAnsi"/>
                <w:sz w:val="16"/>
                <w:szCs w:val="16"/>
              </w:rPr>
              <w:t>0.1385</w:t>
            </w:r>
          </w:p>
        </w:tc>
        <w:tc>
          <w:tcPr>
            <w:tcW w:w="990" w:type="dxa"/>
          </w:tcPr>
          <w:p w14:paraId="5C48A385"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r>
      <w:tr w:rsidR="0005403B" w:rsidRPr="0005403B" w14:paraId="25E4B707" w14:textId="77777777" w:rsidTr="00BF4940">
        <w:tc>
          <w:tcPr>
            <w:cnfStyle w:val="001000000000" w:firstRow="0" w:lastRow="0" w:firstColumn="1" w:lastColumn="0" w:oddVBand="0" w:evenVBand="0" w:oddHBand="0" w:evenHBand="0" w:firstRowFirstColumn="0" w:firstRowLastColumn="0" w:lastRowFirstColumn="0" w:lastRowLastColumn="0"/>
            <w:tcW w:w="1134" w:type="dxa"/>
          </w:tcPr>
          <w:p w14:paraId="06F068DC" w14:textId="77777777" w:rsidR="0005403B" w:rsidRPr="0005403B" w:rsidRDefault="0005403B" w:rsidP="0005403B">
            <w:pPr>
              <w:spacing w:line="360" w:lineRule="auto"/>
              <w:jc w:val="right"/>
              <w:rPr>
                <w:rFonts w:cstheme="minorHAnsi"/>
                <w:sz w:val="16"/>
                <w:szCs w:val="16"/>
              </w:rPr>
            </w:pPr>
            <w:r w:rsidRPr="0005403B">
              <w:rPr>
                <w:rFonts w:cstheme="minorHAnsi"/>
                <w:sz w:val="16"/>
                <w:szCs w:val="16"/>
              </w:rPr>
              <w:t>Congo</w:t>
            </w:r>
          </w:p>
        </w:tc>
        <w:tc>
          <w:tcPr>
            <w:tcW w:w="993" w:type="dxa"/>
          </w:tcPr>
          <w:p w14:paraId="4FF38288"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5403B">
              <w:rPr>
                <w:rFonts w:cstheme="minorHAnsi"/>
                <w:sz w:val="16"/>
                <w:szCs w:val="16"/>
              </w:rPr>
              <w:t>0.2202</w:t>
            </w:r>
          </w:p>
        </w:tc>
        <w:tc>
          <w:tcPr>
            <w:tcW w:w="866" w:type="dxa"/>
          </w:tcPr>
          <w:p w14:paraId="4BE3879A"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0.3966</w:t>
            </w:r>
          </w:p>
          <w:p w14:paraId="72D603DF"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E:</w:t>
            </w:r>
            <w:proofErr w:type="gramEnd"/>
            <w:r w:rsidRPr="0005403B">
              <w:rPr>
                <w:rFonts w:cstheme="minorHAnsi"/>
                <w:sz w:val="16"/>
                <w:szCs w:val="16"/>
              </w:rPr>
              <w:t>0.3649</w:t>
            </w:r>
          </w:p>
        </w:tc>
        <w:tc>
          <w:tcPr>
            <w:tcW w:w="990" w:type="dxa"/>
          </w:tcPr>
          <w:p w14:paraId="175F758E"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1" w:type="dxa"/>
          </w:tcPr>
          <w:p w14:paraId="442D7FA9"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0.2845</w:t>
            </w:r>
          </w:p>
          <w:p w14:paraId="20873D47"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E:</w:t>
            </w:r>
            <w:proofErr w:type="gramEnd"/>
            <w:r w:rsidRPr="0005403B">
              <w:rPr>
                <w:rFonts w:cstheme="minorHAnsi"/>
                <w:sz w:val="16"/>
                <w:szCs w:val="16"/>
              </w:rPr>
              <w:t>0.2617</w:t>
            </w:r>
          </w:p>
        </w:tc>
        <w:tc>
          <w:tcPr>
            <w:tcW w:w="1130" w:type="dxa"/>
          </w:tcPr>
          <w:p w14:paraId="7F46A02F"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0" w:type="dxa"/>
          </w:tcPr>
          <w:p w14:paraId="537C31A5"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0.2475</w:t>
            </w:r>
          </w:p>
          <w:p w14:paraId="5E896978"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E:</w:t>
            </w:r>
            <w:proofErr w:type="gramEnd"/>
            <w:r w:rsidRPr="0005403B">
              <w:rPr>
                <w:rFonts w:cstheme="minorHAnsi"/>
                <w:sz w:val="16"/>
                <w:szCs w:val="16"/>
              </w:rPr>
              <w:t>0.2292</w:t>
            </w:r>
          </w:p>
        </w:tc>
        <w:tc>
          <w:tcPr>
            <w:tcW w:w="1130" w:type="dxa"/>
          </w:tcPr>
          <w:p w14:paraId="58A01B53"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0" w:type="dxa"/>
          </w:tcPr>
          <w:p w14:paraId="11452D3A"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r>
      <w:tr w:rsidR="0005403B" w:rsidRPr="0005403B" w14:paraId="5E0FD061" w14:textId="77777777" w:rsidTr="00BF4940">
        <w:tc>
          <w:tcPr>
            <w:cnfStyle w:val="001000000000" w:firstRow="0" w:lastRow="0" w:firstColumn="1" w:lastColumn="0" w:oddVBand="0" w:evenVBand="0" w:oddHBand="0" w:evenHBand="0" w:firstRowFirstColumn="0" w:firstRowLastColumn="0" w:lastRowFirstColumn="0" w:lastRowLastColumn="0"/>
            <w:tcW w:w="1134" w:type="dxa"/>
          </w:tcPr>
          <w:p w14:paraId="524E60C8" w14:textId="378086C6" w:rsidR="0005403B" w:rsidRPr="0005403B" w:rsidRDefault="0005403B" w:rsidP="0005403B">
            <w:pPr>
              <w:spacing w:line="360" w:lineRule="auto"/>
              <w:jc w:val="right"/>
              <w:rPr>
                <w:rFonts w:cstheme="minorHAnsi"/>
                <w:sz w:val="16"/>
                <w:szCs w:val="16"/>
              </w:rPr>
            </w:pPr>
            <w:r>
              <w:rPr>
                <w:rFonts w:cstheme="minorHAnsi"/>
                <w:sz w:val="16"/>
                <w:szCs w:val="16"/>
              </w:rPr>
              <w:t>R</w:t>
            </w:r>
            <w:r w:rsidRPr="0005403B">
              <w:rPr>
                <w:rFonts w:cstheme="minorHAnsi"/>
                <w:sz w:val="16"/>
                <w:szCs w:val="16"/>
              </w:rPr>
              <w:t>ow</w:t>
            </w:r>
          </w:p>
        </w:tc>
        <w:tc>
          <w:tcPr>
            <w:tcW w:w="993" w:type="dxa"/>
          </w:tcPr>
          <w:p w14:paraId="23E3BF4F"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866" w:type="dxa"/>
          </w:tcPr>
          <w:p w14:paraId="732F0DB1"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0.4286</w:t>
            </w:r>
          </w:p>
          <w:p w14:paraId="6F2D30E4"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E:</w:t>
            </w:r>
            <w:proofErr w:type="gramEnd"/>
            <w:r w:rsidRPr="0005403B">
              <w:rPr>
                <w:rFonts w:cstheme="minorHAnsi"/>
                <w:sz w:val="16"/>
                <w:szCs w:val="16"/>
              </w:rPr>
              <w:t>0.3943</w:t>
            </w:r>
          </w:p>
        </w:tc>
        <w:tc>
          <w:tcPr>
            <w:tcW w:w="990" w:type="dxa"/>
          </w:tcPr>
          <w:p w14:paraId="33B982C1"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lang w:val="en-GB"/>
              </w:rPr>
            </w:pPr>
            <w:r w:rsidRPr="0005403B">
              <w:rPr>
                <w:rFonts w:cstheme="minorHAnsi"/>
                <w:sz w:val="16"/>
                <w:szCs w:val="16"/>
                <w:lang w:val="en-GB"/>
              </w:rPr>
              <w:t>I:0.4082</w:t>
            </w:r>
          </w:p>
          <w:p w14:paraId="6ED9FD8D"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lang w:val="en-GB"/>
              </w:rPr>
            </w:pPr>
            <w:r w:rsidRPr="0005403B">
              <w:rPr>
                <w:rFonts w:cstheme="minorHAnsi"/>
                <w:sz w:val="16"/>
                <w:szCs w:val="16"/>
                <w:lang w:val="en-GB"/>
              </w:rPr>
              <w:t>E:0.3755</w:t>
            </w:r>
          </w:p>
          <w:p w14:paraId="3BE10974"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lang w:val="en-GB"/>
              </w:rPr>
            </w:pPr>
          </w:p>
        </w:tc>
        <w:tc>
          <w:tcPr>
            <w:tcW w:w="991" w:type="dxa"/>
          </w:tcPr>
          <w:p w14:paraId="43346B1A"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0.5242</w:t>
            </w:r>
          </w:p>
          <w:p w14:paraId="4CFD949E"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E:</w:t>
            </w:r>
            <w:proofErr w:type="gramEnd"/>
            <w:r w:rsidRPr="0005403B">
              <w:rPr>
                <w:rFonts w:cstheme="minorHAnsi"/>
                <w:sz w:val="16"/>
                <w:szCs w:val="16"/>
              </w:rPr>
              <w:t>0.4823</w:t>
            </w:r>
          </w:p>
        </w:tc>
        <w:tc>
          <w:tcPr>
            <w:tcW w:w="1130" w:type="dxa"/>
          </w:tcPr>
          <w:p w14:paraId="373B58E0"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0.3598</w:t>
            </w:r>
          </w:p>
          <w:p w14:paraId="7ACD5D4B"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E:</w:t>
            </w:r>
            <w:proofErr w:type="gramEnd"/>
            <w:r w:rsidRPr="0005403B">
              <w:rPr>
                <w:rFonts w:cstheme="minorHAnsi"/>
                <w:sz w:val="16"/>
                <w:szCs w:val="16"/>
              </w:rPr>
              <w:t>0.3310</w:t>
            </w:r>
          </w:p>
        </w:tc>
        <w:tc>
          <w:tcPr>
            <w:tcW w:w="990" w:type="dxa"/>
          </w:tcPr>
          <w:p w14:paraId="3380F0DF"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0.4589</w:t>
            </w:r>
          </w:p>
          <w:p w14:paraId="74A560C4"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E:</w:t>
            </w:r>
            <w:proofErr w:type="gramEnd"/>
            <w:r w:rsidRPr="0005403B">
              <w:rPr>
                <w:rFonts w:cstheme="minorHAnsi"/>
                <w:sz w:val="16"/>
                <w:szCs w:val="16"/>
              </w:rPr>
              <w:t>0.4222</w:t>
            </w:r>
          </w:p>
        </w:tc>
        <w:tc>
          <w:tcPr>
            <w:tcW w:w="1130" w:type="dxa"/>
          </w:tcPr>
          <w:p w14:paraId="077E4388"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I:</w:t>
            </w:r>
            <w:proofErr w:type="gramEnd"/>
            <w:r w:rsidRPr="0005403B">
              <w:rPr>
                <w:rFonts w:cstheme="minorHAnsi"/>
                <w:sz w:val="16"/>
                <w:szCs w:val="16"/>
              </w:rPr>
              <w:t>0.2292</w:t>
            </w:r>
          </w:p>
          <w:p w14:paraId="11F1637E"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gramStart"/>
            <w:r w:rsidRPr="0005403B">
              <w:rPr>
                <w:rFonts w:cstheme="minorHAnsi"/>
                <w:sz w:val="16"/>
                <w:szCs w:val="16"/>
              </w:rPr>
              <w:t>E:</w:t>
            </w:r>
            <w:proofErr w:type="gramEnd"/>
            <w:r w:rsidRPr="0005403B">
              <w:rPr>
                <w:rFonts w:cstheme="minorHAnsi"/>
                <w:sz w:val="16"/>
                <w:szCs w:val="16"/>
              </w:rPr>
              <w:t>0.2109</w:t>
            </w:r>
          </w:p>
          <w:p w14:paraId="74829D41"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90" w:type="dxa"/>
          </w:tcPr>
          <w:p w14:paraId="51D7C790"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r>
      <w:tr w:rsidR="0005403B" w:rsidRPr="0005403B" w14:paraId="02B8DCAC" w14:textId="77777777" w:rsidTr="00BF4940">
        <w:tc>
          <w:tcPr>
            <w:cnfStyle w:val="001000000000" w:firstRow="0" w:lastRow="0" w:firstColumn="1" w:lastColumn="0" w:oddVBand="0" w:evenVBand="0" w:oddHBand="0" w:evenHBand="0" w:firstRowFirstColumn="0" w:firstRowLastColumn="0" w:lastRowFirstColumn="0" w:lastRowLastColumn="0"/>
            <w:tcW w:w="1134" w:type="dxa"/>
          </w:tcPr>
          <w:p w14:paraId="1FB9F6C0" w14:textId="66E867E5" w:rsidR="0005403B" w:rsidRPr="0005403B" w:rsidRDefault="0005403B" w:rsidP="0005403B">
            <w:pPr>
              <w:spacing w:line="360" w:lineRule="auto"/>
              <w:jc w:val="right"/>
              <w:rPr>
                <w:rFonts w:cstheme="minorHAnsi"/>
                <w:sz w:val="16"/>
                <w:szCs w:val="16"/>
              </w:rPr>
            </w:pPr>
            <w:proofErr w:type="spellStart"/>
            <w:r>
              <w:rPr>
                <w:rFonts w:cstheme="minorHAnsi"/>
                <w:sz w:val="16"/>
                <w:szCs w:val="16"/>
              </w:rPr>
              <w:t>C</w:t>
            </w:r>
            <w:r w:rsidRPr="0005403B">
              <w:rPr>
                <w:rFonts w:cstheme="minorHAnsi"/>
                <w:sz w:val="16"/>
                <w:szCs w:val="16"/>
              </w:rPr>
              <w:t>onsumption</w:t>
            </w:r>
            <w:proofErr w:type="spellEnd"/>
          </w:p>
        </w:tc>
        <w:tc>
          <w:tcPr>
            <w:tcW w:w="993" w:type="dxa"/>
          </w:tcPr>
          <w:p w14:paraId="3C3BF19A"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866" w:type="dxa"/>
          </w:tcPr>
          <w:p w14:paraId="62B07038"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5403B">
              <w:rPr>
                <w:rFonts w:cstheme="minorHAnsi"/>
                <w:sz w:val="16"/>
                <w:szCs w:val="16"/>
              </w:rPr>
              <w:t>0.3302</w:t>
            </w:r>
          </w:p>
        </w:tc>
        <w:tc>
          <w:tcPr>
            <w:tcW w:w="990" w:type="dxa"/>
          </w:tcPr>
          <w:p w14:paraId="25CDF4EE"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lang w:val="en-GB"/>
              </w:rPr>
            </w:pPr>
            <w:r w:rsidRPr="0005403B">
              <w:rPr>
                <w:rFonts w:cstheme="minorHAnsi"/>
                <w:sz w:val="16"/>
                <w:szCs w:val="16"/>
                <w:lang w:val="en-GB"/>
              </w:rPr>
              <w:t>0.4950</w:t>
            </w:r>
          </w:p>
        </w:tc>
        <w:tc>
          <w:tcPr>
            <w:tcW w:w="991" w:type="dxa"/>
          </w:tcPr>
          <w:p w14:paraId="693A071B"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5403B">
              <w:rPr>
                <w:rFonts w:cstheme="minorHAnsi"/>
                <w:sz w:val="16"/>
                <w:szCs w:val="16"/>
              </w:rPr>
              <w:t>0.4174</w:t>
            </w:r>
          </w:p>
        </w:tc>
        <w:tc>
          <w:tcPr>
            <w:tcW w:w="1130" w:type="dxa"/>
          </w:tcPr>
          <w:p w14:paraId="722F7CEF"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5403B">
              <w:rPr>
                <w:rFonts w:cstheme="minorHAnsi"/>
                <w:sz w:val="16"/>
                <w:szCs w:val="16"/>
              </w:rPr>
              <w:t>0.3038</w:t>
            </w:r>
          </w:p>
        </w:tc>
        <w:tc>
          <w:tcPr>
            <w:tcW w:w="990" w:type="dxa"/>
          </w:tcPr>
          <w:p w14:paraId="22D8CCC5"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5403B">
              <w:rPr>
                <w:rFonts w:cstheme="minorHAnsi"/>
                <w:sz w:val="16"/>
                <w:szCs w:val="16"/>
              </w:rPr>
              <w:t>0.3059</w:t>
            </w:r>
          </w:p>
        </w:tc>
        <w:tc>
          <w:tcPr>
            <w:tcW w:w="1130" w:type="dxa"/>
          </w:tcPr>
          <w:p w14:paraId="7234636D"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05403B">
              <w:rPr>
                <w:rFonts w:cstheme="minorHAnsi"/>
                <w:sz w:val="16"/>
                <w:szCs w:val="16"/>
              </w:rPr>
              <w:t>0.2292</w:t>
            </w:r>
          </w:p>
        </w:tc>
        <w:tc>
          <w:tcPr>
            <w:tcW w:w="990" w:type="dxa"/>
          </w:tcPr>
          <w:p w14:paraId="5ED73FD6" w14:textId="77777777" w:rsidR="0005403B" w:rsidRPr="0005403B" w:rsidRDefault="0005403B" w:rsidP="0005403B">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r>
    </w:tbl>
    <w:p w14:paraId="08F6637E" w14:textId="77777777" w:rsidR="0005403B" w:rsidRDefault="0005403B" w:rsidP="0005403B">
      <w:pPr>
        <w:spacing w:after="0" w:line="360" w:lineRule="auto"/>
        <w:rPr>
          <w:lang w:val="en-GB"/>
        </w:rPr>
      </w:pPr>
    </w:p>
    <w:p w14:paraId="0E41F4F2" w14:textId="77777777" w:rsidR="00476649" w:rsidRPr="00845403" w:rsidRDefault="00476649" w:rsidP="00703F14">
      <w:pPr>
        <w:spacing w:line="276" w:lineRule="auto"/>
        <w:rPr>
          <w:lang w:val="en-US"/>
        </w:rPr>
      </w:pPr>
    </w:p>
    <w:sectPr w:rsidR="00476649" w:rsidRPr="0084540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C15CB" w14:textId="77777777" w:rsidR="00D84BD1" w:rsidRDefault="00D84BD1" w:rsidP="00703F14">
      <w:pPr>
        <w:spacing w:after="0" w:line="240" w:lineRule="auto"/>
      </w:pPr>
      <w:r>
        <w:separator/>
      </w:r>
    </w:p>
  </w:endnote>
  <w:endnote w:type="continuationSeparator" w:id="0">
    <w:p w14:paraId="2BCDC453" w14:textId="77777777" w:rsidR="00D84BD1" w:rsidRDefault="00D84BD1" w:rsidP="00703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560842"/>
      <w:docPartObj>
        <w:docPartGallery w:val="Page Numbers (Bottom of Page)"/>
        <w:docPartUnique/>
      </w:docPartObj>
    </w:sdtPr>
    <w:sdtEndPr>
      <w:rPr>
        <w:noProof/>
      </w:rPr>
    </w:sdtEndPr>
    <w:sdtContent>
      <w:p w14:paraId="0EDCC891" w14:textId="74517A34" w:rsidR="00703F14" w:rsidRDefault="00703F14">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5EF3EAC3" w14:textId="77777777" w:rsidR="00703F14" w:rsidRDefault="00703F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C49BC" w14:textId="77777777" w:rsidR="00D84BD1" w:rsidRDefault="00D84BD1" w:rsidP="00703F14">
      <w:pPr>
        <w:spacing w:after="0" w:line="240" w:lineRule="auto"/>
      </w:pPr>
      <w:r>
        <w:separator/>
      </w:r>
    </w:p>
  </w:footnote>
  <w:footnote w:type="continuationSeparator" w:id="0">
    <w:p w14:paraId="3C36DD19" w14:textId="77777777" w:rsidR="00D84BD1" w:rsidRDefault="00D84BD1" w:rsidP="00703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0960"/>
    <w:multiLevelType w:val="hybridMultilevel"/>
    <w:tmpl w:val="69CAC1E4"/>
    <w:lvl w:ilvl="0" w:tplc="AB7C4F7A">
      <w:start w:val="1"/>
      <w:numFmt w:val="decimal"/>
      <w:lvlText w:val="%1."/>
      <w:lvlJc w:val="left"/>
      <w:pPr>
        <w:ind w:left="720" w:hanging="360"/>
      </w:pPr>
      <w:rPr>
        <w:rFonts w:cstheme="minorHAns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17A5F"/>
    <w:multiLevelType w:val="hybridMultilevel"/>
    <w:tmpl w:val="F49CBAEA"/>
    <w:lvl w:ilvl="0" w:tplc="87D20D74">
      <w:start w:val="1"/>
      <w:numFmt w:val="decimal"/>
      <w:lvlText w:val="%1."/>
      <w:lvlJc w:val="left"/>
      <w:pPr>
        <w:ind w:left="360" w:hanging="360"/>
      </w:pPr>
      <w:rPr>
        <w:b w:val="0"/>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D7C63AC"/>
    <w:multiLevelType w:val="hybridMultilevel"/>
    <w:tmpl w:val="F5BE249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384600839">
    <w:abstractNumId w:val="1"/>
  </w:num>
  <w:num w:numId="2" w16cid:durableId="1570456689">
    <w:abstractNumId w:val="0"/>
  </w:num>
  <w:num w:numId="3" w16cid:durableId="134443210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ne Kwizera Peters">
    <w15:presenceInfo w15:providerId="Windows Live" w15:userId="e993d621196fad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03"/>
    <w:rsid w:val="00007AA0"/>
    <w:rsid w:val="00036FAA"/>
    <w:rsid w:val="00041D17"/>
    <w:rsid w:val="00046EF0"/>
    <w:rsid w:val="0005403B"/>
    <w:rsid w:val="00064495"/>
    <w:rsid w:val="00074071"/>
    <w:rsid w:val="00075FCD"/>
    <w:rsid w:val="000C5EAC"/>
    <w:rsid w:val="000E5BC9"/>
    <w:rsid w:val="00100491"/>
    <w:rsid w:val="001501DC"/>
    <w:rsid w:val="001A0D9D"/>
    <w:rsid w:val="00265727"/>
    <w:rsid w:val="00266A62"/>
    <w:rsid w:val="00296371"/>
    <w:rsid w:val="002C5F85"/>
    <w:rsid w:val="002D0889"/>
    <w:rsid w:val="002D289A"/>
    <w:rsid w:val="003754EF"/>
    <w:rsid w:val="00391D76"/>
    <w:rsid w:val="003A6C58"/>
    <w:rsid w:val="003C1939"/>
    <w:rsid w:val="003C1E81"/>
    <w:rsid w:val="00402C49"/>
    <w:rsid w:val="0044534E"/>
    <w:rsid w:val="00446F5F"/>
    <w:rsid w:val="00462CA2"/>
    <w:rsid w:val="00476649"/>
    <w:rsid w:val="004A1772"/>
    <w:rsid w:val="004B598C"/>
    <w:rsid w:val="00502535"/>
    <w:rsid w:val="005065BC"/>
    <w:rsid w:val="005226EC"/>
    <w:rsid w:val="00527920"/>
    <w:rsid w:val="00541650"/>
    <w:rsid w:val="005C3291"/>
    <w:rsid w:val="005F3A95"/>
    <w:rsid w:val="00633F6C"/>
    <w:rsid w:val="006408FA"/>
    <w:rsid w:val="00650696"/>
    <w:rsid w:val="00653C21"/>
    <w:rsid w:val="006569DE"/>
    <w:rsid w:val="006C28DF"/>
    <w:rsid w:val="006D301F"/>
    <w:rsid w:val="006F5A0A"/>
    <w:rsid w:val="006F7049"/>
    <w:rsid w:val="00703F14"/>
    <w:rsid w:val="00721842"/>
    <w:rsid w:val="00725D84"/>
    <w:rsid w:val="007406C9"/>
    <w:rsid w:val="00755D45"/>
    <w:rsid w:val="007674A5"/>
    <w:rsid w:val="007B1672"/>
    <w:rsid w:val="007B49FC"/>
    <w:rsid w:val="007C38AE"/>
    <w:rsid w:val="007F38E8"/>
    <w:rsid w:val="0080277A"/>
    <w:rsid w:val="008238F0"/>
    <w:rsid w:val="00841B6E"/>
    <w:rsid w:val="00845403"/>
    <w:rsid w:val="00861F08"/>
    <w:rsid w:val="0086375C"/>
    <w:rsid w:val="008662D1"/>
    <w:rsid w:val="008B407E"/>
    <w:rsid w:val="008C34BB"/>
    <w:rsid w:val="009716F8"/>
    <w:rsid w:val="009A3D2B"/>
    <w:rsid w:val="009E34B8"/>
    <w:rsid w:val="009E451D"/>
    <w:rsid w:val="009F46BD"/>
    <w:rsid w:val="00A72967"/>
    <w:rsid w:val="00A82717"/>
    <w:rsid w:val="00A875FD"/>
    <w:rsid w:val="00A9735E"/>
    <w:rsid w:val="00AB3998"/>
    <w:rsid w:val="00AC77B1"/>
    <w:rsid w:val="00AF350E"/>
    <w:rsid w:val="00B2067B"/>
    <w:rsid w:val="00B41897"/>
    <w:rsid w:val="00B54F11"/>
    <w:rsid w:val="00B56088"/>
    <w:rsid w:val="00B84A59"/>
    <w:rsid w:val="00B90A13"/>
    <w:rsid w:val="00BE0D2F"/>
    <w:rsid w:val="00BF4940"/>
    <w:rsid w:val="00BF5C9F"/>
    <w:rsid w:val="00C03548"/>
    <w:rsid w:val="00C123F4"/>
    <w:rsid w:val="00C2589C"/>
    <w:rsid w:val="00C34350"/>
    <w:rsid w:val="00C55036"/>
    <w:rsid w:val="00C84E98"/>
    <w:rsid w:val="00C940C3"/>
    <w:rsid w:val="00CB024D"/>
    <w:rsid w:val="00CC461F"/>
    <w:rsid w:val="00D221E4"/>
    <w:rsid w:val="00D32D70"/>
    <w:rsid w:val="00D817F8"/>
    <w:rsid w:val="00D84BD1"/>
    <w:rsid w:val="00E0353A"/>
    <w:rsid w:val="00E837DF"/>
    <w:rsid w:val="00ED0F7F"/>
    <w:rsid w:val="00ED3D28"/>
    <w:rsid w:val="00F1570E"/>
    <w:rsid w:val="00F22B8D"/>
    <w:rsid w:val="00F565FB"/>
    <w:rsid w:val="00F94846"/>
    <w:rsid w:val="00FD7E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87DBF"/>
  <w15:chartTrackingRefBased/>
  <w15:docId w15:val="{34899C4E-1D36-4767-880A-7828087E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403"/>
    <w:rPr>
      <w:kern w:val="0"/>
      <w14:ligatures w14:val="none"/>
    </w:rPr>
  </w:style>
  <w:style w:type="paragraph" w:styleId="Titre1">
    <w:name w:val="heading 1"/>
    <w:basedOn w:val="Normal"/>
    <w:next w:val="Normal"/>
    <w:link w:val="Titre1Car"/>
    <w:uiPriority w:val="9"/>
    <w:qFormat/>
    <w:rsid w:val="00CB0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C77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C77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84540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845403"/>
    <w:pPr>
      <w:spacing w:after="0" w:line="240" w:lineRule="auto"/>
    </w:pPr>
    <w:rPr>
      <w:kern w:val="0"/>
      <w14:ligatures w14:val="none"/>
    </w:rPr>
  </w:style>
  <w:style w:type="character" w:styleId="Marquedecommentaire">
    <w:name w:val="annotation reference"/>
    <w:basedOn w:val="Policepardfaut"/>
    <w:uiPriority w:val="99"/>
    <w:semiHidden/>
    <w:unhideWhenUsed/>
    <w:rsid w:val="00845403"/>
    <w:rPr>
      <w:sz w:val="16"/>
      <w:szCs w:val="16"/>
    </w:rPr>
  </w:style>
  <w:style w:type="paragraph" w:styleId="Commentaire">
    <w:name w:val="annotation text"/>
    <w:basedOn w:val="Normal"/>
    <w:link w:val="CommentaireCar"/>
    <w:uiPriority w:val="99"/>
    <w:semiHidden/>
    <w:unhideWhenUsed/>
    <w:rsid w:val="00845403"/>
    <w:pPr>
      <w:spacing w:line="240" w:lineRule="auto"/>
    </w:pPr>
    <w:rPr>
      <w:sz w:val="20"/>
      <w:szCs w:val="20"/>
    </w:rPr>
  </w:style>
  <w:style w:type="character" w:customStyle="1" w:styleId="CommentaireCar">
    <w:name w:val="Commentaire Car"/>
    <w:basedOn w:val="Policepardfaut"/>
    <w:link w:val="Commentaire"/>
    <w:uiPriority w:val="99"/>
    <w:semiHidden/>
    <w:rsid w:val="00845403"/>
    <w:rPr>
      <w:kern w:val="0"/>
      <w:sz w:val="20"/>
      <w:szCs w:val="20"/>
      <w14:ligatures w14:val="none"/>
    </w:rPr>
  </w:style>
  <w:style w:type="paragraph" w:styleId="Objetducommentaire">
    <w:name w:val="annotation subject"/>
    <w:basedOn w:val="Commentaire"/>
    <w:next w:val="Commentaire"/>
    <w:link w:val="ObjetducommentaireCar"/>
    <w:uiPriority w:val="99"/>
    <w:semiHidden/>
    <w:unhideWhenUsed/>
    <w:rsid w:val="00845403"/>
    <w:rPr>
      <w:b/>
      <w:bCs/>
    </w:rPr>
  </w:style>
  <w:style w:type="character" w:customStyle="1" w:styleId="ObjetducommentaireCar">
    <w:name w:val="Objet du commentaire Car"/>
    <w:basedOn w:val="CommentaireCar"/>
    <w:link w:val="Objetducommentaire"/>
    <w:uiPriority w:val="99"/>
    <w:semiHidden/>
    <w:rsid w:val="00845403"/>
    <w:rPr>
      <w:b/>
      <w:bCs/>
      <w:kern w:val="0"/>
      <w:sz w:val="20"/>
      <w:szCs w:val="20"/>
      <w14:ligatures w14:val="none"/>
    </w:rPr>
  </w:style>
  <w:style w:type="paragraph" w:styleId="NormalWeb">
    <w:name w:val="Normal (Web)"/>
    <w:basedOn w:val="Normal"/>
    <w:uiPriority w:val="99"/>
    <w:unhideWhenUsed/>
    <w:rsid w:val="00845403"/>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lledetableauclaire">
    <w:name w:val="Grid Table Light"/>
    <w:basedOn w:val="TableauNormal"/>
    <w:uiPriority w:val="40"/>
    <w:rsid w:val="00476649"/>
    <w:pPr>
      <w:spacing w:after="0" w:line="240" w:lineRule="auto"/>
    </w:pPr>
    <w:rPr>
      <w:rFonts w:ascii="Verdana" w:hAnsi="Verdana"/>
      <w:kern w:val="0"/>
      <w:sz w:val="17"/>
      <w:lang w:val="nl-NL"/>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agraphedeliste">
    <w:name w:val="List Paragraph"/>
    <w:basedOn w:val="Normal"/>
    <w:uiPriority w:val="34"/>
    <w:qFormat/>
    <w:rsid w:val="009F46BD"/>
    <w:pPr>
      <w:spacing w:after="200" w:line="276" w:lineRule="auto"/>
      <w:ind w:left="720"/>
      <w:contextualSpacing/>
    </w:pPr>
    <w:rPr>
      <w:rFonts w:ascii="Verdana" w:hAnsi="Verdana"/>
      <w:sz w:val="17"/>
      <w:lang w:val="en-GB"/>
    </w:rPr>
  </w:style>
  <w:style w:type="paragraph" w:styleId="En-tte">
    <w:name w:val="header"/>
    <w:basedOn w:val="Normal"/>
    <w:link w:val="En-tteCar"/>
    <w:uiPriority w:val="99"/>
    <w:unhideWhenUsed/>
    <w:rsid w:val="00703F14"/>
    <w:pPr>
      <w:tabs>
        <w:tab w:val="center" w:pos="4536"/>
        <w:tab w:val="right" w:pos="9072"/>
      </w:tabs>
      <w:spacing w:after="0" w:line="240" w:lineRule="auto"/>
    </w:pPr>
  </w:style>
  <w:style w:type="character" w:customStyle="1" w:styleId="En-tteCar">
    <w:name w:val="En-tête Car"/>
    <w:basedOn w:val="Policepardfaut"/>
    <w:link w:val="En-tte"/>
    <w:uiPriority w:val="99"/>
    <w:rsid w:val="00703F14"/>
    <w:rPr>
      <w:kern w:val="0"/>
      <w14:ligatures w14:val="none"/>
    </w:rPr>
  </w:style>
  <w:style w:type="paragraph" w:styleId="Pieddepage">
    <w:name w:val="footer"/>
    <w:basedOn w:val="Normal"/>
    <w:link w:val="PieddepageCar"/>
    <w:uiPriority w:val="99"/>
    <w:unhideWhenUsed/>
    <w:rsid w:val="00703F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3F14"/>
    <w:rPr>
      <w:kern w:val="0"/>
      <w14:ligatures w14:val="none"/>
    </w:rPr>
  </w:style>
  <w:style w:type="table" w:styleId="TableauGrille1Clair">
    <w:name w:val="Grid Table 1 Light"/>
    <w:basedOn w:val="TableauNormal"/>
    <w:uiPriority w:val="46"/>
    <w:rsid w:val="00BF494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uiPriority w:val="9"/>
    <w:rsid w:val="00CB024D"/>
    <w:rPr>
      <w:rFonts w:asciiTheme="majorHAnsi" w:eastAsiaTheme="majorEastAsia" w:hAnsiTheme="majorHAnsi" w:cstheme="majorBidi"/>
      <w:color w:val="2F5496" w:themeColor="accent1" w:themeShade="BF"/>
      <w:kern w:val="0"/>
      <w:sz w:val="32"/>
      <w:szCs w:val="32"/>
      <w14:ligatures w14:val="none"/>
    </w:rPr>
  </w:style>
  <w:style w:type="paragraph" w:styleId="En-ttedetabledesmatires">
    <w:name w:val="TOC Heading"/>
    <w:basedOn w:val="Titre1"/>
    <w:next w:val="Normal"/>
    <w:uiPriority w:val="39"/>
    <w:unhideWhenUsed/>
    <w:qFormat/>
    <w:rsid w:val="00CB024D"/>
    <w:pPr>
      <w:outlineLvl w:val="9"/>
    </w:pPr>
    <w:rPr>
      <w:lang w:val="en-US"/>
    </w:rPr>
  </w:style>
  <w:style w:type="paragraph" w:styleId="Titre">
    <w:name w:val="Title"/>
    <w:basedOn w:val="Normal"/>
    <w:next w:val="Normal"/>
    <w:link w:val="TitreCar"/>
    <w:uiPriority w:val="10"/>
    <w:qFormat/>
    <w:rsid w:val="00CB02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024D"/>
    <w:rPr>
      <w:rFonts w:asciiTheme="majorHAnsi" w:eastAsiaTheme="majorEastAsia" w:hAnsiTheme="majorHAnsi" w:cstheme="majorBidi"/>
      <w:spacing w:val="-10"/>
      <w:kern w:val="28"/>
      <w:sz w:val="56"/>
      <w:szCs w:val="56"/>
      <w14:ligatures w14:val="none"/>
    </w:rPr>
  </w:style>
  <w:style w:type="paragraph" w:styleId="Sous-titre">
    <w:name w:val="Subtitle"/>
    <w:basedOn w:val="Normal"/>
    <w:next w:val="Normal"/>
    <w:link w:val="Sous-titreCar"/>
    <w:uiPriority w:val="11"/>
    <w:qFormat/>
    <w:rsid w:val="00CB024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B024D"/>
    <w:rPr>
      <w:rFonts w:eastAsiaTheme="minorEastAsia"/>
      <w:color w:val="5A5A5A" w:themeColor="text1" w:themeTint="A5"/>
      <w:spacing w:val="15"/>
      <w:kern w:val="0"/>
      <w14:ligatures w14:val="none"/>
    </w:rPr>
  </w:style>
  <w:style w:type="paragraph" w:styleId="TM2">
    <w:name w:val="toc 2"/>
    <w:basedOn w:val="Normal"/>
    <w:next w:val="Normal"/>
    <w:autoRedefine/>
    <w:uiPriority w:val="39"/>
    <w:unhideWhenUsed/>
    <w:rsid w:val="00CB024D"/>
    <w:pPr>
      <w:spacing w:after="100"/>
      <w:ind w:left="220"/>
    </w:pPr>
    <w:rPr>
      <w:rFonts w:eastAsiaTheme="minorEastAsia" w:cs="Times New Roman"/>
      <w:lang w:val="en-US"/>
    </w:rPr>
  </w:style>
  <w:style w:type="paragraph" w:styleId="TM1">
    <w:name w:val="toc 1"/>
    <w:basedOn w:val="Normal"/>
    <w:next w:val="Normal"/>
    <w:autoRedefine/>
    <w:uiPriority w:val="39"/>
    <w:unhideWhenUsed/>
    <w:rsid w:val="00CB024D"/>
    <w:pPr>
      <w:spacing w:after="100"/>
    </w:pPr>
    <w:rPr>
      <w:rFonts w:eastAsiaTheme="minorEastAsia" w:cs="Times New Roman"/>
      <w:lang w:val="en-US"/>
    </w:rPr>
  </w:style>
  <w:style w:type="paragraph" w:styleId="TM3">
    <w:name w:val="toc 3"/>
    <w:basedOn w:val="Normal"/>
    <w:next w:val="Normal"/>
    <w:autoRedefine/>
    <w:uiPriority w:val="39"/>
    <w:unhideWhenUsed/>
    <w:rsid w:val="00CB024D"/>
    <w:pPr>
      <w:spacing w:after="100"/>
      <w:ind w:left="440"/>
    </w:pPr>
    <w:rPr>
      <w:rFonts w:eastAsiaTheme="minorEastAsia" w:cs="Times New Roman"/>
      <w:lang w:val="en-US"/>
    </w:rPr>
  </w:style>
  <w:style w:type="character" w:customStyle="1" w:styleId="Titre2Car">
    <w:name w:val="Titre 2 Car"/>
    <w:basedOn w:val="Policepardfaut"/>
    <w:link w:val="Titre2"/>
    <w:uiPriority w:val="9"/>
    <w:rsid w:val="00AC77B1"/>
    <w:rPr>
      <w:rFonts w:asciiTheme="majorHAnsi" w:eastAsiaTheme="majorEastAsia" w:hAnsiTheme="majorHAnsi" w:cstheme="majorBidi"/>
      <w:color w:val="2F5496" w:themeColor="accent1" w:themeShade="BF"/>
      <w:kern w:val="0"/>
      <w:sz w:val="26"/>
      <w:szCs w:val="26"/>
      <w14:ligatures w14:val="none"/>
    </w:rPr>
  </w:style>
  <w:style w:type="character" w:customStyle="1" w:styleId="Titre3Car">
    <w:name w:val="Titre 3 Car"/>
    <w:basedOn w:val="Policepardfaut"/>
    <w:link w:val="Titre3"/>
    <w:uiPriority w:val="9"/>
    <w:rsid w:val="00AC77B1"/>
    <w:rPr>
      <w:rFonts w:asciiTheme="majorHAnsi" w:eastAsiaTheme="majorEastAsia" w:hAnsiTheme="majorHAnsi" w:cstheme="majorBidi"/>
      <w:color w:val="1F3763" w:themeColor="accent1" w:themeShade="7F"/>
      <w:kern w:val="0"/>
      <w:sz w:val="24"/>
      <w:szCs w:val="24"/>
      <w14:ligatures w14:val="none"/>
    </w:rPr>
  </w:style>
  <w:style w:type="character" w:styleId="Lienhypertexte">
    <w:name w:val="Hyperlink"/>
    <w:basedOn w:val="Policepardfaut"/>
    <w:uiPriority w:val="99"/>
    <w:unhideWhenUsed/>
    <w:rsid w:val="00AC77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495281">
      <w:bodyDiv w:val="1"/>
      <w:marLeft w:val="0"/>
      <w:marRight w:val="0"/>
      <w:marTop w:val="0"/>
      <w:marBottom w:val="0"/>
      <w:divBdr>
        <w:top w:val="none" w:sz="0" w:space="0" w:color="auto"/>
        <w:left w:val="none" w:sz="0" w:space="0" w:color="auto"/>
        <w:bottom w:val="none" w:sz="0" w:space="0" w:color="auto"/>
        <w:right w:val="none" w:sz="0" w:space="0" w:color="auto"/>
      </w:divBdr>
    </w:div>
    <w:div w:id="110770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Kru15</b:Tag>
    <b:SourceType>Book</b:SourceType>
    <b:Guid>{05C34E99-603E-41E8-A5DD-B0E6AA93E247}</b:Guid>
    <b:Title>International Economics</b:Title>
    <b:Year>2015</b:Year>
    <b:Author>
      <b:Author>
        <b:NameList>
          <b:Person>
            <b:Last>Krugman</b:Last>
          </b:Person>
          <b:Person>
            <b:Last>Obstfeld</b:Last>
          </b:Person>
          <b:Person>
            <b:Last>Melitz</b:Last>
          </b:Person>
        </b:NameList>
      </b:Author>
    </b:Author>
    <b:City>Essex</b:City>
    <b:Publisher>Pearson education limited</b:Publisher>
    <b:RefOrder>1</b:RefOrder>
  </b:Source>
  <b:Source>
    <b:Tag>Slo09</b:Tag>
    <b:SourceType>Book</b:SourceType>
    <b:Guid>{07A94709-343E-42ED-9800-DF4C87D8E5A6}</b:Guid>
    <b:Author>
      <b:Author>
        <b:NameList>
          <b:Person>
            <b:Last>Sloman</b:Last>
          </b:Person>
          <b:Person>
            <b:Last>Wride</b:Last>
          </b:Person>
        </b:NameList>
      </b:Author>
    </b:Author>
    <b:Title>Economics</b:Title>
    <b:Year>2009</b:Year>
    <b:City>Harlow</b:City>
    <b:Publisher>Pearson education limited</b:Publisher>
    <b:RefOrder>2</b:RefOrder>
  </b:Source>
  <b:Source>
    <b:Tag>Eas06</b:Tag>
    <b:SourceType>Report</b:SourceType>
    <b:Guid>{58D9EF8A-7EAF-4EA2-BCB0-F33D969163AB}</b:Guid>
    <b:Title>The East African Community Agriculture and Rural Development Policy</b:Title>
    <b:Year>2006</b:Year>
    <b:City>Arusha</b:City>
    <b:Author>
      <b:Author>
        <b:Corporate> East African Community</b:Corporate>
      </b:Author>
    </b:Author>
    <b:RefOrder>2</b:RefOrder>
  </b:Source>
  <b:Source>
    <b:Tag>Hon21</b:Tag>
    <b:SourceType>JournalArticle</b:SourceType>
    <b:Guid>{0ACF1FF2-1D78-4FC5-BF4D-5016BDA2340C}</b:Guid>
    <b:Title>The current status of opportunites for rice cultivation in Uganda</b:Title>
    <b:Year>2021</b:Year>
    <b:Author>
      <b:Author>
        <b:NameList>
          <b:Person>
            <b:Last>Hong</b:Last>
          </b:Person>
          <b:Person>
            <b:Last>Hwang</b:Last>
          </b:Person>
          <b:Person>
            <b:Last>Lamo</b:Last>
          </b:Person>
          <b:Person>
            <b:Last>Nampamya</b:Last>
          </b:Person>
          <b:Person>
            <b:Last>Park</b:Last>
          </b:Person>
        </b:NameList>
      </b:Author>
    </b:Author>
    <b:JournalName>the journal of the korean society of international agriculture</b:JournalName>
    <b:Pages>67-74</b:Pages>
    <b:RefOrder>3</b:RefOrder>
  </b:Source>
</b:Sources>
</file>

<file path=customXml/itemProps1.xml><?xml version="1.0" encoding="utf-8"?>
<ds:datastoreItem xmlns:ds="http://schemas.openxmlformats.org/officeDocument/2006/customXml" ds:itemID="{0E8E3CD1-888D-4CD1-A4F6-538D14A51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11832</Words>
  <Characters>67443</Characters>
  <Application>Microsoft Office Word</Application>
  <DocSecurity>0</DocSecurity>
  <Lines>562</Lines>
  <Paragraphs>158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Kwizera Peters</dc:creator>
  <cp:keywords/>
  <dc:description/>
  <cp:lastModifiedBy>Rene Kwizera Peters</cp:lastModifiedBy>
  <cp:revision>3</cp:revision>
  <cp:lastPrinted>2023-05-26T11:25:00Z</cp:lastPrinted>
  <dcterms:created xsi:type="dcterms:W3CDTF">2023-05-26T11:25:00Z</dcterms:created>
  <dcterms:modified xsi:type="dcterms:W3CDTF">2023-05-26T11:25:00Z</dcterms:modified>
</cp:coreProperties>
</file>